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459BE" w14:textId="77777777" w:rsidR="00B410C1" w:rsidRDefault="000748F7" w:rsidP="005E7600">
      <w:pPr>
        <w:pStyle w:val="FirstParagraph"/>
        <w:spacing w:before="0" w:after="0" w:line="480" w:lineRule="auto"/>
      </w:pPr>
      <w:r>
        <w:t>27</w:t>
      </w:r>
      <w:r w:rsidRPr="00B410C1">
        <w:t xml:space="preserve"> </w:t>
      </w:r>
      <w:r w:rsidR="003879EA">
        <w:t>May</w:t>
      </w:r>
      <w:r w:rsidR="003879EA" w:rsidRPr="00B410C1">
        <w:t xml:space="preserve"> </w:t>
      </w:r>
      <w:r w:rsidR="00B410C1" w:rsidRPr="00B410C1">
        <w:t>2018</w:t>
      </w:r>
    </w:p>
    <w:p w14:paraId="1953C65C" w14:textId="77777777" w:rsidR="00B410C1" w:rsidRDefault="00B410C1" w:rsidP="00F22303">
      <w:pPr>
        <w:pStyle w:val="BodyText"/>
        <w:spacing w:before="0" w:after="0" w:line="480" w:lineRule="auto"/>
      </w:pPr>
      <w:r>
        <w:t>Nick P. Gondek</w:t>
      </w:r>
    </w:p>
    <w:p w14:paraId="3DED8679" w14:textId="77777777" w:rsidR="00B410C1" w:rsidRDefault="00B410C1" w:rsidP="00F22303">
      <w:pPr>
        <w:pStyle w:val="BodyText"/>
        <w:spacing w:before="0" w:after="0" w:line="480" w:lineRule="auto"/>
      </w:pPr>
      <w:r>
        <w:t>Conservation Metrics Inc.</w:t>
      </w:r>
    </w:p>
    <w:p w14:paraId="5C4C9BA2" w14:textId="77777777" w:rsidR="00B410C1" w:rsidRDefault="00B410C1" w:rsidP="00F22303">
      <w:pPr>
        <w:pStyle w:val="BodyText"/>
        <w:spacing w:before="0" w:after="0" w:line="480" w:lineRule="auto"/>
      </w:pPr>
      <w:r>
        <w:t>145 McAllister Way</w:t>
      </w:r>
    </w:p>
    <w:p w14:paraId="01FB813A" w14:textId="77777777" w:rsidR="00B410C1" w:rsidRDefault="00B410C1" w:rsidP="00F22303">
      <w:pPr>
        <w:pStyle w:val="BodyText"/>
        <w:spacing w:before="0" w:after="0" w:line="480" w:lineRule="auto"/>
      </w:pPr>
      <w:r>
        <w:t>Santa Cruz, CA 95060</w:t>
      </w:r>
    </w:p>
    <w:p w14:paraId="28994CB6" w14:textId="77777777" w:rsidR="00B410C1" w:rsidRDefault="00B410C1" w:rsidP="00F22303">
      <w:pPr>
        <w:pStyle w:val="BodyText"/>
        <w:spacing w:before="0" w:after="0" w:line="480" w:lineRule="auto"/>
      </w:pPr>
      <w:r>
        <w:t>(414) 581-4445</w:t>
      </w:r>
    </w:p>
    <w:p w14:paraId="1C20B644" w14:textId="77777777" w:rsidR="00B410C1" w:rsidRPr="00B410C1" w:rsidRDefault="00B410C1" w:rsidP="00F22303">
      <w:pPr>
        <w:pStyle w:val="BodyText"/>
        <w:spacing w:before="0" w:after="0" w:line="480" w:lineRule="auto"/>
      </w:pPr>
      <w:r>
        <w:t>nick@conservationmetrics.com</w:t>
      </w:r>
    </w:p>
    <w:p w14:paraId="2DFD1882" w14:textId="77777777" w:rsidR="00B410C1" w:rsidRPr="00B410C1" w:rsidRDefault="00B410C1" w:rsidP="00F22303">
      <w:pPr>
        <w:pStyle w:val="BodyText"/>
        <w:spacing w:before="0" w:after="0" w:line="480" w:lineRule="auto"/>
      </w:pPr>
    </w:p>
    <w:p w14:paraId="61A209D8" w14:textId="77777777"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20607C69" w14:textId="77777777"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C22C4A">
        <w:rPr>
          <w:rStyle w:val="FootnoteReference"/>
          <w:rFonts w:ascii="Times New Roman" w:hAnsi="Times New Roman" w:cs="Times New Roman"/>
        </w:rPr>
        <w:footnoteReference w:id="1"/>
      </w:r>
      <w:r w:rsidR="00372FB6" w:rsidRPr="0040630A">
        <w:rPr>
          <w:rFonts w:ascii="Times New Roman" w:hAnsi="Times New Roman" w:cs="Times New Roman"/>
        </w:rPr>
        <w:t xml:space="preserve"> </w:t>
      </w:r>
      <w:r w:rsidR="00C22C4A" w:rsidRPr="00C22C4A">
        <w:rPr>
          <w:rFonts w:ascii="Times New Roman" w:hAnsi="Times New Roman" w:cs="Times New Roman"/>
          <w:i/>
        </w:rPr>
        <w:t>University of Minnesota, 2003 Upper Buford Cir, St Paul, MN 55108 USA</w:t>
      </w:r>
    </w:p>
    <w:p w14:paraId="309192ED" w14:textId="77777777"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5BBE4C36" w14:textId="74D8EDE5" w:rsidR="00856713" w:rsidRDefault="005A2523">
      <w:pPr>
        <w:pStyle w:val="BodyText"/>
        <w:spacing w:line="480" w:lineRule="auto"/>
        <w:ind w:left="720" w:hanging="720"/>
        <w:rPr>
          <w:rFonts w:ascii="Times New Roman" w:hAnsi="Times New Roman" w:cs="Times New Roman"/>
          <w:i/>
        </w:rPr>
      </w:pPr>
      <w:commentRangeStart w:id="0"/>
      <w:commentRangeStart w:id="1"/>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 xml:space="preserve">Minnesota </w:t>
      </w:r>
      <w:commentRangeEnd w:id="0"/>
      <w:r w:rsidR="008E6441">
        <w:rPr>
          <w:rStyle w:val="CommentReference"/>
        </w:rPr>
        <w:commentReference w:id="0"/>
      </w:r>
      <w:commentRangeEnd w:id="1"/>
      <w:r w:rsidR="00ED00D7">
        <w:rPr>
          <w:rStyle w:val="CommentReference"/>
        </w:rPr>
        <w:commentReference w:id="1"/>
      </w:r>
      <w:r w:rsidR="00856713" w:rsidRPr="00856713">
        <w:rPr>
          <w:rFonts w:ascii="Times New Roman" w:hAnsi="Times New Roman" w:cs="Times New Roman"/>
          <w:i/>
        </w:rPr>
        <w:t>Department of Natural Resources, 1201 E. Hwy 2, Grand Rapids, MN 55744, US</w:t>
      </w:r>
      <w:commentRangeStart w:id="2"/>
      <w:r w:rsidR="00856713" w:rsidRPr="00856713">
        <w:rPr>
          <w:rFonts w:ascii="Times New Roman" w:hAnsi="Times New Roman" w:cs="Times New Roman"/>
          <w:i/>
        </w:rPr>
        <w:t>A</w:t>
      </w:r>
      <w:r w:rsidR="005118F9">
        <w:rPr>
          <w:rFonts w:ascii="Times New Roman" w:hAnsi="Times New Roman" w:cs="Times New Roman"/>
          <w:i/>
        </w:rPr>
        <w:t>, now retired</w:t>
      </w:r>
      <w:commentRangeEnd w:id="2"/>
      <w:r w:rsidR="005118F9">
        <w:rPr>
          <w:rStyle w:val="CommentReference"/>
        </w:rPr>
        <w:commentReference w:id="2"/>
      </w:r>
    </w:p>
    <w:p w14:paraId="2E7EA3B6" w14:textId="77777777"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00C22C4A">
        <w:rPr>
          <w:rFonts w:ascii="Times New Roman" w:hAnsi="Times New Roman" w:cs="Times New Roman"/>
        </w:rPr>
        <w:t>,</w:t>
      </w:r>
      <w:r w:rsidR="00C22C4A">
        <w:rPr>
          <w:rStyle w:val="FootnoteReference"/>
          <w:rFonts w:ascii="Times New Roman" w:hAnsi="Times New Roman" w:cs="Times New Roman"/>
        </w:rPr>
        <w:footnoteReference w:id="2"/>
      </w:r>
      <w:r w:rsidRPr="0040630A">
        <w:rPr>
          <w:rFonts w:ascii="Times New Roman" w:hAnsi="Times New Roman" w:cs="Times New Roman"/>
        </w:rPr>
        <w:t xml:space="preserve"> </w:t>
      </w:r>
      <w:bookmarkStart w:id="3" w:name="_Hlk512601773"/>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bookmarkEnd w:id="3"/>
    </w:p>
    <w:p w14:paraId="4B5B4CC4" w14:textId="1B777DAA" w:rsidR="005A2523" w:rsidRPr="008C374F" w:rsidRDefault="005A2523">
      <w:pPr>
        <w:pStyle w:val="FirstParagraph"/>
        <w:spacing w:before="0" w:after="0" w:line="480" w:lineRule="auto"/>
        <w:rPr>
          <w:rFonts w:ascii="Times New Roman" w:hAnsi="Times New Roman" w:cs="Times New Roman"/>
        </w:rPr>
      </w:pPr>
      <w:r w:rsidRPr="00146E03">
        <w:rPr>
          <w:rFonts w:ascii="Times New Roman" w:hAnsi="Times New Roman"/>
          <w:b/>
        </w:rPr>
        <w:lastRenderedPageBreak/>
        <w:t>ABSTRACT</w:t>
      </w:r>
      <w:r>
        <w:rPr>
          <w:rFonts w:ascii="Times New Roman" w:hAnsi="Times New Roman"/>
          <w:b/>
        </w:rPr>
        <w:t xml:space="preserve"> </w:t>
      </w:r>
      <w:r w:rsidRPr="0040630A">
        <w:rPr>
          <w:rFonts w:ascii="Times New Roman" w:hAnsi="Times New Roman" w:cs="Times New Roman"/>
        </w:rPr>
        <w:t>Genetic mark-recapture studies estimate animal abundance using non-invasive DNA identification methods to "capture" and subsequently "recapture" individuals that leave genetic material at trap sites. Due to the cost of genotypic analysis, researchers often choose to process only a subsample of this genetic material</w:t>
      </w:r>
      <w:r w:rsidR="00BA722F">
        <w:rPr>
          <w:rFonts w:ascii="Times New Roman" w:hAnsi="Times New Roman" w:cs="Times New Roman"/>
        </w:rPr>
        <w:t xml:space="preserve">. </w:t>
      </w:r>
      <w:r w:rsidRPr="0040630A">
        <w:rPr>
          <w:rFonts w:ascii="Times New Roman" w:hAnsi="Times New Roman" w:cs="Times New Roman"/>
        </w:rPr>
        <w:t xml:space="preserve">We explored the effect of subsampling on </w:t>
      </w:r>
      <w:r w:rsidR="00BA483D">
        <w:rPr>
          <w:rFonts w:ascii="Times New Roman" w:hAnsi="Times New Roman" w:cs="Times New Roman"/>
        </w:rPr>
        <w:t>spatially-explicit capture recapture (</w:t>
      </w:r>
      <w:r w:rsidRPr="0040630A">
        <w:rPr>
          <w:rFonts w:ascii="Times New Roman" w:hAnsi="Times New Roman" w:cs="Times New Roman"/>
        </w:rPr>
        <w:t>SECR</w:t>
      </w:r>
      <w:r w:rsidR="00BA483D">
        <w:rPr>
          <w:rFonts w:ascii="Times New Roman" w:hAnsi="Times New Roman" w:cs="Times New Roman"/>
        </w:rPr>
        <w:t>)</w:t>
      </w:r>
      <w:r w:rsidRPr="0040630A">
        <w:rPr>
          <w:rFonts w:ascii="Times New Roman" w:hAnsi="Times New Roman" w:cs="Times New Roman"/>
        </w:rPr>
        <w:t xml:space="preserve"> estimators using hair-snare data obtained from a 2012 genetic mark-recapture study of black bears (</w:t>
      </w:r>
      <w:proofErr w:type="spellStart"/>
      <w:r w:rsidRPr="0040630A">
        <w:rPr>
          <w:rFonts w:ascii="Times New Roman" w:hAnsi="Times New Roman" w:cs="Times New Roman"/>
          <w:i/>
        </w:rPr>
        <w:t>Ursus</w:t>
      </w:r>
      <w:proofErr w:type="spellEnd"/>
      <w:r w:rsidRPr="0040630A">
        <w:rPr>
          <w:rFonts w:ascii="Times New Roman" w:hAnsi="Times New Roman" w:cs="Times New Roman"/>
          <w:i/>
        </w:rPr>
        <w:t xml:space="preserve"> </w:t>
      </w:r>
      <w:proofErr w:type="spellStart"/>
      <w:r w:rsidRPr="0040630A">
        <w:rPr>
          <w:rFonts w:ascii="Times New Roman" w:hAnsi="Times New Roman" w:cs="Times New Roman"/>
          <w:i/>
        </w:rPr>
        <w:t>americanus</w:t>
      </w:r>
      <w:proofErr w:type="spellEnd"/>
      <w:r w:rsidRPr="0040630A">
        <w:rPr>
          <w:rFonts w:ascii="Times New Roman" w:hAnsi="Times New Roman" w:cs="Times New Roman"/>
        </w:rPr>
        <w:t>),</w:t>
      </w:r>
      <w:r w:rsidR="00300668">
        <w:rPr>
          <w:rFonts w:ascii="Times New Roman" w:hAnsi="Times New Roman" w:cs="Times New Roman"/>
        </w:rPr>
        <w:t xml:space="preserve"> </w:t>
      </w:r>
      <w:r w:rsidRPr="0040630A">
        <w:rPr>
          <w:rFonts w:ascii="Times New Roman" w:hAnsi="Times New Roman" w:cs="Times New Roman"/>
        </w:rPr>
        <w:t xml:space="preserve">and </w:t>
      </w:r>
      <w:r w:rsidR="00BB210C">
        <w:rPr>
          <w:rFonts w:ascii="Times New Roman" w:hAnsi="Times New Roman" w:cs="Times New Roman"/>
        </w:rPr>
        <w:t>by</w:t>
      </w:r>
      <w:r w:rsidRPr="0040630A">
        <w:rPr>
          <w:rFonts w:ascii="Times New Roman" w:hAnsi="Times New Roman" w:cs="Times New Roman"/>
        </w:rPr>
        <w:t xml:space="preserve"> simulat</w:t>
      </w:r>
      <w:r w:rsidR="00665CFE">
        <w:rPr>
          <w:rFonts w:ascii="Times New Roman" w:hAnsi="Times New Roman" w:cs="Times New Roman"/>
        </w:rPr>
        <w:t>ing</w:t>
      </w:r>
      <w:r w:rsidRPr="0040630A">
        <w:rPr>
          <w:rFonts w:ascii="Times New Roman" w:hAnsi="Times New Roman" w:cs="Times New Roman"/>
        </w:rPr>
        <w:t xml:space="preserve"> </w:t>
      </w:r>
      <w:r w:rsidR="00BB210C">
        <w:rPr>
          <w:rFonts w:ascii="Times New Roman" w:hAnsi="Times New Roman" w:cs="Times New Roman"/>
        </w:rPr>
        <w:t>capture histories</w:t>
      </w:r>
      <w:r w:rsidRPr="0040630A">
        <w:rPr>
          <w:rFonts w:ascii="Times New Roman" w:hAnsi="Times New Roman" w:cs="Times New Roman"/>
        </w:rPr>
        <w:t xml:space="preserve"> </w:t>
      </w:r>
      <w:r w:rsidR="00665CFE">
        <w:rPr>
          <w:rFonts w:ascii="Times New Roman" w:hAnsi="Times New Roman" w:cs="Times New Roman"/>
        </w:rPr>
        <w:t>from</w:t>
      </w:r>
      <w:r w:rsidRPr="0040630A">
        <w:rPr>
          <w:rFonts w:ascii="Times New Roman" w:hAnsi="Times New Roman" w:cs="Times New Roman"/>
        </w:rPr>
        <w:t xml:space="preserve"> a known population. Similar to effects on non-spatial mark-recapture estimators, subsampling produced density estimates that were lower, on average, than the full data estimate</w:t>
      </w:r>
      <w:r w:rsidR="00926B92">
        <w:rPr>
          <w:rFonts w:ascii="Times New Roman" w:hAnsi="Times New Roman" w:cs="Times New Roman"/>
        </w:rPr>
        <w:t xml:space="preserve"> when </w:t>
      </w:r>
      <w:r w:rsidR="00BB210C">
        <w:rPr>
          <w:rFonts w:ascii="Times New Roman" w:hAnsi="Times New Roman" w:cs="Times New Roman"/>
        </w:rPr>
        <w:t xml:space="preserve">individuals left </w:t>
      </w:r>
      <w:r w:rsidR="00C22C4A">
        <w:rPr>
          <w:rFonts w:ascii="Times New Roman" w:hAnsi="Times New Roman" w:cs="Times New Roman"/>
        </w:rPr>
        <w:t xml:space="preserve">varying numbers of </w:t>
      </w:r>
      <w:r w:rsidR="00BB210C">
        <w:rPr>
          <w:rFonts w:ascii="Times New Roman" w:hAnsi="Times New Roman" w:cs="Times New Roman"/>
        </w:rPr>
        <w:t>samples at a trap</w:t>
      </w:r>
      <w:r w:rsidRPr="0040630A">
        <w:rPr>
          <w:rFonts w:ascii="Times New Roman" w:hAnsi="Times New Roman" w:cs="Times New Roman"/>
        </w:rPr>
        <w:t>; however non-proportional subsampling (sampling at least one observation from each unique trapping site and sampling period combination) had much less of an effect on estimator performance than simple random sampling</w:t>
      </w:r>
      <w:r w:rsidR="00BA483D">
        <w:rPr>
          <w:rFonts w:ascii="Times New Roman" w:hAnsi="Times New Roman" w:cs="Times New Roman"/>
        </w:rPr>
        <w:t>.</w:t>
      </w:r>
      <w:r w:rsidR="00C22C4A">
        <w:rPr>
          <w:rFonts w:ascii="Times New Roman" w:hAnsi="Times New Roman" w:cs="Times New Roman"/>
        </w:rPr>
        <w:t xml:space="preserve"> </w:t>
      </w:r>
      <w:r w:rsidRPr="0040630A">
        <w:rPr>
          <w:rFonts w:ascii="Times New Roman" w:hAnsi="Times New Roman" w:cs="Times New Roman"/>
        </w:rPr>
        <w:t xml:space="preserve">Thus, non-proportional subsampling may be preferable to simple random sampling, despite </w:t>
      </w:r>
      <w:r w:rsidRPr="008C374F">
        <w:rPr>
          <w:rFonts w:ascii="Times New Roman" w:hAnsi="Times New Roman" w:cs="Times New Roman"/>
        </w:rPr>
        <w:t>the inherent violations of SECR assumptions that may result.</w:t>
      </w:r>
      <w:r w:rsidR="00BA483D">
        <w:rPr>
          <w:rFonts w:ascii="Times New Roman" w:hAnsi="Times New Roman" w:cs="Times New Roman"/>
        </w:rPr>
        <w:t xml:space="preserve"> </w:t>
      </w:r>
      <w:bookmarkStart w:id="4" w:name="_Hlk513899522"/>
      <w:r w:rsidR="00BA483D">
        <w:rPr>
          <w:rFonts w:ascii="Times New Roman" w:hAnsi="Times New Roman" w:cs="Times New Roman"/>
        </w:rPr>
        <w:t xml:space="preserve">The </w:t>
      </w:r>
      <w:r w:rsidR="00295B6E">
        <w:rPr>
          <w:rFonts w:ascii="Times New Roman" w:hAnsi="Times New Roman" w:cs="Times New Roman"/>
        </w:rPr>
        <w:t>benefits</w:t>
      </w:r>
      <w:r w:rsidR="00BA483D">
        <w:rPr>
          <w:rFonts w:ascii="Times New Roman" w:hAnsi="Times New Roman" w:cs="Times New Roman"/>
        </w:rPr>
        <w:t xml:space="preserve"> of using non-proportional sampling </w:t>
      </w:r>
      <w:r w:rsidR="00295B6E">
        <w:rPr>
          <w:rFonts w:ascii="Times New Roman" w:hAnsi="Times New Roman" w:cs="Times New Roman"/>
        </w:rPr>
        <w:t xml:space="preserve">will be </w:t>
      </w:r>
      <w:r w:rsidR="00BA483D">
        <w:rPr>
          <w:rFonts w:ascii="Times New Roman" w:hAnsi="Times New Roman" w:cs="Times New Roman"/>
        </w:rPr>
        <w:t>greatest when individuals exhibit substantial heterogeneity in their capture propensit</w:t>
      </w:r>
      <w:r w:rsidR="00295B6E">
        <w:rPr>
          <w:rFonts w:ascii="Times New Roman" w:hAnsi="Times New Roman" w:cs="Times New Roman"/>
        </w:rPr>
        <w:t>ies, leave</w:t>
      </w:r>
      <w:r w:rsidR="00BA483D">
        <w:rPr>
          <w:rFonts w:ascii="Times New Roman" w:hAnsi="Times New Roman" w:cs="Times New Roman"/>
        </w:rPr>
        <w:t xml:space="preserve"> multiple samples at a trap, and when available funding </w:t>
      </w:r>
      <w:r w:rsidR="00416F3F">
        <w:rPr>
          <w:rFonts w:ascii="Times New Roman" w:hAnsi="Times New Roman" w:cs="Times New Roman"/>
        </w:rPr>
        <w:t xml:space="preserve">severely </w:t>
      </w:r>
      <w:r w:rsidR="00BA483D">
        <w:rPr>
          <w:rFonts w:ascii="Times New Roman" w:hAnsi="Times New Roman" w:cs="Times New Roman"/>
        </w:rPr>
        <w:t>limit</w:t>
      </w:r>
      <w:r w:rsidR="00295B6E">
        <w:rPr>
          <w:rFonts w:ascii="Times New Roman" w:hAnsi="Times New Roman" w:cs="Times New Roman"/>
        </w:rPr>
        <w:t>s</w:t>
      </w:r>
      <w:r w:rsidR="00BA483D">
        <w:rPr>
          <w:rFonts w:ascii="Times New Roman" w:hAnsi="Times New Roman" w:cs="Times New Roman"/>
        </w:rPr>
        <w:t xml:space="preserve"> the </w:t>
      </w:r>
      <w:r w:rsidR="00701336">
        <w:rPr>
          <w:rFonts w:ascii="Times New Roman" w:hAnsi="Times New Roman" w:cs="Times New Roman"/>
        </w:rPr>
        <w:t>number</w:t>
      </w:r>
      <w:r w:rsidR="00BA483D">
        <w:rPr>
          <w:rFonts w:ascii="Times New Roman" w:hAnsi="Times New Roman" w:cs="Times New Roman"/>
        </w:rPr>
        <w:t xml:space="preserve"> of samples that can be process</w:t>
      </w:r>
      <w:r w:rsidR="00295B6E">
        <w:rPr>
          <w:rFonts w:ascii="Times New Roman" w:hAnsi="Times New Roman" w:cs="Times New Roman"/>
        </w:rPr>
        <w:t>ed</w:t>
      </w:r>
      <w:r w:rsidR="00BA483D">
        <w:rPr>
          <w:rFonts w:ascii="Times New Roman" w:hAnsi="Times New Roman" w:cs="Times New Roman"/>
        </w:rPr>
        <w:t>.</w:t>
      </w:r>
      <w:bookmarkEnd w:id="4"/>
    </w:p>
    <w:p w14:paraId="089CD845" w14:textId="77777777" w:rsidR="00D63373" w:rsidRDefault="00D63373">
      <w:pPr>
        <w:rPr>
          <w:rFonts w:ascii="Times New Roman" w:hAnsi="Times New Roman" w:cs="Times New Roman"/>
          <w:b/>
        </w:rPr>
      </w:pPr>
      <w:r>
        <w:rPr>
          <w:rFonts w:ascii="Times New Roman" w:hAnsi="Times New Roman" w:cs="Times New Roman"/>
          <w:b/>
        </w:rPr>
        <w:br w:type="page"/>
      </w:r>
    </w:p>
    <w:p w14:paraId="0421731C" w14:textId="77777777" w:rsidR="00D47519" w:rsidRPr="0040630A" w:rsidRDefault="00665CFE" w:rsidP="00220808">
      <w:pPr>
        <w:pStyle w:val="FirstParagraph"/>
        <w:spacing w:before="0" w:after="0" w:line="480" w:lineRule="auto"/>
        <w:ind w:firstLine="720"/>
        <w:rPr>
          <w:rFonts w:ascii="Times New Roman" w:hAnsi="Times New Roman" w:cs="Times New Roman"/>
        </w:rPr>
      </w:pPr>
      <w:r>
        <w:rPr>
          <w:rFonts w:ascii="Times New Roman" w:hAnsi="Times New Roman" w:cs="Times New Roman"/>
        </w:rPr>
        <w:lastRenderedPageBreak/>
        <w:t>Wildlife managers routinely use m</w:t>
      </w:r>
      <w:r w:rsidR="00D47519" w:rsidRPr="008C374F">
        <w:rPr>
          <w:rFonts w:ascii="Times New Roman" w:hAnsi="Times New Roman" w:cs="Times New Roman"/>
        </w:rPr>
        <w:t xml:space="preserve">ark-recapture studies to estimate animal abundance; </w:t>
      </w:r>
      <w:r w:rsidR="00D47519" w:rsidRPr="0040630A">
        <w:rPr>
          <w:rFonts w:ascii="Times New Roman" w:hAnsi="Times New Roman" w:cs="Times New Roman"/>
        </w:rPr>
        <w:t xml:space="preserve">especially in the case of endangered species and game animals, abundance and its associated temporal trends are of critical importance for making informed management decisions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McCrea </w:t>
      </w:r>
      <w:r w:rsidR="00C22C4A">
        <w:rPr>
          <w:rFonts w:ascii="Times New Roman" w:hAnsi="Times New Roman" w:cs="Times New Roman"/>
        </w:rPr>
        <w:t>and</w:t>
      </w:r>
      <w:r w:rsidR="00C22C4A" w:rsidRPr="0040630A">
        <w:rPr>
          <w:rFonts w:ascii="Times New Roman" w:hAnsi="Times New Roman" w:cs="Times New Roman"/>
        </w:rPr>
        <w:t xml:space="preserve"> </w:t>
      </w:r>
      <w:r w:rsidR="00D47519" w:rsidRPr="0040630A">
        <w:rPr>
          <w:rFonts w:ascii="Times New Roman" w:hAnsi="Times New Roman" w:cs="Times New Roman"/>
        </w:rPr>
        <w:t xml:space="preserve">Morgan 2014). </w:t>
      </w:r>
      <w:r w:rsidR="004C1E21">
        <w:rPr>
          <w:rFonts w:ascii="Times New Roman" w:hAnsi="Times New Roman" w:cs="Times New Roman"/>
        </w:rPr>
        <w:t>A</w:t>
      </w:r>
      <w:r w:rsidR="00D47519" w:rsidRPr="0040630A">
        <w:rPr>
          <w:rFonts w:ascii="Times New Roman" w:hAnsi="Times New Roman" w:cs="Times New Roman"/>
        </w:rPr>
        <w:t>bundance estimates can be difficult to interpret</w:t>
      </w:r>
      <w:r w:rsidR="004C1E21">
        <w:rPr>
          <w:rFonts w:ascii="Times New Roman" w:hAnsi="Times New Roman" w:cs="Times New Roman"/>
        </w:rPr>
        <w:t>, however,</w:t>
      </w:r>
      <w:r w:rsidR="00D47519" w:rsidRPr="0040630A">
        <w:rPr>
          <w:rFonts w:ascii="Times New Roman" w:hAnsi="Times New Roman" w:cs="Times New Roman"/>
        </w:rPr>
        <w:t xml:space="preserve"> without some understanding of the effective area sampled; extrapolation to a regional scale by way of density is almost always desired, if not necessary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w:t>
      </w:r>
      <w:proofErr w:type="spellStart"/>
      <w:r w:rsidR="00D47519" w:rsidRPr="0040630A">
        <w:rPr>
          <w:rFonts w:ascii="Times New Roman" w:hAnsi="Times New Roman" w:cs="Times New Roman"/>
        </w:rPr>
        <w:t>Royle</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As such, abundance estimates without associated reliable density estimates may be of limited use to managers. </w:t>
      </w:r>
    </w:p>
    <w:p w14:paraId="1249BAD0" w14:textId="77777777" w:rsidR="00D47519" w:rsidRPr="0040630A" w:rsidRDefault="00097F8E" w:rsidP="001E74A1">
      <w:pPr>
        <w:pStyle w:val="BodyText"/>
        <w:spacing w:line="480" w:lineRule="auto"/>
        <w:ind w:firstLine="720"/>
        <w:rPr>
          <w:rFonts w:ascii="Times New Roman" w:hAnsi="Times New Roman" w:cs="Times New Roman"/>
        </w:rPr>
      </w:pPr>
      <w:r>
        <w:rPr>
          <w:rFonts w:ascii="Times New Roman" w:hAnsi="Times New Roman" w:cs="Times New Roman"/>
        </w:rPr>
        <w:t>Ad-hoc methods</w:t>
      </w:r>
      <w:r w:rsidR="00935148">
        <w:rPr>
          <w:rFonts w:ascii="Times New Roman" w:hAnsi="Times New Roman" w:cs="Times New Roman"/>
        </w:rPr>
        <w:t xml:space="preserve"> are sometimes used to estimate the effective area sampled in mark-recapture studies</w:t>
      </w:r>
      <w:r>
        <w:rPr>
          <w:rFonts w:ascii="Times New Roman" w:hAnsi="Times New Roman" w:cs="Times New Roman"/>
        </w:rPr>
        <w:t xml:space="preserve"> </w:t>
      </w:r>
      <w:r w:rsidR="00935148">
        <w:rPr>
          <w:rFonts w:ascii="Times New Roman" w:hAnsi="Times New Roman" w:cs="Times New Roman"/>
        </w:rPr>
        <w:t xml:space="preserve">(e.g., by quantifying </w:t>
      </w:r>
      <w:r w:rsidR="000E2818">
        <w:rPr>
          <w:rFonts w:ascii="Times New Roman" w:hAnsi="Times New Roman" w:cs="Times New Roman"/>
        </w:rPr>
        <w:t>how far animals move</w:t>
      </w:r>
      <w:r w:rsidR="001B37A4">
        <w:rPr>
          <w:rFonts w:ascii="Times New Roman" w:hAnsi="Times New Roman" w:cs="Times New Roman"/>
        </w:rPr>
        <w:t xml:space="preserve">); </w:t>
      </w:r>
      <w:r w:rsidR="00181410">
        <w:rPr>
          <w:rFonts w:ascii="Times New Roman" w:hAnsi="Times New Roman" w:cs="Times New Roman"/>
        </w:rPr>
        <w:t>t</w:t>
      </w:r>
      <w:r w:rsidR="003A63C6">
        <w:rPr>
          <w:rFonts w:ascii="Times New Roman" w:hAnsi="Times New Roman" w:cs="Times New Roman"/>
        </w:rPr>
        <w:t xml:space="preserve">his area can then be used to rescale </w:t>
      </w:r>
      <w:r w:rsidR="001B37A4">
        <w:rPr>
          <w:rFonts w:ascii="Times New Roman" w:hAnsi="Times New Roman" w:cs="Times New Roman"/>
        </w:rPr>
        <w:t>abundance estimates to obtain estimates of density (Wilson and Anderson 1985, White a</w:t>
      </w:r>
      <w:r w:rsidR="00181410">
        <w:rPr>
          <w:rFonts w:ascii="Times New Roman" w:hAnsi="Times New Roman" w:cs="Times New Roman"/>
        </w:rPr>
        <w:t>nd Shenk 2001, Ivan et al. 2013ab</w:t>
      </w:r>
      <w:r w:rsidR="001B37A4">
        <w:rPr>
          <w:rFonts w:ascii="Times New Roman" w:hAnsi="Times New Roman" w:cs="Times New Roman"/>
        </w:rPr>
        <w:t>).</w:t>
      </w:r>
      <w:r w:rsidR="00300668">
        <w:rPr>
          <w:rFonts w:ascii="Times New Roman" w:hAnsi="Times New Roman" w:cs="Times New Roman"/>
        </w:rPr>
        <w:t xml:space="preserve"> </w:t>
      </w:r>
      <w:r w:rsidR="00D47519" w:rsidRPr="0040630A">
        <w:rPr>
          <w:rFonts w:ascii="Times New Roman" w:hAnsi="Times New Roman" w:cs="Times New Roman"/>
        </w:rPr>
        <w:t>Spatially-explicit capture recapture methods (SECR), by contrast, link abundance estimators to their associated study area in a statistically rigorous way (</w:t>
      </w:r>
      <w:proofErr w:type="spellStart"/>
      <w:r w:rsidR="00D47519" w:rsidRPr="0040630A">
        <w:rPr>
          <w:rFonts w:ascii="Times New Roman" w:hAnsi="Times New Roman" w:cs="Times New Roman"/>
        </w:rPr>
        <w:t>Efford</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2005; Borchers 2012; </w:t>
      </w:r>
      <w:proofErr w:type="spellStart"/>
      <w:r w:rsidR="00D47519" w:rsidRPr="0040630A">
        <w:rPr>
          <w:rFonts w:ascii="Times New Roman" w:hAnsi="Times New Roman" w:cs="Times New Roman"/>
        </w:rPr>
        <w:t>Royle</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SECR estimates of abundance scale directly with a given sample</w:t>
      </w:r>
      <w:r w:rsidR="007237DF">
        <w:rPr>
          <w:rFonts w:ascii="Times New Roman" w:hAnsi="Times New Roman" w:cs="Times New Roman"/>
        </w:rPr>
        <w:t>d</w:t>
      </w:r>
      <w:r w:rsidR="00D47519" w:rsidRPr="0040630A">
        <w:rPr>
          <w:rFonts w:ascii="Times New Roman" w:hAnsi="Times New Roman" w:cs="Times New Roman"/>
        </w:rPr>
        <w:t xml:space="preserve"> area, potentially allowing for </w:t>
      </w:r>
      <w:r w:rsidR="007237DF">
        <w:rPr>
          <w:rFonts w:ascii="Times New Roman" w:hAnsi="Times New Roman" w:cs="Times New Roman"/>
        </w:rPr>
        <w:t>better</w:t>
      </w:r>
      <w:r w:rsidR="007237DF" w:rsidRPr="0040630A">
        <w:rPr>
          <w:rFonts w:ascii="Times New Roman" w:hAnsi="Times New Roman" w:cs="Times New Roman"/>
        </w:rPr>
        <w:t xml:space="preserve"> </w:t>
      </w:r>
      <w:r w:rsidR="00D47519" w:rsidRPr="0040630A">
        <w:rPr>
          <w:rFonts w:ascii="Times New Roman" w:hAnsi="Times New Roman" w:cs="Times New Roman"/>
        </w:rPr>
        <w:t>standardization of estimates across space or time. SECR models also make better use of capture-recapture data by using the information in the spatial capture histories to model detection probabilities as a function of the distance between each animal's (latent) activity center (AC) and the trapping grid</w:t>
      </w:r>
      <w:r w:rsidR="00B97A24">
        <w:rPr>
          <w:rFonts w:ascii="Times New Roman" w:hAnsi="Times New Roman" w:cs="Times New Roman"/>
        </w:rPr>
        <w:t>.</w:t>
      </w:r>
      <w:r w:rsidR="00D47519" w:rsidRPr="0040630A">
        <w:rPr>
          <w:rFonts w:ascii="Times New Roman" w:hAnsi="Times New Roman" w:cs="Times New Roman"/>
        </w:rPr>
        <w:t xml:space="preserve"> </w:t>
      </w:r>
      <w:r w:rsidR="00AF2023">
        <w:rPr>
          <w:rFonts w:ascii="Times New Roman" w:hAnsi="Times New Roman" w:cs="Times New Roman"/>
        </w:rPr>
        <w:t xml:space="preserve">As such, </w:t>
      </w:r>
      <w:r w:rsidR="00D47519" w:rsidRPr="0040630A">
        <w:rPr>
          <w:rFonts w:ascii="Times New Roman" w:hAnsi="Times New Roman" w:cs="Times New Roman"/>
        </w:rPr>
        <w:t xml:space="preserve">SECR provides a way to account for an important source of individual heterogeneity in capture probabilities that is unaccounted for in traditional (non-spatial) mark-recapture estimators (e.g., animals with home ranges near the edge of the trapping grid will be less likely to be captured than animals with activity centers near the center of the trapping grid). </w:t>
      </w:r>
    </w:p>
    <w:p w14:paraId="31907589" w14:textId="4D3692BF"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lastRenderedPageBreak/>
        <w:t xml:space="preserve">SECR models are often fit to capture histories obtained using genetic data (e.g., from hair collected at a trap site), which provides a non-invasive and efficient means of detecting unique individuals (Boulanger </w:t>
      </w:r>
      <w:r w:rsidRPr="0040630A">
        <w:rPr>
          <w:rFonts w:ascii="Times New Roman" w:hAnsi="Times New Roman" w:cs="Times New Roman"/>
          <w:i/>
        </w:rPr>
        <w:t>et al.</w:t>
      </w:r>
      <w:r w:rsidRPr="0040630A">
        <w:rPr>
          <w:rFonts w:ascii="Times New Roman" w:hAnsi="Times New Roman" w:cs="Times New Roman"/>
        </w:rPr>
        <w:t xml:space="preserve"> 2004; Petit </w:t>
      </w:r>
      <w:r w:rsidR="00C22C4A">
        <w:rPr>
          <w:rFonts w:ascii="Times New Roman" w:hAnsi="Times New Roman" w:cs="Times New Roman"/>
        </w:rPr>
        <w:t>and</w:t>
      </w:r>
      <w:r w:rsidRPr="0040630A">
        <w:rPr>
          <w:rFonts w:ascii="Times New Roman" w:hAnsi="Times New Roman" w:cs="Times New Roman"/>
        </w:rPr>
        <w:t xml:space="preserve"> </w:t>
      </w:r>
      <w:proofErr w:type="spellStart"/>
      <w:r w:rsidRPr="0040630A">
        <w:rPr>
          <w:rFonts w:ascii="Times New Roman" w:hAnsi="Times New Roman" w:cs="Times New Roman"/>
        </w:rPr>
        <w:t>Valiere</w:t>
      </w:r>
      <w:proofErr w:type="spellEnd"/>
      <w:r w:rsidRPr="0040630A">
        <w:rPr>
          <w:rFonts w:ascii="Times New Roman" w:hAnsi="Times New Roman" w:cs="Times New Roman"/>
        </w:rPr>
        <w:t xml:space="preserve"> 2006; </w:t>
      </w:r>
      <w:proofErr w:type="spellStart"/>
      <w:r w:rsidRPr="0040630A">
        <w:rPr>
          <w:rFonts w:ascii="Times New Roman" w:hAnsi="Times New Roman" w:cs="Times New Roman"/>
        </w:rPr>
        <w:t>Gervasi</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Due to the costs of genotypic analysis, however, managers </w:t>
      </w:r>
      <w:r w:rsidR="00B37DBE">
        <w:rPr>
          <w:rFonts w:ascii="Times New Roman" w:hAnsi="Times New Roman" w:cs="Times New Roman"/>
        </w:rPr>
        <w:t>may only be able to process a subsample of genetic material</w:t>
      </w:r>
      <w:r w:rsidRPr="0040630A">
        <w:rPr>
          <w:rFonts w:ascii="Times New Roman" w:hAnsi="Times New Roman" w:cs="Times New Roman"/>
        </w:rPr>
        <w:t xml:space="preserve"> left at trapping sites (</w:t>
      </w:r>
      <w:commentRangeStart w:id="5"/>
      <w:r w:rsidRPr="0040630A">
        <w:rPr>
          <w:rFonts w:ascii="Times New Roman" w:hAnsi="Times New Roman" w:cs="Times New Roman"/>
        </w:rPr>
        <w:t xml:space="preserve">Boulanger </w:t>
      </w:r>
      <w:r w:rsidRPr="0040630A">
        <w:rPr>
          <w:rFonts w:ascii="Times New Roman" w:hAnsi="Times New Roman" w:cs="Times New Roman"/>
          <w:i/>
        </w:rPr>
        <w:t>et al.</w:t>
      </w:r>
      <w:r w:rsidRPr="0040630A">
        <w:rPr>
          <w:rFonts w:ascii="Times New Roman" w:hAnsi="Times New Roman" w:cs="Times New Roman"/>
        </w:rPr>
        <w:t xml:space="preserve"> 2004; Petit </w:t>
      </w:r>
      <w:r w:rsidR="00C22C4A">
        <w:rPr>
          <w:rFonts w:ascii="Times New Roman" w:hAnsi="Times New Roman" w:cs="Times New Roman"/>
        </w:rPr>
        <w:t>and</w:t>
      </w:r>
      <w:r w:rsidRPr="0040630A">
        <w:rPr>
          <w:rFonts w:ascii="Times New Roman" w:hAnsi="Times New Roman" w:cs="Times New Roman"/>
        </w:rPr>
        <w:t xml:space="preserve"> </w:t>
      </w:r>
      <w:proofErr w:type="spellStart"/>
      <w:r w:rsidRPr="0040630A">
        <w:rPr>
          <w:rFonts w:ascii="Times New Roman" w:hAnsi="Times New Roman" w:cs="Times New Roman"/>
        </w:rPr>
        <w:t>Valiere</w:t>
      </w:r>
      <w:proofErr w:type="spellEnd"/>
      <w:r w:rsidRPr="0040630A">
        <w:rPr>
          <w:rFonts w:ascii="Times New Roman" w:hAnsi="Times New Roman" w:cs="Times New Roman"/>
        </w:rPr>
        <w:t xml:space="preserve"> 2006; </w:t>
      </w:r>
      <w:proofErr w:type="spellStart"/>
      <w:r w:rsidRPr="0040630A">
        <w:rPr>
          <w:rFonts w:ascii="Times New Roman" w:hAnsi="Times New Roman" w:cs="Times New Roman"/>
        </w:rPr>
        <w:t>Gervasi</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proofErr w:type="spellStart"/>
      <w:r w:rsidRPr="0040630A">
        <w:rPr>
          <w:rFonts w:ascii="Times New Roman" w:hAnsi="Times New Roman" w:cs="Times New Roman"/>
        </w:rPr>
        <w:t>Settlage</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commentRangeEnd w:id="5"/>
      <w:r w:rsidR="007237DF">
        <w:rPr>
          <w:rStyle w:val="CommentReference"/>
        </w:rPr>
        <w:commentReference w:id="5"/>
      </w:r>
    </w:p>
    <w:p w14:paraId="0DF9D68C" w14:textId="77777777"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t>Subsampling has been shown to be problematic for non-spatial mark-recapture estimators, especially when individuals exhibit a behavioral response to having been previously captured and this behavioral response is not consistent across individuals (</w:t>
      </w:r>
      <w:proofErr w:type="spellStart"/>
      <w:r w:rsidRPr="0040630A">
        <w:rPr>
          <w:rFonts w:ascii="Times New Roman" w:hAnsi="Times New Roman" w:cs="Times New Roman"/>
        </w:rPr>
        <w:t>Tredick</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w:t>
      </w:r>
      <w:r w:rsidR="00904F8E">
        <w:rPr>
          <w:rFonts w:ascii="Times New Roman" w:hAnsi="Times New Roman" w:cs="Times New Roman"/>
        </w:rPr>
        <w:t xml:space="preserve">DNA samples (e.g., clusters of </w:t>
      </w:r>
      <w:r w:rsidRPr="0040630A">
        <w:rPr>
          <w:rFonts w:ascii="Times New Roman" w:hAnsi="Times New Roman" w:cs="Times New Roman"/>
        </w:rPr>
        <w:t>hair</w:t>
      </w:r>
      <w:r w:rsidR="00904F8E">
        <w:rPr>
          <w:rFonts w:ascii="Times New Roman" w:hAnsi="Times New Roman" w:cs="Times New Roman"/>
        </w:rPr>
        <w:t>)</w:t>
      </w:r>
      <w:r w:rsidRPr="0040630A">
        <w:rPr>
          <w:rFonts w:ascii="Times New Roman" w:hAnsi="Times New Roman" w:cs="Times New Roman"/>
        </w:rPr>
        <w:t xml:space="preserve"> are likely to be identified in a subsample, whereas individuals that leave few </w:t>
      </w:r>
      <w:r w:rsidR="00904F8E">
        <w:rPr>
          <w:rFonts w:ascii="Times New Roman" w:hAnsi="Times New Roman" w:cs="Times New Roman"/>
        </w:rPr>
        <w:t>samples</w:t>
      </w:r>
      <w:r w:rsidR="00904F8E" w:rsidRPr="0040630A">
        <w:rPr>
          <w:rFonts w:ascii="Times New Roman" w:hAnsi="Times New Roman" w:cs="Times New Roman"/>
        </w:rPr>
        <w:t xml:space="preserve"> </w:t>
      </w:r>
      <w:r w:rsidRPr="0040630A">
        <w:rPr>
          <w:rFonts w:ascii="Times New Roman" w:hAnsi="Times New Roman" w:cs="Times New Roman"/>
        </w:rPr>
        <w:t xml:space="preserve">are often excluded. In other words, </w:t>
      </w:r>
      <w:r w:rsidR="00904F8E">
        <w:rPr>
          <w:rFonts w:ascii="Times New Roman" w:hAnsi="Times New Roman" w:cs="Times New Roman"/>
        </w:rPr>
        <w:t>samples of DNA</w:t>
      </w:r>
      <w:r w:rsidR="00904F8E" w:rsidRPr="0040630A">
        <w:rPr>
          <w:rFonts w:ascii="Times New Roman" w:hAnsi="Times New Roman" w:cs="Times New Roman"/>
        </w:rPr>
        <w:t xml:space="preserve"> </w:t>
      </w:r>
      <w:r w:rsidRPr="0040630A">
        <w:rPr>
          <w:rFonts w:ascii="Times New Roman" w:hAnsi="Times New Roman" w:cs="Times New Roman"/>
        </w:rPr>
        <w:t>selected in a subsample</w:t>
      </w:r>
      <w:r w:rsidR="00717DFC">
        <w:rPr>
          <w:rFonts w:ascii="Times New Roman" w:hAnsi="Times New Roman" w:cs="Times New Roman"/>
        </w:rPr>
        <w:t xml:space="preserve"> of data</w:t>
      </w:r>
      <w:r w:rsidRPr="0040630A">
        <w:rPr>
          <w:rFonts w:ascii="Times New Roman" w:hAnsi="Times New Roman" w:cs="Times New Roman"/>
        </w:rPr>
        <w:t xml:space="preserve"> are likely to come from individuals that are repeatedly captured. As a result, subsampling tends to result in estimators of capture probability that are biased high and abundance estimators that are biased low; this effect is more pronounced 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44A8812A" w14:textId="77777777"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A fundamental difference between SECR and non-spatial capture-recapture models relates to how the estimators make use of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(Borchers 2012; </w:t>
      </w:r>
      <w:proofErr w:type="spellStart"/>
      <w:r w:rsidRPr="0040630A">
        <w:rPr>
          <w:rFonts w:ascii="Times New Roman" w:hAnsi="Times New Roman" w:cs="Times New Roman"/>
        </w:rPr>
        <w:t>Royle</w:t>
      </w:r>
      <w:proofErr w:type="spellEnd"/>
      <w:r w:rsidRPr="0040630A">
        <w:rPr>
          <w:rFonts w:ascii="Times New Roman" w:hAnsi="Times New Roman" w:cs="Times New Roman"/>
        </w:rPr>
        <w:t xml:space="preserve"> et al. 2013). Thus, samples that are redundant in a non-spatial model (captures at </w:t>
      </w:r>
      <m:oMath>
        <m:r>
          <w:rPr>
            <w:rFonts w:ascii="Cambria Math" w:hAnsi="Cambria Math" w:cs="Times New Roman"/>
          </w:rPr>
          <m:t>&gt;1</m:t>
        </m:r>
      </m:oMath>
      <w:r w:rsidRPr="0040630A">
        <w:rPr>
          <w:rFonts w:ascii="Times New Roman" w:hAnsi="Times New Roman" w:cs="Times New Roman"/>
        </w:rPr>
        <w:t xml:space="preserve"> trap location in a single period) are of critical importance to SECR models.  Importantly, managers often avoid taking </w:t>
      </w:r>
      <w:r w:rsidRPr="0040630A">
        <w:rPr>
          <w:rFonts w:ascii="Times New Roman" w:hAnsi="Times New Roman" w:cs="Times New Roman"/>
        </w:rPr>
        <w:lastRenderedPageBreak/>
        <w:t xml:space="preserve">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 (Dreher </w:t>
      </w:r>
      <w:r w:rsidRPr="0040630A">
        <w:rPr>
          <w:rFonts w:ascii="Times New Roman" w:hAnsi="Times New Roman" w:cs="Times New Roman"/>
          <w:i/>
        </w:rPr>
        <w:t>et al.</w:t>
      </w:r>
      <w:r w:rsidRPr="0040630A">
        <w:rPr>
          <w:rFonts w:ascii="Times New Roman" w:hAnsi="Times New Roman" w:cs="Times New Roman"/>
        </w:rPr>
        <w:t xml:space="preserve"> 2009). Instead, preference is given to samples from novel site by session combinations (hereafter referred to as site-sessions), because they are more likely to represent new individuals. Yet, this approach tends to increase inclusion probabilities for samples left at infrequently visited sites and decrease inclusion probabilities for samples left at frequently visited sites.  Because SECR models attempt to use information in the spatial capture histories to inform capture probabilities (by modeling movement about activity centers), we hypothesized that the effects of non-proportional subsampling would be problematic for SECR models (more so than for non-spatial capture-recapture models that reduce capture histories to a single binary response for each sampling period). A natural solution to this violation is to avoid preference for novel site-sessions (i.e., use simple random sampling), at the cost of identifying fewer unique individuals.</w:t>
      </w:r>
    </w:p>
    <w:p w14:paraId="0F700CF7" w14:textId="7FF8F1E0" w:rsidR="00D47519" w:rsidRDefault="004C1E21" w:rsidP="001E74A1">
      <w:pPr>
        <w:pStyle w:val="BodyText"/>
        <w:spacing w:line="480" w:lineRule="auto"/>
        <w:ind w:firstLine="720"/>
        <w:rPr>
          <w:rFonts w:ascii="Times New Roman" w:hAnsi="Times New Roman" w:cs="Times New Roman"/>
        </w:rPr>
      </w:pPr>
      <w:r>
        <w:rPr>
          <w:rFonts w:ascii="Times New Roman" w:hAnsi="Times New Roman" w:cs="Times New Roman"/>
        </w:rPr>
        <w:t xml:space="preserve">Others have </w:t>
      </w:r>
      <w:r w:rsidR="00B372BC">
        <w:rPr>
          <w:rFonts w:ascii="Times New Roman" w:hAnsi="Times New Roman" w:cs="Times New Roman"/>
        </w:rPr>
        <w:t>shown that</w:t>
      </w:r>
      <w:r w:rsidR="00D47519" w:rsidRPr="0040630A">
        <w:rPr>
          <w:rFonts w:ascii="Times New Roman" w:hAnsi="Times New Roman" w:cs="Times New Roman"/>
        </w:rPr>
        <w:t xml:space="preserve"> subsampling </w:t>
      </w:r>
      <w:r w:rsidR="00B372BC">
        <w:rPr>
          <w:rFonts w:ascii="Times New Roman" w:hAnsi="Times New Roman" w:cs="Times New Roman"/>
        </w:rPr>
        <w:t xml:space="preserve">results in </w:t>
      </w:r>
      <w:r w:rsidR="00D47519" w:rsidRPr="0040630A">
        <w:rPr>
          <w:rFonts w:ascii="Times New Roman" w:hAnsi="Times New Roman" w:cs="Times New Roman"/>
        </w:rPr>
        <w:t>non-spatial mark-recapture estimators</w:t>
      </w:r>
      <w:r w:rsidR="00B372BC">
        <w:rPr>
          <w:rFonts w:ascii="Times New Roman" w:hAnsi="Times New Roman" w:cs="Times New Roman"/>
        </w:rPr>
        <w:t xml:space="preserve"> that are</w:t>
      </w:r>
      <w:r w:rsidR="00D47519" w:rsidRPr="0040630A">
        <w:rPr>
          <w:rFonts w:ascii="Times New Roman" w:hAnsi="Times New Roman" w:cs="Times New Roman"/>
        </w:rPr>
        <w:t xml:space="preserve"> biased low, but the magnitude of th</w:t>
      </w:r>
      <w:r w:rsidR="00B97A24">
        <w:rPr>
          <w:rFonts w:ascii="Times New Roman" w:hAnsi="Times New Roman" w:cs="Times New Roman"/>
        </w:rPr>
        <w:t>e</w:t>
      </w:r>
      <w:r w:rsidR="00D47519" w:rsidRPr="0040630A">
        <w:rPr>
          <w:rFonts w:ascii="Times New Roman" w:hAnsi="Times New Roman" w:cs="Times New Roman"/>
        </w:rPr>
        <w:t xml:space="preserve"> bias depend</w:t>
      </w:r>
      <w:r w:rsidR="00B97A24">
        <w:rPr>
          <w:rFonts w:ascii="Times New Roman" w:hAnsi="Times New Roman" w:cs="Times New Roman"/>
        </w:rPr>
        <w:t>ed</w:t>
      </w:r>
      <w:r w:rsidR="00D47519" w:rsidRPr="0040630A">
        <w:rPr>
          <w:rFonts w:ascii="Times New Roman" w:hAnsi="Times New Roman" w:cs="Times New Roman"/>
        </w:rPr>
        <w:t xml:space="preserve"> on the </w:t>
      </w:r>
      <w:r w:rsidR="00FF1B33">
        <w:rPr>
          <w:rFonts w:ascii="Times New Roman" w:hAnsi="Times New Roman" w:cs="Times New Roman"/>
        </w:rPr>
        <w:t>data set</w:t>
      </w:r>
      <w:r w:rsidR="00D47519" w:rsidRPr="0040630A">
        <w:rPr>
          <w:rFonts w:ascii="Times New Roman" w:hAnsi="Times New Roman" w:cs="Times New Roman"/>
        </w:rPr>
        <w:t xml:space="preserve"> and several assumptions such as erroneous genotyping rate and trap spacing (</w:t>
      </w:r>
      <w:proofErr w:type="spellStart"/>
      <w:r w:rsidR="00D47519" w:rsidRPr="0040630A">
        <w:rPr>
          <w:rFonts w:ascii="Times New Roman" w:hAnsi="Times New Roman" w:cs="Times New Roman"/>
        </w:rPr>
        <w:t>Tredick</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2007; Dreher </w:t>
      </w:r>
      <w:r w:rsidR="00D47519" w:rsidRPr="0040630A">
        <w:rPr>
          <w:rFonts w:ascii="Times New Roman" w:hAnsi="Times New Roman" w:cs="Times New Roman"/>
          <w:i/>
        </w:rPr>
        <w:t>et al.</w:t>
      </w:r>
      <w:r w:rsidR="00D47519" w:rsidRPr="0040630A">
        <w:rPr>
          <w:rFonts w:ascii="Times New Roman" w:hAnsi="Times New Roman" w:cs="Times New Roman"/>
        </w:rPr>
        <w:t xml:space="preserve"> 2009; Augustine </w:t>
      </w:r>
      <w:r w:rsidR="00D47519" w:rsidRPr="0040630A">
        <w:rPr>
          <w:rFonts w:ascii="Times New Roman" w:hAnsi="Times New Roman" w:cs="Times New Roman"/>
          <w:i/>
        </w:rPr>
        <w:t>et al.</w:t>
      </w:r>
      <w:r w:rsidR="00D47519" w:rsidRPr="0040630A">
        <w:rPr>
          <w:rFonts w:ascii="Times New Roman" w:hAnsi="Times New Roman" w:cs="Times New Roman"/>
        </w:rPr>
        <w:t xml:space="preserve"> 2014</w:t>
      </w:r>
      <w:r w:rsidR="00E25592">
        <w:rPr>
          <w:rFonts w:ascii="Times New Roman" w:hAnsi="Times New Roman" w:cs="Times New Roman"/>
        </w:rPr>
        <w:t xml:space="preserve">, Murphy </w:t>
      </w:r>
      <w:r w:rsidR="00E25592" w:rsidRPr="00357655">
        <w:rPr>
          <w:rFonts w:ascii="Times New Roman" w:hAnsi="Times New Roman" w:cs="Times New Roman"/>
          <w:i/>
        </w:rPr>
        <w:t>et al</w:t>
      </w:r>
      <w:r w:rsidR="00E25592">
        <w:rPr>
          <w:rFonts w:ascii="Times New Roman" w:hAnsi="Times New Roman" w:cs="Times New Roman"/>
        </w:rPr>
        <w:t>. 2016</w:t>
      </w:r>
      <w:r w:rsidR="00D47519" w:rsidRPr="0040630A">
        <w:rPr>
          <w:rFonts w:ascii="Times New Roman" w:hAnsi="Times New Roman" w:cs="Times New Roman"/>
        </w:rPr>
        <w:t xml:space="preserve">). </w:t>
      </w:r>
      <w:r w:rsidR="00B372BC">
        <w:rPr>
          <w:rFonts w:ascii="Times New Roman" w:hAnsi="Times New Roman" w:cs="Times New Roman"/>
        </w:rPr>
        <w:t>The effects of subsampling using different sampling methods</w:t>
      </w:r>
      <w:r w:rsidR="00D47519" w:rsidRPr="0040630A">
        <w:rPr>
          <w:rFonts w:ascii="Times New Roman" w:hAnsi="Times New Roman" w:cs="Times New Roman"/>
        </w:rPr>
        <w:t xml:space="preserve"> has </w:t>
      </w:r>
      <w:r w:rsidR="00AF2023">
        <w:rPr>
          <w:rFonts w:ascii="Times New Roman" w:hAnsi="Times New Roman" w:cs="Times New Roman"/>
        </w:rPr>
        <w:t>rarely</w:t>
      </w:r>
      <w:r w:rsidR="00D47519" w:rsidRPr="0040630A">
        <w:rPr>
          <w:rFonts w:ascii="Times New Roman" w:hAnsi="Times New Roman" w:cs="Times New Roman"/>
        </w:rPr>
        <w:t xml:space="preserve"> been investigated in the context of SECR models</w:t>
      </w:r>
      <w:r w:rsidR="00AF2023">
        <w:rPr>
          <w:rFonts w:ascii="Times New Roman" w:hAnsi="Times New Roman" w:cs="Times New Roman"/>
        </w:rPr>
        <w:t xml:space="preserve"> (but see the Appendix</w:t>
      </w:r>
      <w:r w:rsidR="008177F8">
        <w:rPr>
          <w:rFonts w:ascii="Times New Roman" w:hAnsi="Times New Roman" w:cs="Times New Roman"/>
        </w:rPr>
        <w:t xml:space="preserve"> A</w:t>
      </w:r>
      <w:r w:rsidR="00AF2023">
        <w:rPr>
          <w:rFonts w:ascii="Times New Roman" w:hAnsi="Times New Roman" w:cs="Times New Roman"/>
        </w:rPr>
        <w:t xml:space="preserve"> of </w:t>
      </w:r>
      <w:r w:rsidR="008177F8" w:rsidRPr="008177F8">
        <w:rPr>
          <w:rFonts w:ascii="Times New Roman" w:hAnsi="Times New Roman" w:cs="Times New Roman"/>
        </w:rPr>
        <w:t xml:space="preserve">Murphy </w:t>
      </w:r>
      <w:r w:rsidR="008177F8" w:rsidRPr="008177F8">
        <w:rPr>
          <w:rFonts w:ascii="Times New Roman" w:hAnsi="Times New Roman" w:cs="Times New Roman"/>
          <w:i/>
        </w:rPr>
        <w:t>et. al.</w:t>
      </w:r>
      <w:r w:rsidR="008177F8" w:rsidRPr="008177F8">
        <w:rPr>
          <w:rFonts w:ascii="Times New Roman" w:hAnsi="Times New Roman" w:cs="Times New Roman"/>
        </w:rPr>
        <w:t xml:space="preserve"> 2016</w:t>
      </w:r>
      <w:r w:rsidR="00AF2023">
        <w:rPr>
          <w:rFonts w:ascii="Times New Roman" w:hAnsi="Times New Roman" w:cs="Times New Roman"/>
        </w:rPr>
        <w:t>)</w:t>
      </w:r>
      <w:r w:rsidR="00D47519" w:rsidRPr="0040630A">
        <w:rPr>
          <w:rFonts w:ascii="Times New Roman" w:hAnsi="Times New Roman" w:cs="Times New Roman"/>
        </w:rPr>
        <w:t xml:space="preserve">. </w:t>
      </w:r>
      <w:r w:rsidR="008C374F">
        <w:rPr>
          <w:rFonts w:ascii="Times New Roman" w:hAnsi="Times New Roman" w:cs="Times New Roman"/>
        </w:rPr>
        <w:t>O</w:t>
      </w:r>
      <w:r w:rsidR="00D47519" w:rsidRPr="00357655">
        <w:rPr>
          <w:rFonts w:ascii="Times New Roman" w:hAnsi="Times New Roman" w:cs="Times New Roman"/>
        </w:rPr>
        <w:t xml:space="preserve">ur objective was to use a northern Minnesota genetic mark-recapture </w:t>
      </w:r>
      <w:r w:rsidR="00FF1B33">
        <w:rPr>
          <w:rFonts w:ascii="Times New Roman" w:hAnsi="Times New Roman" w:cs="Times New Roman"/>
        </w:rPr>
        <w:t>data set</w:t>
      </w:r>
      <w:r w:rsidR="00D47519" w:rsidRPr="00357655">
        <w:rPr>
          <w:rFonts w:ascii="Times New Roman" w:hAnsi="Times New Roman" w:cs="Times New Roman"/>
        </w:rPr>
        <w:t xml:space="preserve"> in tandem with simulated </w:t>
      </w:r>
      <w:r w:rsidR="00FF1B33">
        <w:rPr>
          <w:rFonts w:ascii="Times New Roman" w:hAnsi="Times New Roman" w:cs="Times New Roman"/>
        </w:rPr>
        <w:t>data set</w:t>
      </w:r>
      <w:r w:rsidR="00D47519" w:rsidRPr="00357655">
        <w:rPr>
          <w:rFonts w:ascii="Times New Roman" w:hAnsi="Times New Roman" w:cs="Times New Roman"/>
        </w:rPr>
        <w:t>s with known individuals, to compare abundance and density estimates using (1) subsampling strategies commonly utilized by wildlife managers and researchers and (2) various subsampling rates reflective of different budgetary constraints.</w:t>
      </w:r>
      <w:r w:rsidR="00D47519" w:rsidRPr="0040630A">
        <w:rPr>
          <w:rFonts w:ascii="Times New Roman" w:hAnsi="Times New Roman" w:cs="Times New Roman"/>
          <w:b/>
          <w:i/>
        </w:rPr>
        <w:t xml:space="preserve"> </w:t>
      </w:r>
      <w:r w:rsidR="00D47519" w:rsidRPr="0040630A">
        <w:rPr>
          <w:rFonts w:ascii="Times New Roman" w:hAnsi="Times New Roman" w:cs="Times New Roman"/>
        </w:rPr>
        <w:t xml:space="preserve"> </w:t>
      </w:r>
      <w:r w:rsidR="00D47519" w:rsidRPr="0040630A">
        <w:rPr>
          <w:rFonts w:ascii="Times New Roman" w:hAnsi="Times New Roman" w:cs="Times New Roman"/>
        </w:rPr>
        <w:lastRenderedPageBreak/>
        <w:t xml:space="preserve">Using these results, we provide guidance for </w:t>
      </w:r>
      <w:r w:rsidR="00DE6EE8">
        <w:rPr>
          <w:rFonts w:ascii="Times New Roman" w:hAnsi="Times New Roman" w:cs="Times New Roman"/>
        </w:rPr>
        <w:t xml:space="preserve">obtaining </w:t>
      </w:r>
      <w:r w:rsidR="00D47519" w:rsidRPr="0040630A">
        <w:rPr>
          <w:rFonts w:ascii="Times New Roman" w:hAnsi="Times New Roman" w:cs="Times New Roman"/>
        </w:rPr>
        <w:t xml:space="preserve">genetic </w:t>
      </w:r>
      <w:r w:rsidR="00DE6EE8">
        <w:rPr>
          <w:rFonts w:ascii="Times New Roman" w:hAnsi="Times New Roman" w:cs="Times New Roman"/>
        </w:rPr>
        <w:t xml:space="preserve">SECR </w:t>
      </w:r>
      <w:r w:rsidR="00ED00D7">
        <w:rPr>
          <w:rFonts w:ascii="Times New Roman" w:hAnsi="Times New Roman" w:cs="Times New Roman"/>
        </w:rPr>
        <w:t>density</w:t>
      </w:r>
      <w:r w:rsidR="00D47519" w:rsidRPr="0040630A">
        <w:rPr>
          <w:rFonts w:ascii="Times New Roman" w:hAnsi="Times New Roman" w:cs="Times New Roman"/>
        </w:rPr>
        <w:t xml:space="preserve"> estimates when budget constraints </w:t>
      </w:r>
      <w:r w:rsidR="00A56EEE">
        <w:rPr>
          <w:rFonts w:ascii="Times New Roman" w:hAnsi="Times New Roman" w:cs="Times New Roman"/>
        </w:rPr>
        <w:t>preclude the possibility of processing all samples of genetic material.</w:t>
      </w:r>
      <w:r w:rsidR="00D47519" w:rsidRPr="0040630A">
        <w:rPr>
          <w:rFonts w:ascii="Times New Roman" w:hAnsi="Times New Roman" w:cs="Times New Roman"/>
        </w:rPr>
        <w:t xml:space="preserve"> </w:t>
      </w:r>
    </w:p>
    <w:p w14:paraId="58AE1800" w14:textId="77777777" w:rsidR="00054DEE" w:rsidRDefault="00054DEE">
      <w:pPr>
        <w:pStyle w:val="BodyText"/>
        <w:spacing w:line="480" w:lineRule="auto"/>
        <w:rPr>
          <w:rFonts w:ascii="Times New Roman" w:hAnsi="Times New Roman" w:cs="Times New Roman"/>
        </w:rPr>
      </w:pPr>
      <w:r>
        <w:rPr>
          <w:rFonts w:ascii="Times New Roman" w:hAnsi="Times New Roman" w:cs="Times New Roman"/>
          <w:b/>
        </w:rPr>
        <w:t>STUD</w:t>
      </w:r>
      <w:commentRangeStart w:id="6"/>
      <w:r>
        <w:rPr>
          <w:rFonts w:ascii="Times New Roman" w:hAnsi="Times New Roman" w:cs="Times New Roman"/>
          <w:b/>
        </w:rPr>
        <w:t>Y AREA</w:t>
      </w:r>
      <w:commentRangeEnd w:id="6"/>
      <w:r w:rsidR="008C374F">
        <w:rPr>
          <w:rStyle w:val="CommentReference"/>
        </w:rPr>
        <w:commentReference w:id="6"/>
      </w:r>
    </w:p>
    <w:p w14:paraId="29DBA1A7" w14:textId="77777777"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69D53B7D" w14:textId="77777777" w:rsidR="004E188B" w:rsidRPr="00054DEE" w:rsidRDefault="007720A8">
      <w:pPr>
        <w:pStyle w:val="Heading2"/>
        <w:spacing w:line="480" w:lineRule="auto"/>
        <w:rPr>
          <w:rFonts w:ascii="Times New Roman" w:hAnsi="Times New Roman" w:cs="Times New Roman"/>
          <w:color w:val="auto"/>
          <w:sz w:val="24"/>
          <w:szCs w:val="24"/>
        </w:rPr>
      </w:pPr>
      <w:bookmarkStart w:id="7" w:name="methods"/>
      <w:bookmarkStart w:id="8" w:name="data"/>
      <w:bookmarkEnd w:id="7"/>
      <w:bookmarkEnd w:id="8"/>
      <w:r>
        <w:rPr>
          <w:rFonts w:ascii="Times New Roman" w:hAnsi="Times New Roman" w:cs="Times New Roman"/>
          <w:color w:val="auto"/>
          <w:sz w:val="24"/>
          <w:szCs w:val="24"/>
        </w:rPr>
        <w:t xml:space="preserve">Empirical data set </w:t>
      </w:r>
      <w:r w:rsidR="00864731">
        <w:rPr>
          <w:rStyle w:val="CommentReference"/>
          <w:rFonts w:asciiTheme="minorHAnsi" w:eastAsiaTheme="minorHAnsi" w:hAnsiTheme="minorHAnsi" w:cstheme="minorBidi"/>
          <w:b w:val="0"/>
          <w:bCs w:val="0"/>
          <w:color w:val="auto"/>
        </w:rPr>
        <w:commentReference w:id="9"/>
      </w:r>
    </w:p>
    <w:p w14:paraId="3458109D" w14:textId="07378007" w:rsidR="006B4F22" w:rsidRDefault="00FC490B" w:rsidP="00220808">
      <w:pPr>
        <w:pStyle w:val="FirstParagraph"/>
        <w:spacing w:line="480" w:lineRule="auto"/>
        <w:ind w:firstLine="720"/>
      </w:pPr>
      <w:r w:rsidRPr="0040630A">
        <w:rPr>
          <w:rFonts w:ascii="Times New Roman" w:hAnsi="Times New Roman" w:cs="Times New Roman"/>
        </w:rPr>
        <w:t>W</w:t>
      </w:r>
      <w:r w:rsidR="00B60583" w:rsidRPr="0040630A">
        <w:rPr>
          <w:rFonts w:ascii="Times New Roman" w:hAnsi="Times New Roman" w:cs="Times New Roman"/>
        </w:rPr>
        <w:t>e</w:t>
      </w:r>
      <w:r w:rsidR="004160AD" w:rsidRPr="0040630A">
        <w:rPr>
          <w:rFonts w:ascii="Times New Roman" w:hAnsi="Times New Roman" w:cs="Times New Roman"/>
        </w:rPr>
        <w:t xml:space="preserve"> </w:t>
      </w:r>
      <w:r w:rsidR="007720A8">
        <w:rPr>
          <w:rFonts w:ascii="Times New Roman" w:hAnsi="Times New Roman" w:cs="Times New Roman"/>
        </w:rPr>
        <w:t xml:space="preserve">used empirical </w:t>
      </w:r>
      <w:r w:rsidR="00B60583" w:rsidRPr="0040630A">
        <w:rPr>
          <w:rFonts w:ascii="Times New Roman" w:hAnsi="Times New Roman" w:cs="Times New Roman"/>
        </w:rPr>
        <w:t xml:space="preserve">data from a </w:t>
      </w:r>
      <w:r w:rsidR="004160AD" w:rsidRPr="0040630A">
        <w:rPr>
          <w:rFonts w:ascii="Times New Roman" w:hAnsi="Times New Roman" w:cs="Times New Roman"/>
        </w:rPr>
        <w:t>2012 genetic mark-recapture study of American black bears (</w:t>
      </w:r>
      <w:proofErr w:type="spellStart"/>
      <w:r w:rsidR="004160AD" w:rsidRPr="0040630A">
        <w:rPr>
          <w:rFonts w:ascii="Times New Roman" w:hAnsi="Times New Roman" w:cs="Times New Roman"/>
          <w:i/>
        </w:rPr>
        <w:t>Ursus</w:t>
      </w:r>
      <w:proofErr w:type="spellEnd"/>
      <w:r w:rsidR="004160AD" w:rsidRPr="0040630A">
        <w:rPr>
          <w:rFonts w:ascii="Times New Roman" w:hAnsi="Times New Roman" w:cs="Times New Roman"/>
          <w:i/>
        </w:rPr>
        <w:t xml:space="preserve"> </w:t>
      </w:r>
      <w:proofErr w:type="spellStart"/>
      <w:r w:rsidR="004160AD" w:rsidRPr="0040630A">
        <w:rPr>
          <w:rFonts w:ascii="Times New Roman" w:hAnsi="Times New Roman" w:cs="Times New Roman"/>
          <w:i/>
        </w:rPr>
        <w:t>americanus</w:t>
      </w:r>
      <w:proofErr w:type="spellEnd"/>
      <w:r w:rsidR="004160AD" w:rsidRPr="0040630A">
        <w:rPr>
          <w:rFonts w:ascii="Times New Roman" w:hAnsi="Times New Roman" w:cs="Times New Roman"/>
        </w:rPr>
        <w:t>) in northern Minnesota (</w:t>
      </w:r>
      <w:proofErr w:type="spellStart"/>
      <w:r w:rsidR="004160AD" w:rsidRPr="0040630A">
        <w:rPr>
          <w:rFonts w:ascii="Times New Roman" w:hAnsi="Times New Roman" w:cs="Times New Roman"/>
        </w:rPr>
        <w:t>Garshelis</w:t>
      </w:r>
      <w:proofErr w:type="spellEnd"/>
      <w:r w:rsidR="004160AD" w:rsidRPr="0040630A">
        <w:rPr>
          <w:rFonts w:ascii="Times New Roman" w:hAnsi="Times New Roman" w:cs="Times New Roman"/>
        </w:rPr>
        <w:t xml:space="preserve"> </w:t>
      </w:r>
      <w:r w:rsidR="00C22C4A">
        <w:rPr>
          <w:rFonts w:ascii="Times New Roman" w:hAnsi="Times New Roman" w:cs="Times New Roman"/>
        </w:rPr>
        <w:t>and</w:t>
      </w:r>
      <w:r w:rsidR="004160AD" w:rsidRPr="0040630A">
        <w:rPr>
          <w:rFonts w:ascii="Times New Roman" w:hAnsi="Times New Roman" w:cs="Times New Roman"/>
        </w:rPr>
        <w:t xml:space="preserve"> Noyce 2013). </w:t>
      </w:r>
      <w:r w:rsidR="00DA1184">
        <w:rPr>
          <w:rFonts w:ascii="Times New Roman" w:hAnsi="Times New Roman" w:cs="Times New Roman"/>
        </w:rPr>
        <w:t>For this study, w</w:t>
      </w:r>
      <w:r w:rsidR="007720A8">
        <w:rPr>
          <w:rFonts w:ascii="Times New Roman" w:hAnsi="Times New Roman" w:cs="Times New Roman"/>
        </w:rPr>
        <w:t xml:space="preserve">e constructed 121 </w:t>
      </w:r>
      <w:r w:rsidR="004160AD" w:rsidRPr="0040630A">
        <w:rPr>
          <w:rFonts w:ascii="Times New Roman" w:hAnsi="Times New Roman" w:cs="Times New Roman"/>
        </w:rPr>
        <w:t xml:space="preserve">hair-snare traps </w:t>
      </w:r>
      <w:r w:rsidR="00923438">
        <w:rPr>
          <w:rFonts w:ascii="Times New Roman" w:hAnsi="Times New Roman" w:cs="Times New Roman"/>
        </w:rPr>
        <w:t>across a grid of</w:t>
      </w:r>
      <w:commentRangeStart w:id="10"/>
      <w:r w:rsidR="00923438">
        <w:rPr>
          <w:rFonts w:ascii="Times New Roman" w:hAnsi="Times New Roman" w:cs="Times New Roman"/>
        </w:rPr>
        <w:t xml:space="preserve"> </w:t>
      </w:r>
      <w:r w:rsidR="005118F9">
        <w:rPr>
          <w:rFonts w:ascii="Times New Roman" w:hAnsi="Times New Roman" w:cs="Times New Roman"/>
        </w:rPr>
        <w:t xml:space="preserve">[…] </w:t>
      </w:r>
      <w:commentRangeEnd w:id="10"/>
      <w:r w:rsidR="005118F9">
        <w:rPr>
          <w:rStyle w:val="CommentReference"/>
        </w:rPr>
        <w:commentReference w:id="10"/>
      </w:r>
      <w:r w:rsidR="00923438">
        <w:rPr>
          <w:rFonts w:ascii="Times New Roman" w:hAnsi="Times New Roman" w:cs="Times New Roman"/>
        </w:rPr>
        <w:t>km</w:t>
      </w:r>
      <w:r w:rsidR="00923438" w:rsidRPr="00D76C5E">
        <w:rPr>
          <w:rFonts w:ascii="Times New Roman" w:hAnsi="Times New Roman" w:cs="Times New Roman"/>
          <w:vertAlign w:val="superscript"/>
        </w:rPr>
        <w:t>2</w:t>
      </w:r>
      <w:r w:rsidR="00923438">
        <w:rPr>
          <w:rFonts w:ascii="Times New Roman" w:hAnsi="Times New Roman" w:cs="Times New Roman"/>
        </w:rPr>
        <w:t xml:space="preserve"> cells.  We used 2-strand barbed wire corral-type traps</w:t>
      </w:r>
      <w:r w:rsidR="008E6441">
        <w:rPr>
          <w:rFonts w:ascii="Times New Roman" w:hAnsi="Times New Roman" w:cs="Times New Roman"/>
        </w:rPr>
        <w:t xml:space="preserve"> </w:t>
      </w:r>
      <w:commentRangeStart w:id="11"/>
      <w:r w:rsidR="008E6441">
        <w:rPr>
          <w:rFonts w:ascii="Times New Roman" w:hAnsi="Times New Roman" w:cs="Times New Roman"/>
        </w:rPr>
        <w:t>(</w:t>
      </w:r>
      <w:r w:rsidR="00120994">
        <w:rPr>
          <w:rFonts w:ascii="Times New Roman" w:hAnsi="Times New Roman" w:cs="Times New Roman"/>
        </w:rPr>
        <w:t xml:space="preserve"> </w:t>
      </w:r>
      <w:r w:rsidR="00DA1184">
        <w:rPr>
          <w:rFonts w:ascii="Times New Roman" w:hAnsi="Times New Roman" w:cs="Times New Roman"/>
        </w:rPr>
        <w:t>)</w:t>
      </w:r>
      <w:commentRangeEnd w:id="11"/>
      <w:r w:rsidR="00120994">
        <w:rPr>
          <w:rStyle w:val="CommentReference"/>
        </w:rPr>
        <w:commentReference w:id="11"/>
      </w:r>
      <w:r w:rsidR="00923438">
        <w:rPr>
          <w:rFonts w:ascii="Times New Roman" w:hAnsi="Times New Roman" w:cs="Times New Roman"/>
        </w:rPr>
        <w:t xml:space="preserve">, </w:t>
      </w:r>
      <w:r w:rsidR="004160AD" w:rsidRPr="0040630A">
        <w:rPr>
          <w:rFonts w:ascii="Times New Roman" w:hAnsi="Times New Roman" w:cs="Times New Roman"/>
        </w:rPr>
        <w:t xml:space="preserve">baited </w:t>
      </w:r>
      <w:r w:rsidR="00923438">
        <w:rPr>
          <w:rFonts w:ascii="Times New Roman" w:hAnsi="Times New Roman" w:cs="Times New Roman"/>
        </w:rPr>
        <w:t xml:space="preserve">in the center </w:t>
      </w:r>
      <w:r w:rsidR="004160AD" w:rsidRPr="0040630A">
        <w:rPr>
          <w:rFonts w:ascii="Times New Roman" w:hAnsi="Times New Roman" w:cs="Times New Roman"/>
        </w:rPr>
        <w:t xml:space="preserve">with </w:t>
      </w:r>
      <w:r w:rsidR="00923438">
        <w:rPr>
          <w:rFonts w:ascii="Times New Roman" w:hAnsi="Times New Roman" w:cs="Times New Roman"/>
        </w:rPr>
        <w:t xml:space="preserve">inaccessible </w:t>
      </w:r>
      <w:r w:rsidR="004160AD" w:rsidRPr="0040630A">
        <w:rPr>
          <w:rFonts w:ascii="Times New Roman" w:hAnsi="Times New Roman" w:cs="Times New Roman"/>
        </w:rPr>
        <w:t>suspended bacon and scent lure</w:t>
      </w:r>
      <w:r w:rsidR="00923438">
        <w:rPr>
          <w:rFonts w:ascii="Times New Roman" w:hAnsi="Times New Roman" w:cs="Times New Roman"/>
        </w:rPr>
        <w:t xml:space="preserve"> plus a small food reward on the ground. We </w:t>
      </w:r>
      <w:r w:rsidR="00121A5D">
        <w:rPr>
          <w:rFonts w:ascii="Times New Roman" w:hAnsi="Times New Roman" w:cs="Times New Roman"/>
        </w:rPr>
        <w:t xml:space="preserve">checked every site once during each of </w:t>
      </w:r>
      <w:r w:rsidR="004160AD" w:rsidRPr="0040630A">
        <w:rPr>
          <w:rFonts w:ascii="Times New Roman" w:hAnsi="Times New Roman" w:cs="Times New Roman"/>
        </w:rPr>
        <w:t>six</w:t>
      </w:r>
      <w:r w:rsidR="00B60583" w:rsidRPr="0040630A">
        <w:rPr>
          <w:rFonts w:ascii="Times New Roman" w:hAnsi="Times New Roman" w:cs="Times New Roman"/>
        </w:rPr>
        <w:t>, 10-day</w:t>
      </w:r>
      <w:r w:rsidR="004160AD" w:rsidRPr="0040630A">
        <w:rPr>
          <w:rFonts w:ascii="Times New Roman" w:hAnsi="Times New Roman" w:cs="Times New Roman"/>
        </w:rPr>
        <w:t xml:space="preserve"> trapping sessions</w:t>
      </w:r>
      <w:r w:rsidR="00DB7708" w:rsidRPr="0040630A">
        <w:rPr>
          <w:rFonts w:ascii="Times New Roman" w:hAnsi="Times New Roman" w:cs="Times New Roman"/>
        </w:rPr>
        <w:t xml:space="preserve"> </w:t>
      </w:r>
      <w:r w:rsidR="004160AD" w:rsidRPr="0040630A">
        <w:rPr>
          <w:rFonts w:ascii="Times New Roman" w:hAnsi="Times New Roman" w:cs="Times New Roman"/>
        </w:rPr>
        <w:t>from May through July 2012</w:t>
      </w:r>
      <w:r w:rsidR="00121A5D">
        <w:rPr>
          <w:rFonts w:ascii="Times New Roman" w:hAnsi="Times New Roman" w:cs="Times New Roman"/>
        </w:rPr>
        <w:t xml:space="preserve">.  We collected all hair snagged during each session, </w:t>
      </w:r>
      <w:r w:rsidR="00D717F7">
        <w:rPr>
          <w:rFonts w:ascii="Times New Roman" w:hAnsi="Times New Roman" w:cs="Times New Roman"/>
        </w:rPr>
        <w:t xml:space="preserve">comprising </w:t>
      </w:r>
      <w:r w:rsidR="00CE0A11">
        <w:rPr>
          <w:rFonts w:ascii="Times New Roman" w:hAnsi="Times New Roman" w:cs="Times New Roman"/>
        </w:rPr>
        <w:t xml:space="preserve">2784 </w:t>
      </w:r>
      <w:r w:rsidR="00D717F7">
        <w:rPr>
          <w:rFonts w:ascii="Times New Roman" w:hAnsi="Times New Roman" w:cs="Times New Roman"/>
        </w:rPr>
        <w:t xml:space="preserve">total samples and </w:t>
      </w:r>
      <w:r w:rsidR="004160AD" w:rsidRPr="0040630A">
        <w:rPr>
          <w:rFonts w:ascii="Times New Roman" w:hAnsi="Times New Roman" w:cs="Times New Roman"/>
        </w:rPr>
        <w:t xml:space="preserve">1642 </w:t>
      </w:r>
      <w:r w:rsidR="00C073B2">
        <w:rPr>
          <w:rFonts w:ascii="Times New Roman" w:hAnsi="Times New Roman" w:cs="Times New Roman"/>
        </w:rPr>
        <w:t xml:space="preserve">separate </w:t>
      </w:r>
      <w:r w:rsidR="004160AD" w:rsidRPr="0040630A">
        <w:rPr>
          <w:rFonts w:ascii="Times New Roman" w:hAnsi="Times New Roman" w:cs="Times New Roman"/>
        </w:rPr>
        <w:t>clusters</w:t>
      </w:r>
      <w:r w:rsidR="00121A5D">
        <w:rPr>
          <w:rFonts w:ascii="Times New Roman" w:hAnsi="Times New Roman" w:cs="Times New Roman"/>
        </w:rPr>
        <w:t xml:space="preserve"> </w:t>
      </w:r>
      <w:r w:rsidR="00C073B2">
        <w:rPr>
          <w:rFonts w:ascii="Times New Roman" w:hAnsi="Times New Roman" w:cs="Times New Roman"/>
        </w:rPr>
        <w:t xml:space="preserve">of samples </w:t>
      </w:r>
      <w:r w:rsidR="00121A5D">
        <w:rPr>
          <w:rFonts w:ascii="Times New Roman" w:hAnsi="Times New Roman" w:cs="Times New Roman"/>
        </w:rPr>
        <w:t>(</w:t>
      </w:r>
      <w:r w:rsidR="00C073B2">
        <w:rPr>
          <w:rFonts w:ascii="Times New Roman" w:hAnsi="Times New Roman" w:cs="Times New Roman"/>
        </w:rPr>
        <w:t>hairs</w:t>
      </w:r>
      <w:r w:rsidR="00121A5D">
        <w:rPr>
          <w:rFonts w:ascii="Times New Roman" w:hAnsi="Times New Roman" w:cs="Times New Roman"/>
        </w:rPr>
        <w:t xml:space="preserve"> collected from adjacent barbs</w:t>
      </w:r>
      <w:r w:rsidR="006B14AB">
        <w:rPr>
          <w:rFonts w:ascii="Times New Roman" w:hAnsi="Times New Roman" w:cs="Times New Roman"/>
        </w:rPr>
        <w:t xml:space="preserve"> and</w:t>
      </w:r>
      <w:r w:rsidR="00121A5D">
        <w:rPr>
          <w:rFonts w:ascii="Times New Roman" w:hAnsi="Times New Roman" w:cs="Times New Roman"/>
        </w:rPr>
        <w:t xml:space="preserve"> </w:t>
      </w:r>
      <w:r w:rsidR="006B14AB">
        <w:rPr>
          <w:rFonts w:ascii="Times New Roman" w:hAnsi="Times New Roman" w:cs="Times New Roman"/>
        </w:rPr>
        <w:t>assumed to be from</w:t>
      </w:r>
      <w:r w:rsidR="00121A5D">
        <w:rPr>
          <w:rFonts w:ascii="Times New Roman" w:hAnsi="Times New Roman" w:cs="Times New Roman"/>
        </w:rPr>
        <w:t xml:space="preserve"> the same animal</w:t>
      </w:r>
      <w:r w:rsidR="00C073B2">
        <w:rPr>
          <w:rFonts w:ascii="Times New Roman" w:hAnsi="Times New Roman" w:cs="Times New Roman"/>
        </w:rPr>
        <w:t xml:space="preserve">). We submitted one sample </w:t>
      </w:r>
      <w:r w:rsidR="00D717F7">
        <w:rPr>
          <w:rFonts w:ascii="Times New Roman" w:hAnsi="Times New Roman" w:cs="Times New Roman"/>
        </w:rPr>
        <w:t xml:space="preserve">each </w:t>
      </w:r>
      <w:r w:rsidR="00C073B2">
        <w:rPr>
          <w:rFonts w:ascii="Times New Roman" w:hAnsi="Times New Roman" w:cs="Times New Roman"/>
        </w:rPr>
        <w:t>from</w:t>
      </w:r>
      <w:r w:rsidR="004160AD" w:rsidRPr="0040630A">
        <w:rPr>
          <w:rFonts w:ascii="Times New Roman" w:hAnsi="Times New Roman" w:cs="Times New Roman"/>
        </w:rPr>
        <w:t xml:space="preserve"> 1113 </w:t>
      </w:r>
      <w:r w:rsidR="00C073B2">
        <w:rPr>
          <w:rFonts w:ascii="Times New Roman" w:hAnsi="Times New Roman" w:cs="Times New Roman"/>
        </w:rPr>
        <w:t xml:space="preserve">of these </w:t>
      </w:r>
      <w:r w:rsidR="00D717F7">
        <w:rPr>
          <w:rFonts w:ascii="Times New Roman" w:hAnsi="Times New Roman" w:cs="Times New Roman"/>
        </w:rPr>
        <w:t>clusters</w:t>
      </w:r>
      <w:r w:rsidR="004160AD" w:rsidRPr="0040630A">
        <w:rPr>
          <w:rFonts w:ascii="Times New Roman" w:hAnsi="Times New Roman" w:cs="Times New Roman"/>
        </w:rPr>
        <w:t xml:space="preserve"> for genotypic analysis</w:t>
      </w:r>
      <w:r w:rsidR="00C073B2">
        <w:rPr>
          <w:rFonts w:ascii="Times New Roman" w:hAnsi="Times New Roman" w:cs="Times New Roman"/>
        </w:rPr>
        <w:t xml:space="preserve"> (Wildlife Genetics </w:t>
      </w:r>
      <w:r w:rsidR="00120994">
        <w:rPr>
          <w:rFonts w:ascii="Times New Roman" w:hAnsi="Times New Roman" w:cs="Times New Roman"/>
        </w:rPr>
        <w:t>International, Nelson, British Columbia</w:t>
      </w:r>
      <w:r w:rsidR="00C073B2">
        <w:rPr>
          <w:rFonts w:ascii="Times New Roman" w:hAnsi="Times New Roman" w:cs="Times New Roman"/>
        </w:rPr>
        <w:t>);</w:t>
      </w:r>
      <w:r w:rsidR="004160AD" w:rsidRPr="0040630A">
        <w:rPr>
          <w:rFonts w:ascii="Times New Roman" w:hAnsi="Times New Roman" w:cs="Times New Roman"/>
        </w:rPr>
        <w:t xml:space="preserve"> </w:t>
      </w:r>
      <w:r w:rsidR="00864731">
        <w:rPr>
          <w:rFonts w:ascii="Times New Roman" w:hAnsi="Times New Roman" w:cs="Times New Roman"/>
        </w:rPr>
        <w:t xml:space="preserve">hair samples from </w:t>
      </w:r>
      <w:r w:rsidR="00C073B2" w:rsidRPr="0040630A">
        <w:rPr>
          <w:rFonts w:ascii="Times New Roman" w:hAnsi="Times New Roman" w:cs="Times New Roman"/>
        </w:rPr>
        <w:t>1019</w:t>
      </w:r>
      <w:r w:rsidR="00864731">
        <w:rPr>
          <w:rFonts w:ascii="Times New Roman" w:hAnsi="Times New Roman" w:cs="Times New Roman"/>
        </w:rPr>
        <w:t xml:space="preserve"> clusters</w:t>
      </w:r>
      <w:r w:rsidR="00864731" w:rsidRPr="0040630A">
        <w:rPr>
          <w:rFonts w:ascii="Times New Roman" w:hAnsi="Times New Roman" w:cs="Times New Roman"/>
        </w:rPr>
        <w:t xml:space="preserve"> </w:t>
      </w:r>
      <w:r w:rsidR="004160AD" w:rsidRPr="0040630A">
        <w:rPr>
          <w:rFonts w:ascii="Times New Roman" w:hAnsi="Times New Roman" w:cs="Times New Roman"/>
        </w:rPr>
        <w:t>were successfully linked to individual bears</w:t>
      </w:r>
      <w:r w:rsidR="00CE0A11">
        <w:rPr>
          <w:rFonts w:ascii="Times New Roman" w:hAnsi="Times New Roman" w:cs="Times New Roman"/>
        </w:rPr>
        <w:t xml:space="preserve">. </w:t>
      </w:r>
      <w:r w:rsidR="00982523">
        <w:t>We set c</w:t>
      </w:r>
      <w:r w:rsidR="004160AD" w:rsidRPr="0040630A">
        <w:t xml:space="preserve">amera traps </w:t>
      </w:r>
      <w:r w:rsidR="00D83A5B">
        <w:t>a</w:t>
      </w:r>
      <w:r w:rsidR="00982523">
        <w:t xml:space="preserve">t </w:t>
      </w:r>
      <w:r w:rsidR="004160AD" w:rsidRPr="0040630A">
        <w:t xml:space="preserve">a subset of the </w:t>
      </w:r>
      <w:r w:rsidR="00120994">
        <w:t xml:space="preserve">hair </w:t>
      </w:r>
      <w:r w:rsidR="004160AD" w:rsidRPr="0040630A">
        <w:t>trap locations</w:t>
      </w:r>
      <w:r w:rsidR="00982523">
        <w:t xml:space="preserve"> to provide information on </w:t>
      </w:r>
      <w:r w:rsidR="00120994">
        <w:t xml:space="preserve">how common it was for </w:t>
      </w:r>
      <w:r w:rsidR="00982523">
        <w:t xml:space="preserve">individual </w:t>
      </w:r>
      <w:r w:rsidR="004160AD" w:rsidRPr="0040630A">
        <w:t xml:space="preserve">bears </w:t>
      </w:r>
      <w:r w:rsidR="00120994">
        <w:t xml:space="preserve">to </w:t>
      </w:r>
      <w:r w:rsidR="004160AD" w:rsidRPr="0040630A">
        <w:t xml:space="preserve">visit the same trap </w:t>
      </w:r>
      <w:r w:rsidR="00982523">
        <w:t>multiple</w:t>
      </w:r>
      <w:r w:rsidR="004160AD" w:rsidRPr="0040630A">
        <w:t xml:space="preserve"> times in a single session</w:t>
      </w:r>
      <w:r w:rsidR="00120994">
        <w:t xml:space="preserve"> and to</w:t>
      </w:r>
      <w:r w:rsidR="00982523">
        <w:t xml:space="preserve"> use</w:t>
      </w:r>
      <w:r w:rsidR="004160AD" w:rsidRPr="0040630A">
        <w:t xml:space="preserve"> </w:t>
      </w:r>
      <w:r w:rsidR="00D717F7">
        <w:t xml:space="preserve">multiple </w:t>
      </w:r>
      <w:r w:rsidR="004160AD" w:rsidRPr="0040630A">
        <w:t xml:space="preserve">locations to </w:t>
      </w:r>
      <w:r w:rsidR="00D717F7">
        <w:t xml:space="preserve">enter or exit </w:t>
      </w:r>
      <w:r w:rsidR="004160AD" w:rsidRPr="0040630A">
        <w:t>trap</w:t>
      </w:r>
      <w:r w:rsidR="00982523">
        <w:t>s</w:t>
      </w:r>
      <w:r w:rsidR="004160AD" w:rsidRPr="0040630A">
        <w:t xml:space="preserve">. </w:t>
      </w:r>
    </w:p>
    <w:p w14:paraId="31822796" w14:textId="227BAC76" w:rsidR="00F001FB" w:rsidRDefault="00F001FB">
      <w:pPr>
        <w:pStyle w:val="Heading2"/>
        <w:spacing w:line="480" w:lineRule="auto"/>
        <w:rPr>
          <w:rFonts w:ascii="Times New Roman" w:hAnsi="Times New Roman" w:cs="Times New Roman"/>
          <w:color w:val="auto"/>
          <w:sz w:val="24"/>
          <w:szCs w:val="24"/>
        </w:rPr>
      </w:pPr>
      <w:commentRangeStart w:id="12"/>
      <w:r w:rsidRPr="00054DEE">
        <w:rPr>
          <w:rFonts w:ascii="Times New Roman" w:hAnsi="Times New Roman" w:cs="Times New Roman"/>
          <w:color w:val="auto"/>
          <w:sz w:val="24"/>
          <w:szCs w:val="24"/>
        </w:rPr>
        <w:t>Simulated Da</w:t>
      </w:r>
      <w:commentRangeStart w:id="13"/>
      <w:r w:rsidRPr="00054DEE">
        <w:rPr>
          <w:rFonts w:ascii="Times New Roman" w:hAnsi="Times New Roman" w:cs="Times New Roman"/>
          <w:color w:val="auto"/>
          <w:sz w:val="24"/>
          <w:szCs w:val="24"/>
        </w:rPr>
        <w:t>ta</w:t>
      </w:r>
      <w:commentRangeEnd w:id="12"/>
      <w:r w:rsidR="00FB5877">
        <w:rPr>
          <w:rStyle w:val="CommentReference"/>
          <w:rFonts w:asciiTheme="minorHAnsi" w:eastAsiaTheme="minorHAnsi" w:hAnsiTheme="minorHAnsi" w:cstheme="minorBidi"/>
          <w:b w:val="0"/>
          <w:bCs w:val="0"/>
          <w:color w:val="auto"/>
        </w:rPr>
        <w:commentReference w:id="12"/>
      </w:r>
    </w:p>
    <w:p w14:paraId="7D940022" w14:textId="295D5FE4" w:rsidR="007111E6" w:rsidRPr="005751F1" w:rsidRDefault="007111E6" w:rsidP="004A7B3A">
      <w:pPr>
        <w:pStyle w:val="ImageCaption"/>
        <w:spacing w:line="480" w:lineRule="auto"/>
        <w:ind w:firstLine="720"/>
      </w:pPr>
      <w:r w:rsidRPr="00A8024E">
        <w:rPr>
          <w:rFonts w:ascii="Times New Roman" w:eastAsiaTheme="minorEastAsia" w:hAnsi="Times New Roman" w:cs="Times New Roman"/>
        </w:rPr>
        <w:t>Investigated S</w:t>
      </w:r>
      <w:commentRangeEnd w:id="13"/>
      <w:r w:rsidR="00132385">
        <w:rPr>
          <w:rStyle w:val="CommentReference"/>
          <w:i w:val="0"/>
        </w:rPr>
        <w:commentReference w:id="13"/>
      </w:r>
      <w:r w:rsidRPr="00A8024E">
        <w:rPr>
          <w:rFonts w:ascii="Times New Roman" w:eastAsiaTheme="minorEastAsia" w:hAnsi="Times New Roman" w:cs="Times New Roman"/>
        </w:rPr>
        <w:t>cenarios</w:t>
      </w:r>
      <w:r>
        <w:rPr>
          <w:rFonts w:ascii="Times New Roman" w:eastAsiaTheme="minorEastAsia" w:hAnsi="Times New Roman" w:cs="Times New Roman"/>
        </w:rPr>
        <w:t xml:space="preserve"> — </w:t>
      </w:r>
      <w:r>
        <w:rPr>
          <w:rFonts w:ascii="Times New Roman" w:eastAsiaTheme="minorEastAsia" w:hAnsi="Times New Roman" w:cs="Times New Roman"/>
          <w:i w:val="0"/>
        </w:rPr>
        <w:t xml:space="preserve">We simulated eight scenarios with different combinations of behavior, individual heterogeneity, sample redundancy, and uneven density of activity centers (Fig. 4).  </w:t>
      </w:r>
      <w:r w:rsidR="004A7B3A">
        <w:rPr>
          <w:rFonts w:ascii="Times New Roman" w:eastAsiaTheme="minorEastAsia" w:hAnsi="Times New Roman" w:cs="Times New Roman"/>
          <w:i w:val="0"/>
        </w:rPr>
        <w:t xml:space="preserve">In all scenarios, we simulated capture histories for 30 bears during </w:t>
      </w:r>
      <w:r w:rsidR="00DC6D12">
        <w:rPr>
          <w:rFonts w:ascii="Times New Roman" w:eastAsiaTheme="minorEastAsia" w:hAnsi="Times New Roman" w:cs="Times New Roman"/>
          <w:i w:val="0"/>
        </w:rPr>
        <w:t xml:space="preserve">6 </w:t>
      </w:r>
      <w:r w:rsidR="004A7B3A">
        <w:rPr>
          <w:rFonts w:ascii="Times New Roman" w:eastAsiaTheme="minorEastAsia" w:hAnsi="Times New Roman" w:cs="Times New Roman"/>
          <w:i w:val="0"/>
        </w:rPr>
        <w:t xml:space="preserve">time periods on a </w:t>
      </w:r>
      <w:r w:rsidR="00DC6D12">
        <w:rPr>
          <w:rFonts w:ascii="Times New Roman" w:eastAsiaTheme="minorEastAsia" w:hAnsi="Times New Roman" w:cs="Times New Roman"/>
          <w:i w:val="0"/>
        </w:rPr>
        <w:t xml:space="preserve">6 </w:t>
      </w:r>
      <w:r w:rsidR="00DC6D12">
        <w:rPr>
          <w:rFonts w:ascii="Times New Roman" w:eastAsiaTheme="minorEastAsia" w:hAnsi="Times New Roman" w:cs="Times New Roman"/>
          <w:i w:val="0"/>
        </w:rPr>
        <w:lastRenderedPageBreak/>
        <w:t>by 6</w:t>
      </w:r>
      <w:r w:rsidR="004A7B3A">
        <w:rPr>
          <w:rFonts w:ascii="Times New Roman" w:eastAsiaTheme="minorEastAsia" w:hAnsi="Times New Roman" w:cs="Times New Roman"/>
          <w:i w:val="0"/>
        </w:rPr>
        <w:t xml:space="preserve"> trapping grid with traps spaced </w:t>
      </w:r>
      <w:r w:rsidR="00DC6D12">
        <w:rPr>
          <w:rFonts w:ascii="Times New Roman" w:eastAsiaTheme="minorEastAsia" w:hAnsi="Times New Roman" w:cs="Times New Roman"/>
          <w:i w:val="0"/>
        </w:rPr>
        <w:t>800 meters</w:t>
      </w:r>
      <w:r w:rsidR="004A7B3A">
        <w:rPr>
          <w:rFonts w:ascii="Times New Roman" w:eastAsiaTheme="minorEastAsia" w:hAnsi="Times New Roman" w:cs="Times New Roman"/>
          <w:i w:val="0"/>
        </w:rPr>
        <w:t xml:space="preserve"> apart</w:t>
      </w:r>
      <w:r w:rsidR="00DC6D12">
        <w:rPr>
          <w:rFonts w:ascii="Times New Roman" w:eastAsiaTheme="minorEastAsia" w:hAnsi="Times New Roman" w:cs="Times New Roman"/>
          <w:i w:val="0"/>
        </w:rPr>
        <w:t xml:space="preserve">, for a total </w:t>
      </w:r>
      <w:r w:rsidR="00B60CC7">
        <w:rPr>
          <w:rFonts w:ascii="Times New Roman" w:eastAsiaTheme="minorEastAsia" w:hAnsi="Times New Roman" w:cs="Times New Roman"/>
          <w:i w:val="0"/>
        </w:rPr>
        <w:t xml:space="preserve">non-buffered </w:t>
      </w:r>
      <w:r w:rsidR="00DC6D12">
        <w:rPr>
          <w:rFonts w:ascii="Times New Roman" w:eastAsiaTheme="minorEastAsia" w:hAnsi="Times New Roman" w:cs="Times New Roman"/>
          <w:i w:val="0"/>
        </w:rPr>
        <w:t xml:space="preserve">area of </w:t>
      </w:r>
      <w:r w:rsidR="00B60CC7">
        <w:rPr>
          <w:rFonts w:ascii="Times New Roman" w:eastAsiaTheme="minorEastAsia" w:hAnsi="Times New Roman" w:cs="Times New Roman"/>
          <w:i w:val="0"/>
        </w:rPr>
        <w:t>23.04 km</w:t>
      </w:r>
      <w:r w:rsidR="00B60CC7">
        <w:rPr>
          <w:rFonts w:ascii="Times New Roman" w:eastAsiaTheme="minorEastAsia" w:hAnsi="Times New Roman" w:cs="Times New Roman"/>
          <w:i w:val="0"/>
          <w:vertAlign w:val="superscript"/>
        </w:rPr>
        <w:t>2</w:t>
      </w:r>
      <w:r w:rsidR="004A7B3A">
        <w:rPr>
          <w:rFonts w:ascii="Times New Roman" w:eastAsiaTheme="minorEastAsia" w:hAnsi="Times New Roman" w:cs="Times New Roman"/>
          <w:i w:val="0"/>
        </w:rPr>
        <w:t xml:space="preserve">. The number of bears and size of the trapping grid were chosen to roughly mimic the empirical data set up. </w:t>
      </w:r>
      <w:r w:rsidR="00FA1A0C">
        <w:rPr>
          <w:rFonts w:ascii="Times New Roman" w:eastAsiaTheme="minorEastAsia" w:hAnsi="Times New Roman" w:cs="Times New Roman"/>
          <w:i w:val="0"/>
        </w:rPr>
        <w:t xml:space="preserve">Rather than basing our simulations on a desired number of </w:t>
      </w:r>
      <w:r w:rsidR="008C5317">
        <w:rPr>
          <w:rFonts w:ascii="Times New Roman" w:eastAsiaTheme="minorEastAsia" w:hAnsi="Times New Roman" w:cs="Times New Roman"/>
          <w:i w:val="0"/>
        </w:rPr>
        <w:t xml:space="preserve">DNA </w:t>
      </w:r>
      <w:r w:rsidR="00FA1A0C">
        <w:rPr>
          <w:rFonts w:ascii="Times New Roman" w:eastAsiaTheme="minorEastAsia" w:hAnsi="Times New Roman" w:cs="Times New Roman"/>
          <w:i w:val="0"/>
        </w:rPr>
        <w:t xml:space="preserve">samples for each simulation, we instead modified the likelihood of capture, recapture, and propensity of bears to leave redundant samples in each </w:t>
      </w:r>
      <w:r w:rsidR="008C5317">
        <w:rPr>
          <w:rFonts w:ascii="Times New Roman" w:eastAsiaTheme="minorEastAsia" w:hAnsi="Times New Roman" w:cs="Times New Roman"/>
          <w:i w:val="0"/>
        </w:rPr>
        <w:t>scenario, allowing us</w:t>
      </w:r>
      <w:r>
        <w:rPr>
          <w:rFonts w:ascii="Times New Roman" w:eastAsiaTheme="minorEastAsia" w:hAnsi="Times New Roman" w:cs="Times New Roman"/>
          <w:i w:val="0"/>
        </w:rPr>
        <w:t xml:space="preserve"> </w:t>
      </w:r>
      <w:r w:rsidR="00FA1A0C">
        <w:rPr>
          <w:rFonts w:ascii="Times New Roman" w:eastAsiaTheme="minorEastAsia" w:hAnsi="Times New Roman" w:cs="Times New Roman"/>
          <w:i w:val="0"/>
        </w:rPr>
        <w:t>to quantify impacts of subsampling on estimator performance across a range of realistic conditions.</w:t>
      </w:r>
      <w:r w:rsidR="00C85CBD">
        <w:rPr>
          <w:rFonts w:ascii="Times New Roman" w:eastAsiaTheme="minorEastAsia" w:hAnsi="Times New Roman" w:cs="Times New Roman"/>
          <w:i w:val="0"/>
        </w:rPr>
        <w:t xml:space="preserve"> </w:t>
      </w:r>
    </w:p>
    <w:p w14:paraId="69356315" w14:textId="69487CAB" w:rsidR="00E97AE7" w:rsidRPr="0040630A" w:rsidRDefault="00A8024E">
      <w:pPr>
        <w:pStyle w:val="BodyText"/>
        <w:spacing w:line="480" w:lineRule="auto"/>
        <w:ind w:firstLine="720"/>
        <w:rPr>
          <w:rFonts w:ascii="Times New Roman" w:hAnsi="Times New Roman" w:cs="Times New Roman"/>
        </w:rPr>
      </w:pPr>
      <w:r>
        <w:rPr>
          <w:rFonts w:ascii="Times New Roman" w:hAnsi="Times New Roman" w:cs="Times New Roman"/>
          <w:i/>
        </w:rPr>
        <w:t xml:space="preserve">Capture History Simulation. — </w:t>
      </w:r>
      <w:r w:rsidR="007355E2" w:rsidRPr="0040630A">
        <w:rPr>
          <w:rFonts w:ascii="Times New Roman" w:hAnsi="Times New Roman" w:cs="Times New Roman"/>
        </w:rPr>
        <w:t xml:space="preserve">We </w:t>
      </w:r>
      <w:r w:rsidR="00B22F16" w:rsidRPr="0040630A">
        <w:rPr>
          <w:rFonts w:ascii="Times New Roman" w:hAnsi="Times New Roman" w:cs="Times New Roman"/>
        </w:rPr>
        <w:t xml:space="preserve">developed </w:t>
      </w:r>
      <w:r w:rsidR="007355E2"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007355E2" w:rsidRPr="0040630A">
        <w:rPr>
          <w:rFonts w:ascii="Times New Roman" w:hAnsi="Times New Roman" w:cs="Times New Roman"/>
        </w:rPr>
        <w:t>allowing for the possibility of</w:t>
      </w:r>
      <w:r w:rsidR="00C073B2">
        <w:rPr>
          <w:rFonts w:ascii="Times New Roman" w:hAnsi="Times New Roman" w:cs="Times New Roman"/>
        </w:rPr>
        <w:t>: 1)</w:t>
      </w:r>
      <w:r w:rsidR="007355E2" w:rsidRPr="0040630A">
        <w:rPr>
          <w:rFonts w:ascii="Times New Roman" w:hAnsi="Times New Roman" w:cs="Times New Roman"/>
        </w:rPr>
        <w:t xml:space="preserve"> capture heterogeneity</w:t>
      </w:r>
      <w:r w:rsidR="00C073B2" w:rsidRPr="00C073B2">
        <w:rPr>
          <w:rFonts w:ascii="Times New Roman" w:hAnsi="Times New Roman" w:cs="Times New Roman"/>
        </w:rPr>
        <w:t xml:space="preserve"> </w:t>
      </w:r>
      <w:r w:rsidR="00C073B2" w:rsidRPr="0040630A">
        <w:rPr>
          <w:rFonts w:ascii="Times New Roman" w:hAnsi="Times New Roman" w:cs="Times New Roman"/>
        </w:rPr>
        <w:t>among</w:t>
      </w:r>
      <w:r w:rsidR="00C073B2">
        <w:rPr>
          <w:rFonts w:ascii="Times New Roman" w:hAnsi="Times New Roman" w:cs="Times New Roman"/>
        </w:rPr>
        <w:t xml:space="preserve"> </w:t>
      </w:r>
      <w:r w:rsidR="00C073B2" w:rsidRPr="0040630A">
        <w:rPr>
          <w:rFonts w:ascii="Times New Roman" w:hAnsi="Times New Roman" w:cs="Times New Roman"/>
        </w:rPr>
        <w:t>individual</w:t>
      </w:r>
      <w:r w:rsidR="00C073B2">
        <w:rPr>
          <w:rFonts w:ascii="Times New Roman" w:hAnsi="Times New Roman" w:cs="Times New Roman"/>
        </w:rPr>
        <w:t>s; 2)</w:t>
      </w:r>
      <w:r w:rsidR="007355E2" w:rsidRPr="0040630A">
        <w:rPr>
          <w:rFonts w:ascii="Times New Roman" w:hAnsi="Times New Roman" w:cs="Times New Roman"/>
        </w:rPr>
        <w:t xml:space="preserve"> behavioral response </w:t>
      </w:r>
      <w:r w:rsidR="00D717F7">
        <w:rPr>
          <w:rFonts w:ascii="Times New Roman" w:hAnsi="Times New Roman" w:cs="Times New Roman"/>
        </w:rPr>
        <w:t xml:space="preserve">to traps </w:t>
      </w:r>
      <w:r w:rsidR="00DA1184">
        <w:rPr>
          <w:rFonts w:ascii="Times New Roman" w:hAnsi="Times New Roman" w:cs="Times New Roman"/>
        </w:rPr>
        <w:t>(i.e., enhanced attraction to traps</w:t>
      </w:r>
      <w:r w:rsidR="00D717F7" w:rsidRPr="00D717F7">
        <w:rPr>
          <w:rFonts w:ascii="Times New Roman" w:hAnsi="Times New Roman" w:cs="Times New Roman"/>
        </w:rPr>
        <w:t xml:space="preserve"> </w:t>
      </w:r>
      <w:r w:rsidR="00D717F7" w:rsidRPr="0040630A">
        <w:rPr>
          <w:rFonts w:ascii="Times New Roman" w:hAnsi="Times New Roman" w:cs="Times New Roman"/>
        </w:rPr>
        <w:t>following initial capture</w:t>
      </w:r>
      <w:r w:rsidR="00DA1184">
        <w:rPr>
          <w:rFonts w:ascii="Times New Roman" w:hAnsi="Times New Roman" w:cs="Times New Roman"/>
        </w:rPr>
        <w:t xml:space="preserve">); 3) </w:t>
      </w:r>
      <w:r w:rsidR="00157665" w:rsidRPr="0040630A">
        <w:rPr>
          <w:rFonts w:ascii="Times New Roman" w:hAnsi="Times New Roman" w:cs="Times New Roman"/>
        </w:rPr>
        <w:t>individual</w:t>
      </w:r>
      <w:r w:rsidR="00DA1184">
        <w:rPr>
          <w:rFonts w:ascii="Times New Roman" w:hAnsi="Times New Roman" w:cs="Times New Roman"/>
        </w:rPr>
        <w:t xml:space="preserve"> bears</w:t>
      </w:r>
      <w:r w:rsidR="00DB7708" w:rsidRPr="0040630A">
        <w:rPr>
          <w:rFonts w:ascii="Times New Roman" w:hAnsi="Times New Roman" w:cs="Times New Roman"/>
        </w:rPr>
        <w:t xml:space="preserve"> </w:t>
      </w:r>
      <w:r w:rsidR="00157665" w:rsidRPr="0040630A">
        <w:rPr>
          <w:rFonts w:ascii="Times New Roman" w:hAnsi="Times New Roman" w:cs="Times New Roman"/>
        </w:rPr>
        <w:t>leav</w:t>
      </w:r>
      <w:r w:rsidR="00DA1184">
        <w:rPr>
          <w:rFonts w:ascii="Times New Roman" w:hAnsi="Times New Roman" w:cs="Times New Roman"/>
        </w:rPr>
        <w:t>ing</w:t>
      </w:r>
      <w:r w:rsidR="00157665" w:rsidRPr="0040630A">
        <w:rPr>
          <w:rFonts w:ascii="Times New Roman" w:hAnsi="Times New Roman" w:cs="Times New Roman"/>
        </w:rPr>
        <w:t xml:space="preserve"> multiple </w:t>
      </w:r>
      <w:r w:rsidR="00B51E61">
        <w:rPr>
          <w:rFonts w:ascii="Times New Roman" w:hAnsi="Times New Roman" w:cs="Times New Roman"/>
        </w:rPr>
        <w:t>hair clusters</w:t>
      </w:r>
      <w:r w:rsidR="00157665" w:rsidRPr="0040630A">
        <w:rPr>
          <w:rFonts w:ascii="Times New Roman" w:hAnsi="Times New Roman" w:cs="Times New Roman"/>
        </w:rPr>
        <w:t xml:space="preserve"> at a site </w:t>
      </w:r>
      <w:r w:rsidR="00DB7708" w:rsidRPr="0040630A">
        <w:rPr>
          <w:rFonts w:ascii="Times New Roman" w:hAnsi="Times New Roman" w:cs="Times New Roman"/>
        </w:rPr>
        <w:t>during a single trapping period</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w:t>
      </w:r>
      <w:commentRangeStart w:id="14"/>
      <w:r w:rsidR="00157665" w:rsidRPr="0040630A">
        <w:rPr>
          <w:rFonts w:ascii="Times New Roman" w:hAnsi="Times New Roman" w:cs="Times New Roman"/>
        </w:rPr>
        <w:t>(Table 1</w:t>
      </w:r>
      <w:r w:rsidR="001A489F">
        <w:rPr>
          <w:rFonts w:ascii="Times New Roman" w:hAnsi="Times New Roman" w:cs="Times New Roman"/>
        </w:rPr>
        <w:t xml:space="preserve">; </w:t>
      </w:r>
      <w:commentRangeStart w:id="15"/>
      <w:r w:rsidR="001A489F">
        <w:rPr>
          <w:rFonts w:ascii="Times New Roman" w:hAnsi="Times New Roman" w:cs="Times New Roman"/>
        </w:rPr>
        <w:t>F</w:t>
      </w:r>
      <w:commentRangeEnd w:id="14"/>
      <w:r w:rsidR="00221D17">
        <w:rPr>
          <w:rStyle w:val="CommentReference"/>
        </w:rPr>
        <w:commentReference w:id="14"/>
      </w:r>
      <w:r w:rsidR="001A489F">
        <w:rPr>
          <w:rFonts w:ascii="Times New Roman" w:hAnsi="Times New Roman" w:cs="Times New Roman"/>
        </w:rPr>
        <w:t xml:space="preserve">ig. </w:t>
      </w:r>
      <w:r w:rsidR="002C3FCC">
        <w:rPr>
          <w:rFonts w:ascii="Times New Roman" w:hAnsi="Times New Roman" w:cs="Times New Roman"/>
        </w:rPr>
        <w:t>S</w:t>
      </w:r>
      <w:r w:rsidR="00CB69D7">
        <w:rPr>
          <w:rFonts w:ascii="Times New Roman" w:hAnsi="Times New Roman" w:cs="Times New Roman"/>
        </w:rPr>
        <w:t>1</w:t>
      </w:r>
      <w:commentRangeEnd w:id="15"/>
      <w:r w:rsidR="002C3FCC">
        <w:rPr>
          <w:rStyle w:val="CommentReference"/>
        </w:rPr>
        <w:commentReference w:id="15"/>
      </w:r>
      <w:r w:rsidR="00157665" w:rsidRPr="0040630A">
        <w:rPr>
          <w:rFonts w:ascii="Times New Roman" w:hAnsi="Times New Roman" w:cs="Times New Roman"/>
        </w:rPr>
        <w:t>)</w:t>
      </w:r>
      <w:r w:rsidR="00782147" w:rsidRPr="0040630A">
        <w:rPr>
          <w:rFonts w:ascii="Times New Roman" w:hAnsi="Times New Roman" w:cs="Times New Roman"/>
        </w:rPr>
        <w:t xml:space="preserve">. </w:t>
      </w:r>
    </w:p>
    <w:p w14:paraId="4027024F" w14:textId="193483AC" w:rsidR="009070B6" w:rsidRPr="009852C1" w:rsidRDefault="006D47FC" w:rsidP="00220808">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proofErr w:type="spellStart"/>
      <w:r w:rsidR="00A1755C" w:rsidRPr="0040630A">
        <w:rPr>
          <w:rFonts w:ascii="Times New Roman" w:hAnsi="Times New Roman" w:cs="Times New Roman"/>
          <w:i/>
        </w:rPr>
        <w:t>i</w:t>
      </w:r>
      <w:proofErr w:type="spellEnd"/>
      <w:r w:rsidR="00A1755C" w:rsidRPr="0040630A">
        <w:rPr>
          <w:rFonts w:ascii="Times New Roman" w:hAnsi="Times New Roman" w:cs="Times New Roman"/>
          <w:i/>
        </w:rPr>
        <w:t xml:space="preserve"> </w:t>
      </w:r>
      <w:r w:rsidR="00A1755C" w:rsidRPr="0040630A">
        <w:rPr>
          <w:rFonts w:ascii="Times New Roman" w:hAnsi="Times New Roman" w:cs="Times New Roman"/>
        </w:rPr>
        <w:t xml:space="preserve">= 1, 2, …, </w:t>
      </w:r>
      <w:r w:rsidR="009C5665" w:rsidRPr="005751F1">
        <w:rPr>
          <w:rFonts w:ascii="Times New Roman" w:hAnsi="Times New Roman" w:cs="Times New Roman"/>
          <w:i/>
        </w:rPr>
        <w:t>N</w:t>
      </w:r>
      <w:r w:rsidR="00A1755C" w:rsidRPr="0040630A">
        <w:rPr>
          <w:rFonts w:ascii="Times New Roman" w:hAnsi="Times New Roman" w:cs="Times New Roman"/>
        </w:rPr>
        <w:t>),</w:t>
      </w:r>
      <w:r w:rsidR="007F2B5E">
        <w:rPr>
          <w:rFonts w:ascii="Times New Roman" w:hAnsi="Times New Roman" w:cs="Times New Roman"/>
        </w:rPr>
        <w:t xml:space="preserve"> for </w:t>
      </w:r>
      <w:r w:rsidR="007F2B5E" w:rsidRPr="008C1A00">
        <w:rPr>
          <w:rFonts w:ascii="Times New Roman" w:hAnsi="Times New Roman" w:cs="Times New Roman"/>
          <w:i/>
        </w:rPr>
        <w:t>N</w:t>
      </w:r>
      <w:r w:rsidR="00701336">
        <w:rPr>
          <w:rFonts w:ascii="Times New Roman" w:hAnsi="Times New Roman" w:cs="Times New Roman"/>
          <w:i/>
        </w:rPr>
        <w:t xml:space="preserve"> </w:t>
      </w:r>
      <w:r w:rsidR="00701336" w:rsidRPr="00220808">
        <w:rPr>
          <w:rFonts w:ascii="Times New Roman" w:hAnsi="Times New Roman" w:cs="Times New Roman"/>
        </w:rPr>
        <w:t>= 30</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r w:rsidR="00885226">
        <w:rPr>
          <w:rFonts w:ascii="Times New Roman" w:hAnsi="Times New Roman" w:cs="Times New Roman"/>
        </w:rPr>
        <w:t xml:space="preserve">(SSI) </w:t>
      </w:r>
      <w:r w:rsidR="00157665" w:rsidRPr="0040630A">
        <w:rPr>
          <w:rFonts w:ascii="Times New Roman" w:hAnsi="Times New Roman" w:cs="Times New Roman"/>
        </w:rPr>
        <w:t xml:space="preserve">process </w:t>
      </w:r>
      <w:r w:rsidR="00DE4520" w:rsidRPr="0040630A">
        <w:rPr>
          <w:rFonts w:ascii="Times New Roman" w:hAnsi="Times New Roman" w:cs="Times New Roman"/>
        </w:rPr>
        <w:t xml:space="preserve">with an inhibition distance </w:t>
      </w:r>
      <w:r w:rsidR="00DE4520" w:rsidRPr="0040630A">
        <w:rPr>
          <w:rFonts w:ascii="Times New Roman" w:eastAsia="Times New Roman" w:hAnsi="Times New Roman" w:cs="Times New Roman"/>
          <w:i/>
          <w:color w:val="000000" w:themeColor="text1"/>
          <w:kern w:val="24"/>
          <w:lang w:val="el-GR"/>
        </w:rPr>
        <w:t>ϕ</w:t>
      </w:r>
      <w:r w:rsidR="00701336">
        <w:rPr>
          <w:rFonts w:ascii="Times New Roman" w:eastAsia="Times New Roman" w:hAnsi="Times New Roman" w:cs="Times New Roman"/>
          <w:color w:val="000000" w:themeColor="text1"/>
          <w:kern w:val="24"/>
        </w:rPr>
        <w:t xml:space="preserve"> = 200m</w:t>
      </w:r>
      <w:r w:rsidR="00DE4520" w:rsidRPr="0040630A">
        <w:rPr>
          <w:rFonts w:ascii="Times New Roman" w:hAnsi="Times New Roman" w:cs="Times New Roman"/>
        </w:rPr>
        <w:t xml:space="preserve"> (</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p>
    <w:p w14:paraId="339056D5" w14:textId="77777777"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t>A</w:t>
      </w:r>
      <w:r w:rsidRPr="0040630A">
        <w:rPr>
          <w:rFonts w:ascii="Times New Roman" w:eastAsiaTheme="minorEastAsia" w:hAnsi="Times New Roman" w:cs="Times New Roman"/>
          <w:i w:val="0"/>
        </w:rPr>
        <w:t xml:space="preserve"> ~ </w:t>
      </w:r>
      <w:proofErr w:type="spellStart"/>
      <w:proofErr w:type="gramStart"/>
      <w:r w:rsidRPr="0040630A">
        <w:rPr>
          <w:rFonts w:ascii="Times New Roman" w:eastAsiaTheme="minorEastAsia" w:hAnsi="Times New Roman" w:cs="Times New Roman"/>
          <w:i w:val="0"/>
        </w:rPr>
        <w:t>rSSI</w:t>
      </w:r>
      <w:proofErr w:type="spellEnd"/>
      <w:r w:rsidRPr="0040630A">
        <w:rPr>
          <w:rFonts w:ascii="Times New Roman" w:eastAsiaTheme="minorEastAsia" w:hAnsi="Times New Roman" w:cs="Times New Roman"/>
          <w:i w:val="0"/>
        </w:rPr>
        <w:t>(</w:t>
      </w:r>
      <w:proofErr w:type="gramEnd"/>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436003D1" w14:textId="575CF5BA" w:rsidR="0022165A" w:rsidRPr="009852C1" w:rsidRDefault="00FE67C8" w:rsidP="00220808">
      <w:pPr>
        <w:pStyle w:val="BodyText"/>
        <w:spacing w:line="480" w:lineRule="auto"/>
        <w:ind w:firstLine="720"/>
        <w:rPr>
          <w:rFonts w:ascii="Times New Roman" w:hAnsi="Times New Roman" w:cs="Times New Roman"/>
        </w:rPr>
      </w:pPr>
      <w:r>
        <w:rPr>
          <w:rFonts w:ascii="Times New Roman" w:hAnsi="Times New Roman" w:cs="Times New Roman"/>
        </w:rPr>
        <w:t xml:space="preserve">In </w:t>
      </w:r>
      <w:r w:rsidR="003C2214">
        <w:rPr>
          <w:rFonts w:ascii="Times New Roman" w:hAnsi="Times New Roman" w:cs="Times New Roman"/>
        </w:rPr>
        <w:t xml:space="preserve">a </w:t>
      </w:r>
      <w:r>
        <w:rPr>
          <w:rFonts w:ascii="Times New Roman" w:hAnsi="Times New Roman" w:cs="Times New Roman"/>
        </w:rPr>
        <w:t>simple sequential inhibition</w:t>
      </w:r>
      <w:r w:rsidR="003C2214">
        <w:rPr>
          <w:rFonts w:ascii="Times New Roman" w:hAnsi="Times New Roman" w:cs="Times New Roman"/>
        </w:rPr>
        <w:t xml:space="preserve"> process</w:t>
      </w:r>
      <w:r>
        <w:rPr>
          <w:rFonts w:ascii="Times New Roman" w:hAnsi="Times New Roman" w:cs="Times New Roman"/>
        </w:rPr>
        <w:t xml:space="preserve">, points are generated at random in the window of interest, and if a new point is generated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distance of an existing point, that point is discarded and a new one is generated.</w:t>
      </w:r>
      <w:r>
        <w:rPr>
          <w:rFonts w:ascii="Times New Roman" w:hAnsi="Times New Roman" w:cs="Times New Roman"/>
        </w:rPr>
        <w:t xml:space="preserve"> </w:t>
      </w:r>
      <w:r w:rsidR="0022165A">
        <w:rPr>
          <w:rFonts w:ascii="Times New Roman" w:hAnsi="Times New Roman" w:cs="Times New Roman"/>
        </w:rPr>
        <w:t xml:space="preserve">In scenarios with </w:t>
      </w:r>
      <w:r w:rsidR="007111E6" w:rsidRPr="005751F1">
        <w:rPr>
          <w:rFonts w:ascii="Times New Roman" w:eastAsiaTheme="minorEastAsia" w:hAnsi="Times New Roman" w:cs="Times New Roman"/>
        </w:rPr>
        <w:t>uneven density of activity centers</w:t>
      </w:r>
      <w:r w:rsidR="000A68B2">
        <w:rPr>
          <w:rFonts w:ascii="Times New Roman" w:eastAsiaTheme="minorEastAsia" w:hAnsi="Times New Roman" w:cs="Times New Roman"/>
        </w:rPr>
        <w:t xml:space="preserve"> across the trapping grid</w:t>
      </w:r>
      <w:r w:rsidR="0022165A">
        <w:rPr>
          <w:rFonts w:ascii="Times New Roman" w:hAnsi="Times New Roman" w:cs="Times New Roman"/>
        </w:rPr>
        <w:t>,</w:t>
      </w:r>
      <w:r w:rsidR="00AF2023">
        <w:rPr>
          <w:rFonts w:ascii="Times New Roman" w:hAnsi="Times New Roman" w:cs="Times New Roman"/>
        </w:rPr>
        <w:t xml:space="preserve"> we simulated </w:t>
      </w:r>
      <w:r w:rsidR="00885226">
        <w:rPr>
          <w:rFonts w:ascii="Times New Roman" w:hAnsi="Times New Roman" w:cs="Times New Roman"/>
        </w:rPr>
        <w:t>separate SSI processes</w:t>
      </w:r>
      <w:r w:rsidR="00AF2023">
        <w:rPr>
          <w:rFonts w:ascii="Times New Roman" w:hAnsi="Times New Roman" w:cs="Times New Roman"/>
        </w:rPr>
        <w:t xml:space="preserve"> in two</w:t>
      </w:r>
      <w:r w:rsidR="009F64C8">
        <w:rPr>
          <w:rFonts w:ascii="Times New Roman" w:hAnsi="Times New Roman" w:cs="Times New Roman"/>
        </w:rPr>
        <w:t xml:space="preserve"> spatial</w:t>
      </w:r>
      <w:r w:rsidR="0064637E">
        <w:rPr>
          <w:rFonts w:ascii="Times New Roman" w:hAnsi="Times New Roman" w:cs="Times New Roman"/>
        </w:rPr>
        <w:t xml:space="preserve"> strata, with </w:t>
      </w:r>
      <w:r w:rsidR="00AF2023" w:rsidRPr="00970871">
        <w:rPr>
          <w:rFonts w:ascii="Times New Roman" w:hAnsi="Times New Roman" w:cs="Times New Roman"/>
          <w:i/>
        </w:rPr>
        <w:t>N</w:t>
      </w:r>
      <w:r w:rsidR="0022165A" w:rsidRPr="00970871">
        <w:rPr>
          <w:rFonts w:ascii="Times New Roman" w:eastAsia="Times New Roman" w:hAnsi="Times New Roman" w:cs="Times New Roman"/>
          <w:i/>
          <w:color w:val="000000" w:themeColor="text1"/>
          <w:kern w:val="24"/>
          <w:lang w:val="el-GR"/>
        </w:rPr>
        <w:t>α</w:t>
      </w:r>
      <w:r w:rsidR="0022165A">
        <w:rPr>
          <w:rFonts w:ascii="Times New Roman" w:eastAsia="Times New Roman" w:hAnsi="Times New Roman" w:cs="Times New Roman"/>
          <w:color w:val="000000" w:themeColor="text1"/>
          <w:kern w:val="24"/>
        </w:rPr>
        <w:t xml:space="preserve"> </w:t>
      </w:r>
      <w:r w:rsidR="00AF2023">
        <w:rPr>
          <w:rFonts w:ascii="Times New Roman" w:eastAsia="Times New Roman" w:hAnsi="Times New Roman" w:cs="Times New Roman"/>
          <w:color w:val="000000" w:themeColor="text1"/>
          <w:kern w:val="24"/>
        </w:rPr>
        <w:t>of</w:t>
      </w:r>
      <w:r w:rsidR="0022165A">
        <w:rPr>
          <w:rFonts w:ascii="Times New Roman" w:eastAsia="Times New Roman" w:hAnsi="Times New Roman" w:cs="Times New Roman"/>
          <w:color w:val="000000" w:themeColor="text1"/>
          <w:kern w:val="24"/>
        </w:rPr>
        <w:t xml:space="preserve"> activity centers </w:t>
      </w:r>
      <w:r w:rsidR="00AF2023">
        <w:rPr>
          <w:rFonts w:ascii="Times New Roman" w:eastAsia="Times New Roman" w:hAnsi="Times New Roman" w:cs="Times New Roman"/>
          <w:color w:val="000000" w:themeColor="text1"/>
          <w:kern w:val="24"/>
        </w:rPr>
        <w:t>located</w:t>
      </w:r>
      <w:r w:rsidR="0022165A">
        <w:rPr>
          <w:rFonts w:ascii="Times New Roman" w:eastAsia="Times New Roman" w:hAnsi="Times New Roman" w:cs="Times New Roman"/>
          <w:color w:val="000000" w:themeColor="text1"/>
          <w:kern w:val="24"/>
        </w:rPr>
        <w:t xml:space="preserve"> exclusively in the left half of the trapping grid </w:t>
      </w:r>
      <w:r w:rsidR="00AF2023">
        <w:rPr>
          <w:rFonts w:ascii="Times New Roman" w:eastAsia="Times New Roman" w:hAnsi="Times New Roman" w:cs="Times New Roman"/>
          <w:color w:val="000000" w:themeColor="text1"/>
          <w:kern w:val="24"/>
        </w:rPr>
        <w:t xml:space="preserve">and the remaining </w:t>
      </w:r>
      <w:r w:rsidR="00631159">
        <w:rPr>
          <w:rFonts w:ascii="Times New Roman" w:eastAsia="Times New Roman" w:hAnsi="Times New Roman" w:cs="Times New Roman"/>
          <w:color w:val="000000" w:themeColor="text1"/>
          <w:kern w:val="24"/>
        </w:rPr>
        <w:t xml:space="preserve">activity centers simulated at random from within </w:t>
      </w:r>
      <w:r w:rsidR="00AF2023">
        <w:rPr>
          <w:rFonts w:ascii="Times New Roman" w:eastAsia="Times New Roman" w:hAnsi="Times New Roman" w:cs="Times New Roman"/>
          <w:color w:val="000000" w:themeColor="text1"/>
          <w:kern w:val="24"/>
        </w:rPr>
        <w:t xml:space="preserve">the </w:t>
      </w:r>
      <w:r w:rsidR="00721BB9">
        <w:rPr>
          <w:rFonts w:ascii="Times New Roman" w:eastAsia="Times New Roman" w:hAnsi="Times New Roman" w:cs="Times New Roman"/>
          <w:color w:val="000000" w:themeColor="text1"/>
          <w:kern w:val="24"/>
        </w:rPr>
        <w:t>entirety</w:t>
      </w:r>
      <w:r w:rsidR="00AF2023">
        <w:rPr>
          <w:rFonts w:ascii="Times New Roman" w:eastAsia="Times New Roman" w:hAnsi="Times New Roman" w:cs="Times New Roman"/>
          <w:color w:val="000000" w:themeColor="text1"/>
          <w:kern w:val="24"/>
        </w:rPr>
        <w:t xml:space="preserve"> of the trapping grid </w:t>
      </w:r>
      <w:r w:rsidR="0022165A">
        <w:rPr>
          <w:rFonts w:ascii="Times New Roman" w:eastAsia="Times New Roman" w:hAnsi="Times New Roman" w:cs="Times New Roman"/>
          <w:color w:val="000000" w:themeColor="text1"/>
          <w:kern w:val="24"/>
        </w:rPr>
        <w:t xml:space="preserve">(Fig. </w:t>
      </w:r>
      <w:r w:rsidR="00734E27">
        <w:rPr>
          <w:rFonts w:ascii="Times New Roman" w:eastAsia="Times New Roman" w:hAnsi="Times New Roman" w:cs="Times New Roman"/>
          <w:color w:val="000000" w:themeColor="text1"/>
          <w:kern w:val="24"/>
        </w:rPr>
        <w:t>2</w:t>
      </w:r>
      <w:r w:rsidR="00A248BA">
        <w:rPr>
          <w:rFonts w:ascii="Times New Roman" w:eastAsia="Times New Roman" w:hAnsi="Times New Roman" w:cs="Times New Roman"/>
          <w:color w:val="000000" w:themeColor="text1"/>
          <w:kern w:val="24"/>
        </w:rPr>
        <w:t>A</w:t>
      </w:r>
      <w:r w:rsidR="0022165A">
        <w:rPr>
          <w:rFonts w:ascii="Times New Roman" w:eastAsia="Times New Roman" w:hAnsi="Times New Roman" w:cs="Times New Roman"/>
          <w:color w:val="000000" w:themeColor="text1"/>
          <w:kern w:val="24"/>
        </w:rPr>
        <w:t xml:space="preserve">). </w:t>
      </w:r>
    </w:p>
    <w:p w14:paraId="557F4BFB" w14:textId="77777777" w:rsidR="009070B6" w:rsidRPr="0040630A" w:rsidRDefault="00B51E61" w:rsidP="001E74A1">
      <w:pPr>
        <w:pStyle w:val="ImageCaption"/>
        <w:spacing w:line="480" w:lineRule="auto"/>
        <w:ind w:firstLine="720"/>
        <w:rPr>
          <w:rFonts w:ascii="Times New Roman" w:eastAsia="Times New Roman" w:hAnsi="Times New Roman" w:cs="Times New Roman"/>
          <w:i w:val="0"/>
          <w:iCs/>
          <w:color w:val="000000" w:themeColor="text1"/>
          <w:kern w:val="24"/>
        </w:rPr>
      </w:pPr>
      <w:commentRangeStart w:id="16"/>
      <w:r>
        <w:rPr>
          <w:rFonts w:ascii="Times New Roman" w:eastAsiaTheme="minorEastAsia" w:hAnsi="Times New Roman" w:cs="Times New Roman"/>
          <w:i w:val="0"/>
        </w:rPr>
        <w:lastRenderedPageBreak/>
        <w:t>W</w:t>
      </w:r>
      <w:r w:rsidR="009070B6" w:rsidRPr="0040630A">
        <w:rPr>
          <w:rFonts w:ascii="Times New Roman" w:eastAsiaTheme="minorEastAsia" w:hAnsi="Times New Roman" w:cs="Times New Roman"/>
          <w:i w:val="0"/>
        </w:rPr>
        <w:t>e assig</w:t>
      </w:r>
      <w:commentRangeEnd w:id="16"/>
      <w:r w:rsidR="008C5317">
        <w:rPr>
          <w:rStyle w:val="CommentReference"/>
          <w:i w:val="0"/>
        </w:rPr>
        <w:commentReference w:id="16"/>
      </w:r>
      <w:r w:rsidR="009070B6" w:rsidRPr="0040630A">
        <w:rPr>
          <w:rFonts w:ascii="Times New Roman" w:eastAsiaTheme="minorEastAsia" w:hAnsi="Times New Roman" w:cs="Times New Roman"/>
          <w:i w:val="0"/>
        </w:rPr>
        <w:t>ned a</w:t>
      </w:r>
      <w:r w:rsidR="004464D1">
        <w:rPr>
          <w:rFonts w:ascii="Times New Roman" w:eastAsiaTheme="minorEastAsia" w:hAnsi="Times New Roman" w:cs="Times New Roman"/>
          <w:i w:val="0"/>
        </w:rPr>
        <w:t xml:space="preserve"> normally distributed</w:t>
      </w:r>
      <w:r w:rsidR="009070B6"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3C0145">
        <w:rPr>
          <w:rFonts w:ascii="Times New Roman" w:eastAsia="Times New Roman" w:hAnsi="Times New Roman" w:cs="Times New Roman"/>
          <w:color w:val="000000" w:themeColor="text1"/>
          <w:kern w:val="24"/>
          <w:lang w:val="el-GR"/>
        </w:rPr>
        <w:t>δ</w:t>
      </w:r>
      <w:proofErr w:type="spellStart"/>
      <w:r w:rsidR="0038597E" w:rsidRPr="003C0145">
        <w:rPr>
          <w:rFonts w:ascii="Times New Roman" w:eastAsia="Times New Roman" w:hAnsi="Times New Roman" w:cs="Times New Roman"/>
          <w:color w:val="000000" w:themeColor="text1"/>
          <w:kern w:val="24"/>
          <w:vertAlign w:val="subscript"/>
        </w:rPr>
        <w:t>i</w:t>
      </w:r>
      <w:proofErr w:type="spellEnd"/>
      <w:r w:rsidR="0038597E">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to each individual,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0F92BAF9" w14:textId="77777777"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proofErr w:type="spellStart"/>
      <w:r w:rsidR="004464D1" w:rsidRPr="0038597E">
        <w:rPr>
          <w:rFonts w:ascii="Times New Roman" w:eastAsia="Times New Roman" w:hAnsi="Times New Roman" w:cs="Times New Roman"/>
          <w:i w:val="0"/>
          <w:color w:val="000000" w:themeColor="text1"/>
          <w:kern w:val="24"/>
          <w:vertAlign w:val="subscript"/>
        </w:rPr>
        <w:t>i</w:t>
      </w:r>
      <w:proofErr w:type="spellEnd"/>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0B1B8D52" w14:textId="77777777"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proofErr w:type="spellStart"/>
      <w:r w:rsidR="00383C89" w:rsidRPr="0040630A">
        <w:rPr>
          <w:rFonts w:ascii="Times New Roman" w:hAnsi="Times New Roman" w:cs="Times New Roman"/>
          <w:i/>
        </w:rPr>
        <w:t>i</w:t>
      </w:r>
      <w:proofErr w:type="spellEnd"/>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001D1289">
        <w:rPr>
          <w:rFonts w:ascii="Times New Roman" w:hAnsi="Times New Roman" w:cs="Times New Roman"/>
        </w:rPr>
        <w:t>,</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proofErr w:type="spellStart"/>
      <w:proofErr w:type="gramStart"/>
      <w:r w:rsidR="004036ED" w:rsidRPr="0040630A">
        <w:rPr>
          <w:rFonts w:ascii="Times New Roman" w:hAnsi="Times New Roman" w:cs="Times New Roman"/>
          <w:i/>
        </w:rPr>
        <w:t>g</w:t>
      </w:r>
      <w:r w:rsidR="009D1E2C" w:rsidRPr="0040630A">
        <w:rPr>
          <w:rFonts w:ascii="Times New Roman" w:hAnsi="Times New Roman" w:cs="Times New Roman"/>
          <w:i/>
          <w:vertAlign w:val="subscript"/>
        </w:rPr>
        <w:t>i,k</w:t>
      </w:r>
      <w:proofErr w:type="gramEnd"/>
      <w:r w:rsidR="001D1289">
        <w:rPr>
          <w:rFonts w:ascii="Times New Roman" w:hAnsi="Times New Roman" w:cs="Times New Roman"/>
          <w:i/>
          <w:vertAlign w:val="subscript"/>
        </w:rPr>
        <w:t>,t</w:t>
      </w:r>
      <w:proofErr w:type="spellEnd"/>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3B09325F" w14:textId="77777777" w:rsidR="00E97AE7" w:rsidRPr="0040630A" w:rsidRDefault="00F75E4B"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r>
                <w:rPr>
                  <w:rFonts w:ascii="Cambria Math" w:hAnsi="Cambria Math" w:cs="Times New Roman"/>
                </w:rPr>
                <m:t>,#(3)</m:t>
              </m:r>
            </m:e>
          </m:eqArr>
        </m:oMath>
      </m:oMathPara>
    </w:p>
    <w:p w14:paraId="6ADE2719" w14:textId="244BD503" w:rsidR="00785E6D" w:rsidRDefault="004C012C"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 xml:space="preserve">where </w:t>
      </w:r>
      <w:r w:rsidR="00A8024E" w:rsidRPr="003C0145">
        <w:rPr>
          <w:rFonts w:ascii="Times New Roman" w:eastAsia="Times New Roman" w:hAnsi="Times New Roman" w:cs="Times New Roman"/>
          <w:color w:val="000000" w:themeColor="text1"/>
          <w:kern w:val="24"/>
          <w:lang w:val="el-GR"/>
        </w:rPr>
        <w:t>Ψ</w:t>
      </w:r>
      <w:proofErr w:type="spellStart"/>
      <w:proofErr w:type="gramStart"/>
      <w:r w:rsidR="00A8024E" w:rsidRPr="003C0145">
        <w:rPr>
          <w:rFonts w:ascii="Times New Roman" w:eastAsia="Times New Roman" w:hAnsi="Times New Roman" w:cs="Times New Roman"/>
          <w:color w:val="000000" w:themeColor="text1"/>
          <w:kern w:val="24"/>
          <w:vertAlign w:val="subscript"/>
        </w:rPr>
        <w:t>i,k</w:t>
      </w:r>
      <w:proofErr w:type="spellEnd"/>
      <w:proofErr w:type="gramEnd"/>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proofErr w:type="spellStart"/>
      <w:r w:rsidR="002C024D" w:rsidRPr="003C0145">
        <w:rPr>
          <w:rFonts w:ascii="Times New Roman" w:eastAsiaTheme="minorEastAsia" w:hAnsi="Times New Roman" w:cs="Times New Roman"/>
        </w:rPr>
        <w:t>C</w:t>
      </w:r>
      <w:r w:rsidR="007A6BF0" w:rsidRPr="003C0145">
        <w:rPr>
          <w:rFonts w:ascii="Times New Roman" w:eastAsiaTheme="minorEastAsia" w:hAnsi="Times New Roman" w:cs="Times New Roman"/>
          <w:vertAlign w:val="subscript"/>
        </w:rPr>
        <w:t>i,k</w:t>
      </w:r>
      <w:proofErr w:type="spellEnd"/>
      <w:r w:rsidR="002C024D" w:rsidRPr="0040630A">
        <w:rPr>
          <w:rFonts w:ascii="Times New Roman" w:eastAsiaTheme="minorEastAsia" w:hAnsi="Times New Roman" w:cs="Times New Roman"/>
          <w:i w:val="0"/>
          <w:vertAlign w:val="subscript"/>
        </w:rPr>
        <w:t xml:space="preserve"> </w:t>
      </w:r>
      <w:r w:rsidR="001D1289">
        <w:rPr>
          <w:rFonts w:ascii="Times New Roman" w:eastAsiaTheme="minorEastAsia" w:hAnsi="Times New Roman" w:cs="Times New Roman"/>
          <w:i w:val="0"/>
          <w:vertAlign w:val="subscript"/>
        </w:rPr>
        <w:t>,</w:t>
      </w:r>
      <w:r w:rsidR="001D1289" w:rsidRPr="001E5567">
        <w:rPr>
          <w:rFonts w:ascii="Times New Roman" w:eastAsiaTheme="minorEastAsia" w:hAnsi="Times New Roman" w:cs="Times New Roman"/>
          <w:vertAlign w:val="subscript"/>
        </w:rPr>
        <w:t>t</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proofErr w:type="spellStart"/>
      <w:r w:rsidR="007A6BF0" w:rsidRPr="0040630A">
        <w:rPr>
          <w:rFonts w:ascii="Times New Roman" w:eastAsiaTheme="minorEastAsia" w:hAnsi="Times New Roman" w:cs="Times New Roman"/>
        </w:rPr>
        <w:t>i</w:t>
      </w:r>
      <w:proofErr w:type="spellEnd"/>
      <w:r w:rsidR="007A6BF0"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bookmarkStart w:id="17" w:name="_Hlk512604644"/>
      <w:proofErr w:type="spellStart"/>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proofErr w:type="spellEnd"/>
      <w:r w:rsidR="002C024D" w:rsidRPr="0040630A">
        <w:rPr>
          <w:rFonts w:ascii="Times New Roman" w:eastAsiaTheme="minorEastAsia" w:hAnsi="Times New Roman" w:cs="Times New Roman"/>
          <w:i w:val="0"/>
        </w:rPr>
        <w:t xml:space="preserve"> </w:t>
      </w:r>
      <w:bookmarkEnd w:id="17"/>
      <w:r w:rsidR="002C024D" w:rsidRPr="0040630A">
        <w:rPr>
          <w:rFonts w:ascii="Times New Roman" w:eastAsiaTheme="minorEastAsia" w:hAnsi="Times New Roman" w:cs="Times New Roman"/>
          <w:i w:val="0"/>
        </w:rPr>
        <w:t xml:space="preserve">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w:t>
      </w:r>
      <w:r w:rsidR="00734E27">
        <w:rPr>
          <w:rFonts w:ascii="Times New Roman" w:eastAsiaTheme="minorEastAsia" w:hAnsi="Times New Roman" w:cs="Times New Roman"/>
          <w:i w:val="0"/>
        </w:rPr>
        <w:t>2</w:t>
      </w:r>
      <w:r w:rsidR="001A489F">
        <w:rPr>
          <w:rFonts w:ascii="Times New Roman" w:eastAsiaTheme="minorEastAsia" w:hAnsi="Times New Roman" w:cs="Times New Roman"/>
          <w:i w:val="0"/>
        </w:rPr>
        <w:t>B</w:t>
      </w:r>
      <w:r w:rsidRPr="0040630A">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w:t>
      </w:r>
      <w:r w:rsidR="003A1D80">
        <w:rPr>
          <w:rFonts w:ascii="Times New Roman" w:eastAsiaTheme="minorEastAsia" w:hAnsi="Times New Roman" w:cs="Times New Roman"/>
          <w:i w:val="0"/>
        </w:rPr>
        <w:t xml:space="preserve">The general form of the </w:t>
      </w:r>
      <w:r w:rsidR="005E3F2B">
        <w:rPr>
          <w:rFonts w:ascii="Times New Roman" w:eastAsiaTheme="minorEastAsia" w:hAnsi="Times New Roman" w:cs="Times New Roman"/>
          <w:i w:val="0"/>
        </w:rPr>
        <w:t xml:space="preserve">model </w:t>
      </w:r>
      <w:r w:rsidR="003A1D80">
        <w:rPr>
          <w:rFonts w:ascii="Times New Roman" w:eastAsiaTheme="minorEastAsia" w:hAnsi="Times New Roman" w:cs="Times New Roman"/>
          <w:i w:val="0"/>
        </w:rPr>
        <w:t>in eq 3 is referred to as</w:t>
      </w:r>
      <w:r w:rsidR="001E74A1">
        <w:rPr>
          <w:rFonts w:ascii="Times New Roman" w:eastAsiaTheme="minorEastAsia" w:hAnsi="Times New Roman" w:cs="Times New Roman"/>
          <w:i w:val="0"/>
        </w:rPr>
        <w:t xml:space="preserve"> </w:t>
      </w:r>
      <w:r w:rsidR="005E3F2B">
        <w:rPr>
          <w:rFonts w:ascii="Times New Roman" w:eastAsiaTheme="minorEastAsia" w:hAnsi="Times New Roman" w:cs="Times New Roman"/>
          <w:i w:val="0"/>
        </w:rPr>
        <w:t xml:space="preserve">a </w:t>
      </w:r>
      <w:r w:rsidR="00E5187E">
        <w:rPr>
          <w:rFonts w:ascii="Times New Roman" w:eastAsiaTheme="minorEastAsia" w:hAnsi="Times New Roman" w:cs="Times New Roman"/>
          <w:i w:val="0"/>
        </w:rPr>
        <w:t>half-normal detection function</w:t>
      </w:r>
      <w:r w:rsidR="000E3BDC">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w:t>
      </w:r>
      <w:r w:rsidR="001A02AB" w:rsidRPr="001E74A1">
        <w:rPr>
          <w:rFonts w:ascii="Times New Roman" w:eastAsia="Times New Roman" w:hAnsi="Times New Roman" w:cs="Times New Roman"/>
          <w:color w:val="000000" w:themeColor="text1"/>
          <w:kern w:val="24"/>
        </w:rPr>
        <w:t>g</w:t>
      </w:r>
      <w:r w:rsidR="001A02AB" w:rsidRPr="001E74A1">
        <w:rPr>
          <w:rFonts w:ascii="Times New Roman" w:eastAsia="Times New Roman" w:hAnsi="Times New Roman" w:cs="Times New Roman"/>
          <w:color w:val="000000" w:themeColor="text1"/>
          <w:kern w:val="24"/>
          <w:position w:val="-6"/>
          <w:vertAlign w:val="subscript"/>
        </w:rPr>
        <w:t>0</w:t>
      </w:r>
      <w:r w:rsidR="00E5187E" w:rsidRPr="00E5187E">
        <w:rPr>
          <w:rFonts w:ascii="Times New Roman" w:eastAsiaTheme="minorEastAsia" w:hAnsi="Times New Roman" w:cs="Times New Roman"/>
          <w:i w:val="0"/>
        </w:rPr>
        <w:t xml:space="preserve"> </w:t>
      </w:r>
      <w:r w:rsidR="00E6201D">
        <w:rPr>
          <w:rFonts w:ascii="Times New Roman" w:eastAsiaTheme="minorEastAsia" w:hAnsi="Times New Roman" w:cs="Times New Roman"/>
          <w:i w:val="0"/>
        </w:rPr>
        <w:t>determin</w:t>
      </w:r>
      <w:r w:rsidR="00654E47">
        <w:rPr>
          <w:rFonts w:ascii="Times New Roman" w:eastAsiaTheme="minorEastAsia" w:hAnsi="Times New Roman" w:cs="Times New Roman"/>
          <w:i w:val="0"/>
        </w:rPr>
        <w:t>es</w:t>
      </w:r>
      <w:r w:rsidR="00E6201D">
        <w:rPr>
          <w:rFonts w:ascii="Times New Roman" w:eastAsiaTheme="minorEastAsia" w:hAnsi="Times New Roman" w:cs="Times New Roman"/>
          <w:i w:val="0"/>
        </w:rPr>
        <w:t xml:space="preserve"> </w:t>
      </w:r>
      <w:r w:rsidR="00E5187E" w:rsidRPr="00E5187E">
        <w:rPr>
          <w:rFonts w:ascii="Times New Roman" w:eastAsiaTheme="minorEastAsia" w:hAnsi="Times New Roman" w:cs="Times New Roman"/>
          <w:i w:val="0"/>
        </w:rPr>
        <w:t xml:space="preserve">the </w:t>
      </w:r>
      <w:r w:rsidR="000748F7">
        <w:rPr>
          <w:rFonts w:ascii="Times New Roman" w:eastAsiaTheme="minorEastAsia" w:hAnsi="Times New Roman" w:cs="Times New Roman"/>
          <w:i w:val="0"/>
        </w:rPr>
        <w:t>m</w:t>
      </w:r>
      <w:r w:rsidR="00964508">
        <w:rPr>
          <w:rFonts w:ascii="Times New Roman" w:eastAsiaTheme="minorEastAsia" w:hAnsi="Times New Roman" w:cs="Times New Roman"/>
          <w:i w:val="0"/>
        </w:rPr>
        <w:t xml:space="preserve">aximum </w:t>
      </w:r>
      <w:r w:rsidR="00E5187E" w:rsidRPr="00E5187E">
        <w:rPr>
          <w:rFonts w:ascii="Times New Roman" w:eastAsiaTheme="minorEastAsia" w:hAnsi="Times New Roman" w:cs="Times New Roman"/>
          <w:i w:val="0"/>
        </w:rPr>
        <w:t xml:space="preserve">probability of detecting an animal and σ represents the rate at which </w:t>
      </w:r>
      <w:r w:rsidR="00964508">
        <w:rPr>
          <w:rFonts w:ascii="Times New Roman" w:eastAsiaTheme="minorEastAsia" w:hAnsi="Times New Roman" w:cs="Times New Roman"/>
          <w:i w:val="0"/>
        </w:rPr>
        <w:t>detection drops off with distance between an individual’s activity center and the trap</w:t>
      </w:r>
      <w:r w:rsidR="0051109E">
        <w:rPr>
          <w:rFonts w:ascii="Times New Roman" w:eastAsiaTheme="minorEastAsia" w:hAnsi="Times New Roman" w:cs="Times New Roman"/>
          <w:i w:val="0"/>
        </w:rPr>
        <w:t xml:space="preserve">. </w:t>
      </w:r>
      <w:r w:rsidR="004117EA">
        <w:rPr>
          <w:rFonts w:ascii="Times New Roman" w:eastAsiaTheme="minorEastAsia" w:hAnsi="Times New Roman" w:cs="Times New Roman"/>
          <w:i w:val="0"/>
        </w:rPr>
        <w:t>Note, it</w:t>
      </w:r>
      <w:r w:rsidR="00FA59A3">
        <w:rPr>
          <w:rFonts w:ascii="Times New Roman" w:eastAsiaTheme="minorEastAsia" w:hAnsi="Times New Roman" w:cs="Times New Roman"/>
          <w:i w:val="0"/>
        </w:rPr>
        <w:t xml:space="preserve"> is common to </w:t>
      </w:r>
      <w:r w:rsidR="004117EA">
        <w:rPr>
          <w:rFonts w:ascii="Times New Roman" w:eastAsiaTheme="minorEastAsia" w:hAnsi="Times New Roman" w:cs="Times New Roman"/>
          <w:i w:val="0"/>
        </w:rPr>
        <w:t xml:space="preserve">use a parameter </w:t>
      </w:r>
      <w:r w:rsidR="004117EA">
        <w:rPr>
          <w:rFonts w:ascii="Times New Roman" w:eastAsiaTheme="minorEastAsia" w:hAnsi="Times New Roman" w:cs="Times New Roman"/>
        </w:rPr>
        <w:t xml:space="preserve">b </w:t>
      </w:r>
      <w:r w:rsidR="004117EA">
        <w:rPr>
          <w:rFonts w:ascii="Times New Roman" w:eastAsiaTheme="minorEastAsia" w:hAnsi="Times New Roman" w:cs="Times New Roman"/>
          <w:i w:val="0"/>
        </w:rPr>
        <w:t xml:space="preserve">to model a change in capture probabilities across all traps following an initial capture and </w:t>
      </w:r>
      <w:r w:rsidR="00B7084A">
        <w:rPr>
          <w:rFonts w:ascii="Times New Roman" w:eastAsiaTheme="minorEastAsia" w:hAnsi="Times New Roman" w:cs="Times New Roman"/>
          <w:i w:val="0"/>
        </w:rPr>
        <w:t xml:space="preserve">a </w:t>
      </w:r>
      <w:r w:rsidR="004117EA">
        <w:rPr>
          <w:rFonts w:ascii="Times New Roman" w:eastAsiaTheme="minorEastAsia" w:hAnsi="Times New Roman" w:cs="Times New Roman"/>
          <w:i w:val="0"/>
        </w:rPr>
        <w:t>par</w:t>
      </w:r>
      <w:r w:rsidR="00B7084A">
        <w:rPr>
          <w:rFonts w:ascii="Times New Roman" w:eastAsiaTheme="minorEastAsia" w:hAnsi="Times New Roman" w:cs="Times New Roman"/>
          <w:i w:val="0"/>
        </w:rPr>
        <w:t>a</w:t>
      </w:r>
      <w:r w:rsidR="004117EA">
        <w:rPr>
          <w:rFonts w:ascii="Times New Roman" w:eastAsiaTheme="minorEastAsia" w:hAnsi="Times New Roman" w:cs="Times New Roman"/>
          <w:i w:val="0"/>
        </w:rPr>
        <w:t xml:space="preserve">meter </w:t>
      </w:r>
      <w:r w:rsidR="004117EA">
        <w:rPr>
          <w:rFonts w:ascii="Times New Roman" w:eastAsiaTheme="minorEastAsia" w:hAnsi="Times New Roman" w:cs="Times New Roman"/>
        </w:rPr>
        <w:t>b</w:t>
      </w:r>
      <w:r w:rsidR="004117EA">
        <w:rPr>
          <w:rFonts w:ascii="Times New Roman" w:eastAsiaTheme="minorEastAsia" w:hAnsi="Times New Roman" w:cs="Times New Roman"/>
          <w:vertAlign w:val="subscript"/>
        </w:rPr>
        <w:t>k</w:t>
      </w:r>
      <w:r w:rsidR="004117EA">
        <w:rPr>
          <w:rFonts w:ascii="Times New Roman" w:eastAsiaTheme="minorEastAsia" w:hAnsi="Times New Roman" w:cs="Times New Roman"/>
          <w:i w:val="0"/>
        </w:rPr>
        <w:t xml:space="preserve"> when modeling a change in capture probabilities</w:t>
      </w:r>
      <w:r w:rsidR="00B7084A">
        <w:rPr>
          <w:rFonts w:ascii="Times New Roman" w:eastAsiaTheme="minorEastAsia" w:hAnsi="Times New Roman" w:cs="Times New Roman"/>
          <w:i w:val="0"/>
        </w:rPr>
        <w:t xml:space="preserve"> that applies only to those tr</w:t>
      </w:r>
      <w:r w:rsidR="004F0949">
        <w:rPr>
          <w:rFonts w:ascii="Times New Roman" w:eastAsiaTheme="minorEastAsia" w:hAnsi="Times New Roman" w:cs="Times New Roman"/>
          <w:i w:val="0"/>
        </w:rPr>
        <w:t>aps where the individual has be</w:t>
      </w:r>
      <w:r w:rsidR="00B7084A">
        <w:rPr>
          <w:rFonts w:ascii="Times New Roman" w:eastAsiaTheme="minorEastAsia" w:hAnsi="Times New Roman" w:cs="Times New Roman"/>
          <w:i w:val="0"/>
        </w:rPr>
        <w:t>e</w:t>
      </w:r>
      <w:r w:rsidR="004F0949">
        <w:rPr>
          <w:rFonts w:ascii="Times New Roman" w:eastAsiaTheme="minorEastAsia" w:hAnsi="Times New Roman" w:cs="Times New Roman"/>
          <w:i w:val="0"/>
        </w:rPr>
        <w:t>n</w:t>
      </w:r>
      <w:r w:rsidR="00B7084A">
        <w:rPr>
          <w:rFonts w:ascii="Times New Roman" w:eastAsiaTheme="minorEastAsia" w:hAnsi="Times New Roman" w:cs="Times New Roman"/>
          <w:i w:val="0"/>
        </w:rPr>
        <w:t xml:space="preserve"> previously captured (see </w:t>
      </w:r>
      <w:r w:rsidR="00B7084A">
        <w:rPr>
          <w:rFonts w:ascii="Times New Roman" w:eastAsiaTheme="minorEastAsia" w:hAnsi="Times New Roman" w:cs="Times New Roman"/>
        </w:rPr>
        <w:t>Model Fitting</w:t>
      </w:r>
      <w:r w:rsidR="00B7084A" w:rsidRPr="008504DD">
        <w:rPr>
          <w:rFonts w:ascii="Times New Roman" w:eastAsiaTheme="minorEastAsia" w:hAnsi="Times New Roman" w:cs="Times New Roman"/>
          <w:i w:val="0"/>
        </w:rPr>
        <w:t>)</w:t>
      </w:r>
      <w:r w:rsidR="0051109E">
        <w:rPr>
          <w:rFonts w:ascii="Times New Roman" w:eastAsiaTheme="minorEastAsia" w:hAnsi="Times New Roman" w:cs="Times New Roman"/>
          <w:i w:val="0"/>
        </w:rPr>
        <w:t xml:space="preserve">. </w:t>
      </w:r>
      <w:r w:rsidR="004117EA">
        <w:rPr>
          <w:rFonts w:ascii="Times New Roman" w:eastAsiaTheme="minorEastAsia" w:hAnsi="Times New Roman" w:cs="Times New Roman"/>
          <w:i w:val="0"/>
        </w:rPr>
        <w:t>Here</w:t>
      </w:r>
      <w:r w:rsidR="004F0949">
        <w:rPr>
          <w:rFonts w:ascii="Times New Roman" w:eastAsiaTheme="minorEastAsia" w:hAnsi="Times New Roman" w:cs="Times New Roman"/>
          <w:i w:val="0"/>
        </w:rPr>
        <w:t xml:space="preserve"> (eq. 3)</w:t>
      </w:r>
      <w:r w:rsidR="004117EA">
        <w:rPr>
          <w:rFonts w:ascii="Times New Roman" w:eastAsiaTheme="minorEastAsia" w:hAnsi="Times New Roman" w:cs="Times New Roman"/>
          <w:i w:val="0"/>
        </w:rPr>
        <w:t xml:space="preserve">, we use </w:t>
      </w:r>
      <w:r w:rsidR="004117EA">
        <w:rPr>
          <w:rFonts w:ascii="Times New Roman" w:eastAsiaTheme="minorEastAsia" w:hAnsi="Times New Roman" w:cs="Times New Roman"/>
        </w:rPr>
        <w:t xml:space="preserve">b </w:t>
      </w:r>
      <w:r w:rsidR="00B7084A">
        <w:rPr>
          <w:rFonts w:ascii="Times New Roman" w:eastAsiaTheme="minorEastAsia" w:hAnsi="Times New Roman" w:cs="Times New Roman"/>
          <w:i w:val="0"/>
        </w:rPr>
        <w:t xml:space="preserve">rather than </w:t>
      </w:r>
      <w:r w:rsidR="00B7084A" w:rsidRPr="008504DD">
        <w:rPr>
          <w:rFonts w:ascii="Times New Roman" w:eastAsiaTheme="minorEastAsia" w:hAnsi="Times New Roman" w:cs="Times New Roman"/>
        </w:rPr>
        <w:t>b</w:t>
      </w:r>
      <w:r w:rsidR="00B7084A" w:rsidRPr="008504DD">
        <w:rPr>
          <w:rFonts w:ascii="Times New Roman" w:eastAsiaTheme="minorEastAsia" w:hAnsi="Times New Roman" w:cs="Times New Roman"/>
          <w:vertAlign w:val="subscript"/>
        </w:rPr>
        <w:t>k</w:t>
      </w:r>
      <w:r w:rsidR="00B7084A">
        <w:rPr>
          <w:rFonts w:ascii="Times New Roman" w:eastAsiaTheme="minorEastAsia" w:hAnsi="Times New Roman" w:cs="Times New Roman"/>
          <w:i w:val="0"/>
        </w:rPr>
        <w:t xml:space="preserve"> even though we apply this effect only to those traps where the individual has been previously captured, and we pair this parameter with a set of trap-specific indicator variables, </w:t>
      </w:r>
      <w:proofErr w:type="spellStart"/>
      <w:r w:rsidR="00B7084A" w:rsidRPr="003C0145">
        <w:rPr>
          <w:rFonts w:ascii="Times New Roman" w:eastAsiaTheme="minorEastAsia" w:hAnsi="Times New Roman" w:cs="Times New Roman"/>
        </w:rPr>
        <w:t>C</w:t>
      </w:r>
      <w:r w:rsidR="00B7084A" w:rsidRPr="003C0145">
        <w:rPr>
          <w:rFonts w:ascii="Times New Roman" w:eastAsiaTheme="minorEastAsia" w:hAnsi="Times New Roman" w:cs="Times New Roman"/>
          <w:vertAlign w:val="subscript"/>
        </w:rPr>
        <w:t>i,k</w:t>
      </w:r>
      <w:proofErr w:type="spellEnd"/>
      <w:r w:rsidR="00B7084A" w:rsidRPr="0040630A">
        <w:rPr>
          <w:rFonts w:ascii="Times New Roman" w:eastAsiaTheme="minorEastAsia" w:hAnsi="Times New Roman" w:cs="Times New Roman"/>
          <w:i w:val="0"/>
          <w:vertAlign w:val="subscript"/>
        </w:rPr>
        <w:t xml:space="preserve"> </w:t>
      </w:r>
      <w:r w:rsidR="00B7084A">
        <w:rPr>
          <w:rFonts w:ascii="Times New Roman" w:eastAsiaTheme="minorEastAsia" w:hAnsi="Times New Roman" w:cs="Times New Roman"/>
          <w:i w:val="0"/>
          <w:vertAlign w:val="subscript"/>
        </w:rPr>
        <w:t>,</w:t>
      </w:r>
      <w:r w:rsidR="00B7084A" w:rsidRPr="001E5567">
        <w:rPr>
          <w:rFonts w:ascii="Times New Roman" w:eastAsiaTheme="minorEastAsia" w:hAnsi="Times New Roman" w:cs="Times New Roman"/>
          <w:vertAlign w:val="subscript"/>
        </w:rPr>
        <w:t>t</w:t>
      </w:r>
      <w:r w:rsidR="00B7084A">
        <w:rPr>
          <w:rFonts w:ascii="Times New Roman" w:eastAsiaTheme="minorEastAsia" w:hAnsi="Times New Roman" w:cs="Times New Roman"/>
        </w:rPr>
        <w:t>.</w:t>
      </w:r>
      <w:r w:rsidR="00B7084A">
        <w:rPr>
          <w:rFonts w:ascii="Times New Roman" w:eastAsiaTheme="minorEastAsia" w:hAnsi="Times New Roman" w:cs="Times New Roman"/>
          <w:i w:val="0"/>
        </w:rPr>
        <w:t xml:space="preserve">.  We feel this specification </w:t>
      </w:r>
      <w:r w:rsidR="004F0949">
        <w:rPr>
          <w:rFonts w:ascii="Times New Roman" w:eastAsiaTheme="minorEastAsia" w:hAnsi="Times New Roman" w:cs="Times New Roman"/>
          <w:i w:val="0"/>
        </w:rPr>
        <w:t xml:space="preserve">is more natural since the effect of a previous capture </w:t>
      </w:r>
      <w:r w:rsidR="00FA59A3">
        <w:rPr>
          <w:rFonts w:ascii="Times New Roman" w:eastAsiaTheme="minorEastAsia" w:hAnsi="Times New Roman" w:cs="Times New Roman"/>
          <w:i w:val="0"/>
        </w:rPr>
        <w:t>is assumed to be the same at every trap where a bear has been previously caught</w:t>
      </w:r>
      <w:r w:rsidR="00B7084A">
        <w:rPr>
          <w:rFonts w:ascii="Times New Roman" w:eastAsiaTheme="minorEastAsia" w:hAnsi="Times New Roman" w:cs="Times New Roman"/>
          <w:i w:val="0"/>
        </w:rPr>
        <w:t>.</w:t>
      </w:r>
      <w:r w:rsidR="00E5187E" w:rsidRPr="00E5187E">
        <w:rPr>
          <w:rFonts w:ascii="Times New Roman" w:eastAsiaTheme="minorEastAsia" w:hAnsi="Times New Roman" w:cs="Times New Roman"/>
          <w:i w:val="0"/>
        </w:rPr>
        <w:t xml:space="preserve"> </w:t>
      </w:r>
      <w:r w:rsidR="002C024D" w:rsidRPr="0040630A">
        <w:rPr>
          <w:rFonts w:ascii="Times New Roman" w:eastAsiaTheme="minorEastAsia" w:hAnsi="Times New Roman" w:cs="Times New Roman"/>
          <w:i w:val="0"/>
        </w:rPr>
        <w:t xml:space="preserve"> </w:t>
      </w:r>
    </w:p>
    <w:p w14:paraId="678ED9F3" w14:textId="77777777" w:rsidR="00157665" w:rsidRPr="0040630A" w:rsidRDefault="006D47FC" w:rsidP="008504DD">
      <w:pPr>
        <w:pStyle w:val="ImageCaption"/>
        <w:spacing w:line="480" w:lineRule="auto"/>
        <w:ind w:firstLine="720"/>
        <w:rPr>
          <w:rFonts w:ascii="Times New Roman" w:eastAsiaTheme="minorEastAsia" w:hAnsi="Times New Roman" w:cs="Times New Roman"/>
          <w:i w:val="0"/>
        </w:rPr>
      </w:pPr>
      <w:r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w:t>
      </w:r>
      <w:proofErr w:type="spellStart"/>
      <w:r w:rsidR="00210894" w:rsidRPr="0040630A">
        <w:rPr>
          <w:rFonts w:ascii="Times New Roman" w:eastAsiaTheme="minorEastAsia" w:hAnsi="Times New Roman" w:cs="Times New Roman"/>
          <w:i w:val="0"/>
        </w:rPr>
        <w:t>Bernouli</w:t>
      </w:r>
      <w:proofErr w:type="spellEnd"/>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6E4C2075"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lastRenderedPageBreak/>
        <w:t xml:space="preserve"> </w:t>
      </w:r>
      <w:proofErr w:type="spellStart"/>
      <w:proofErr w:type="gramStart"/>
      <w:r w:rsidRPr="0040630A">
        <w:rPr>
          <w:rFonts w:ascii="Times New Roman" w:eastAsiaTheme="minorEastAsia" w:hAnsi="Times New Roman" w:cs="Times New Roman"/>
        </w:rPr>
        <w:t>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w:t>
      </w:r>
      <w:r w:rsidR="00207577">
        <w:rPr>
          <w:rFonts w:ascii="Times New Roman" w:eastAsiaTheme="minorEastAsia" w:hAnsi="Times New Roman" w:cs="Times New Roman"/>
          <w:vertAlign w:val="subscript"/>
        </w:rPr>
        <w:t>k</w:t>
      </w:r>
      <w:proofErr w:type="gramEnd"/>
      <w:r w:rsidR="00157665" w:rsidRPr="0040630A">
        <w:rPr>
          <w:rFonts w:ascii="Times New Roman" w:eastAsiaTheme="minorEastAsia" w:hAnsi="Times New Roman" w:cs="Times New Roman"/>
          <w:vertAlign w:val="subscript"/>
        </w:rPr>
        <w:t>,t</w:t>
      </w:r>
      <w:proofErr w:type="spellEnd"/>
      <w:r w:rsidR="00157665" w:rsidRPr="0040630A">
        <w:rPr>
          <w:rFonts w:ascii="Times New Roman" w:eastAsiaTheme="minorEastAsia" w:hAnsi="Times New Roman" w:cs="Times New Roman"/>
          <w:i w:val="0"/>
        </w:rPr>
        <w:t xml:space="preserve"> ~</w:t>
      </w:r>
      <w:proofErr w:type="spellStart"/>
      <w:r w:rsidR="00157665" w:rsidRPr="0040630A">
        <w:rPr>
          <w:rFonts w:ascii="Times New Roman" w:eastAsiaTheme="minorEastAsia" w:hAnsi="Times New Roman" w:cs="Times New Roman"/>
          <w:i w:val="0"/>
        </w:rPr>
        <w:t>Bernouli</w:t>
      </w:r>
      <w:proofErr w:type="spellEnd"/>
      <w:r w:rsidR="00157665" w:rsidRPr="0040630A">
        <w:rPr>
          <w:rFonts w:ascii="Times New Roman" w:eastAsiaTheme="minorEastAsia" w:hAnsi="Times New Roman" w:cs="Times New Roman"/>
          <w:i w:val="0"/>
        </w:rPr>
        <w:t>(</w:t>
      </w:r>
      <w:proofErr w:type="spellStart"/>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798618E5" w14:textId="77777777"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proofErr w:type="spellStart"/>
      <w:proofErr w:type="gramStart"/>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i,k</w:t>
      </w:r>
      <w:proofErr w:type="gramEnd"/>
      <w:r w:rsidR="001D1289">
        <w:rPr>
          <w:rFonts w:ascii="Times New Roman" w:eastAsiaTheme="minorEastAsia" w:hAnsi="Times New Roman" w:cs="Times New Roman"/>
          <w:vertAlign w:val="subscript"/>
        </w:rPr>
        <w:t>,t</w:t>
      </w:r>
      <w:proofErr w:type="spellEnd"/>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2875F4B7" w14:textId="77777777" w:rsidR="003A45F7" w:rsidRPr="0040630A" w:rsidRDefault="003A45F7" w:rsidP="0079361C">
      <w:pPr>
        <w:pStyle w:val="ImageCaption"/>
        <w:spacing w:line="480" w:lineRule="auto"/>
        <w:jc w:val="right"/>
        <w:rPr>
          <w:rFonts w:ascii="Times New Roman" w:eastAsiaTheme="minorEastAsia" w:hAnsi="Times New Roman" w:cs="Times New Roman"/>
          <w:i w:val="0"/>
        </w:rPr>
      </w:pPr>
      <w:proofErr w:type="spellStart"/>
      <w:proofErr w:type="gramStart"/>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w:t>
      </w:r>
      <w:r w:rsidR="001D1289">
        <w:rPr>
          <w:rFonts w:ascii="Times New Roman" w:eastAsiaTheme="minorEastAsia" w:hAnsi="Times New Roman" w:cs="Times New Roman"/>
          <w:vertAlign w:val="subscript"/>
        </w:rPr>
        <w:t>k</w:t>
      </w:r>
      <w:proofErr w:type="gramEnd"/>
      <w:r w:rsidRPr="0040630A">
        <w:rPr>
          <w:rFonts w:ascii="Times New Roman" w:eastAsiaTheme="minorEastAsia" w:hAnsi="Times New Roman" w:cs="Times New Roman"/>
          <w:vertAlign w:val="subscript"/>
        </w:rPr>
        <w:t>,t</w:t>
      </w:r>
      <w:proofErr w:type="spellEnd"/>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i</w:t>
      </w:r>
      <w:proofErr w:type="spellEnd"/>
      <w:r w:rsidR="00396772" w:rsidRPr="0040630A">
        <w:rPr>
          <w:rFonts w:ascii="Times New Roman" w:eastAsiaTheme="minorEastAsia" w:hAnsi="Times New Roman" w:cs="Times New Roman"/>
          <w:vertAlign w:val="subscript"/>
        </w:rPr>
        <w:t xml:space="preserve"> </w:t>
      </w:r>
      <w:proofErr w:type="spellStart"/>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210894" w:rsidRPr="0040630A">
        <w:rPr>
          <w:rFonts w:ascii="Times New Roman" w:eastAsiaTheme="minorEastAsia" w:hAnsi="Times New Roman" w:cs="Times New Roman"/>
          <w:i w:val="0"/>
        </w:rPr>
        <w:t>) with log(</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proofErr w:type="spellEnd"/>
      <w:r w:rsidR="00210894" w:rsidRPr="0040630A">
        <w:rPr>
          <w:rFonts w:ascii="Times New Roman" w:eastAsiaTheme="minorEastAsia" w:hAnsi="Times New Roman" w:cs="Times New Roman"/>
          <w:i w:val="0"/>
        </w:rPr>
        <w:t xml:space="preserve">) = </w:t>
      </w:r>
      <w:proofErr w:type="spellStart"/>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proofErr w:type="spellEnd"/>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5039DD22" w14:textId="77777777"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t xml:space="preserve">By including </w:t>
      </w:r>
      <w:r w:rsidR="00BF53DF" w:rsidRPr="003C0145">
        <w:rPr>
          <w:rFonts w:ascii="Times New Roman" w:eastAsia="Times New Roman" w:hAnsi="Times New Roman" w:cs="Times New Roman"/>
          <w:color w:val="000000" w:themeColor="text1"/>
          <w:kern w:val="24"/>
          <w:lang w:val="el-GR"/>
        </w:rPr>
        <w:t>δ</w:t>
      </w:r>
      <w:proofErr w:type="spellStart"/>
      <w:r w:rsidR="00BF53DF" w:rsidRPr="003C0145">
        <w:rPr>
          <w:rFonts w:ascii="Times New Roman" w:eastAsia="Times New Roman" w:hAnsi="Times New Roman" w:cs="Times New Roman"/>
          <w:color w:val="000000" w:themeColor="text1"/>
          <w:kern w:val="24"/>
          <w:vertAlign w:val="subscript"/>
        </w:rPr>
        <w:t>i</w:t>
      </w:r>
      <w:proofErr w:type="spellEnd"/>
      <w:r w:rsidR="00BF53DF">
        <w:rPr>
          <w:rFonts w:ascii="Times New Roman" w:eastAsiaTheme="minorEastAsia" w:hAnsi="Times New Roman" w:cs="Times New Roman"/>
          <w:i w:val="0"/>
        </w:rPr>
        <w:t xml:space="preserve"> </w:t>
      </w:r>
      <w:r w:rsidR="001D1289">
        <w:rPr>
          <w:rFonts w:ascii="Times New Roman" w:eastAsiaTheme="minorEastAsia" w:hAnsi="Times New Roman" w:cs="Times New Roman"/>
          <w:i w:val="0"/>
        </w:rPr>
        <w:t>(</w:t>
      </w:r>
      <w:r>
        <w:rPr>
          <w:rFonts w:ascii="Times New Roman" w:eastAsiaTheme="minorEastAsia" w:hAnsi="Times New Roman" w:cs="Times New Roman"/>
          <w:i w:val="0"/>
        </w:rPr>
        <w:t>above</w:t>
      </w:r>
      <w:r w:rsidR="001D1289">
        <w:rPr>
          <w:rFonts w:ascii="Times New Roman" w:eastAsiaTheme="minorEastAsia" w:hAnsi="Times New Roman" w:cs="Times New Roman"/>
          <w:i w:val="0"/>
        </w:rPr>
        <w:t>)</w:t>
      </w:r>
      <w:r>
        <w:rPr>
          <w:rFonts w:ascii="Times New Roman" w:eastAsiaTheme="minorEastAsia" w:hAnsi="Times New Roman" w:cs="Times New Roman"/>
          <w:i w:val="0"/>
        </w:rPr>
        <w:t xml:space="preserve">, we assume that bears that have a higher propensity for being captured are also more likely to leave </w:t>
      </w:r>
      <w:r w:rsidR="001D1289">
        <w:rPr>
          <w:rFonts w:ascii="Times New Roman" w:eastAsiaTheme="minorEastAsia" w:hAnsi="Times New Roman" w:cs="Times New Roman"/>
          <w:i w:val="0"/>
        </w:rPr>
        <w:t xml:space="preserve">more </w:t>
      </w:r>
      <w:r>
        <w:rPr>
          <w:rFonts w:ascii="Times New Roman" w:eastAsiaTheme="minorEastAsia" w:hAnsi="Times New Roman" w:cs="Times New Roman"/>
          <w:i w:val="0"/>
        </w:rPr>
        <w:t>samples at a trap</w:t>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p>
    <w:p w14:paraId="32114480" w14:textId="77777777" w:rsidR="004E188B" w:rsidRPr="00B23A44" w:rsidRDefault="004160AD" w:rsidP="00DF611A">
      <w:pPr>
        <w:pStyle w:val="Heading2"/>
        <w:spacing w:line="480" w:lineRule="auto"/>
        <w:rPr>
          <w:rFonts w:ascii="Times New Roman" w:hAnsi="Times New Roman" w:cs="Times New Roman"/>
          <w:color w:val="auto"/>
          <w:sz w:val="24"/>
          <w:szCs w:val="24"/>
        </w:rPr>
      </w:pPr>
      <w:bookmarkStart w:id="18" w:name="subsampling"/>
      <w:bookmarkEnd w:id="18"/>
      <w:r w:rsidRPr="00B23A44">
        <w:rPr>
          <w:rFonts w:ascii="Times New Roman" w:hAnsi="Times New Roman" w:cs="Times New Roman"/>
          <w:color w:val="auto"/>
          <w:sz w:val="24"/>
          <w:szCs w:val="24"/>
        </w:rPr>
        <w:t>Subsampling</w:t>
      </w:r>
    </w:p>
    <w:p w14:paraId="5B7DBB83" w14:textId="35B65473" w:rsidR="00A83210" w:rsidRPr="0040630A" w:rsidRDefault="004160AD">
      <w:pPr>
        <w:pStyle w:val="FirstParagraph"/>
        <w:spacing w:line="480" w:lineRule="auto"/>
        <w:rPr>
          <w:rFonts w:ascii="Times New Roman" w:hAnsi="Times New Roman" w:cs="Times New Roman"/>
        </w:rPr>
      </w:pPr>
      <w:r w:rsidRPr="0040630A">
        <w:rPr>
          <w:rFonts w:ascii="Times New Roman" w:hAnsi="Times New Roman" w:cs="Times New Roman"/>
        </w:rPr>
        <w:t xml:space="preserve">We chose to explore </w:t>
      </w:r>
      <w:r w:rsidR="00C71625" w:rsidRPr="0040630A">
        <w:rPr>
          <w:rFonts w:ascii="Times New Roman" w:hAnsi="Times New Roman" w:cs="Times New Roman"/>
        </w:rPr>
        <w:t>two alternative strategies</w:t>
      </w:r>
      <w:r w:rsidR="008939FB">
        <w:rPr>
          <w:rFonts w:ascii="Times New Roman" w:hAnsi="Times New Roman" w:cs="Times New Roman"/>
        </w:rPr>
        <w:t xml:space="preserve"> for subsampling</w:t>
      </w:r>
      <w:r w:rsidR="00A37288">
        <w:rPr>
          <w:rFonts w:ascii="Times New Roman" w:hAnsi="Times New Roman" w:cs="Times New Roman"/>
        </w:rPr>
        <w:t xml:space="preserve"> </w:t>
      </w:r>
      <w:r w:rsidR="00120994">
        <w:rPr>
          <w:rFonts w:ascii="Times New Roman" w:hAnsi="Times New Roman" w:cs="Times New Roman"/>
        </w:rPr>
        <w:t xml:space="preserve">hair </w:t>
      </w:r>
      <w:r w:rsidR="00A37288">
        <w:rPr>
          <w:rFonts w:ascii="Times New Roman" w:hAnsi="Times New Roman" w:cs="Times New Roman"/>
        </w:rPr>
        <w:t>left at hair traps in both the empirical and simulated data sets</w:t>
      </w:r>
      <w:r w:rsidR="00C71625" w:rsidRPr="0040630A">
        <w:rPr>
          <w:rFonts w:ascii="Times New Roman" w:hAnsi="Times New Roman" w:cs="Times New Roman"/>
        </w:rPr>
        <w:t xml:space="preserve">: </w:t>
      </w:r>
      <w:r w:rsidR="00A37288">
        <w:rPr>
          <w:rFonts w:ascii="Times New Roman" w:hAnsi="Times New Roman" w:cs="Times New Roman"/>
        </w:rPr>
        <w:t xml:space="preserve">1) </w:t>
      </w:r>
      <w:r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Pr="0040630A">
        <w:rPr>
          <w:rFonts w:ascii="Times New Roman" w:hAnsi="Times New Roman" w:cs="Times New Roman"/>
        </w:rPr>
        <w:t xml:space="preserve"> and </w:t>
      </w:r>
      <w:r w:rsidR="00A37288">
        <w:rPr>
          <w:rFonts w:ascii="Times New Roman" w:hAnsi="Times New Roman" w:cs="Times New Roman"/>
        </w:rPr>
        <w:t xml:space="preserve">2) </w:t>
      </w:r>
      <w:r w:rsidRPr="0040630A">
        <w:rPr>
          <w:rFonts w:ascii="Times New Roman" w:hAnsi="Times New Roman" w:cs="Times New Roman"/>
        </w:rPr>
        <w:t>a subsampling method that gives preference to unique site-sessions</w:t>
      </w:r>
      <w:r w:rsidR="000C7739" w:rsidRPr="0040630A">
        <w:rPr>
          <w:rFonts w:ascii="Times New Roman" w:hAnsi="Times New Roman" w:cs="Times New Roman"/>
        </w:rPr>
        <w:t xml:space="preserve">, which we will refer to as </w:t>
      </w:r>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447022" w:rsidRPr="0040630A">
        <w:rPr>
          <w:rFonts w:ascii="Times New Roman" w:hAnsi="Times New Roman" w:cs="Times New Roman"/>
          <w:i/>
        </w:rPr>
        <w:t>S</w:t>
      </w:r>
      <w:r w:rsidR="00447022">
        <w:rPr>
          <w:rFonts w:ascii="Times New Roman" w:hAnsi="Times New Roman" w:cs="Times New Roman"/>
          <w:i/>
        </w:rPr>
        <w:t>PR</w:t>
      </w:r>
      <w:r w:rsidR="007A6BF0" w:rsidRPr="0040630A">
        <w:rPr>
          <w:rFonts w:ascii="Times New Roman" w:hAnsi="Times New Roman" w:cs="Times New Roman"/>
        </w:rPr>
        <w:t>)</w:t>
      </w:r>
      <w:r w:rsidRPr="0040630A">
        <w:rPr>
          <w:rFonts w:ascii="Times New Roman" w:hAnsi="Times New Roman" w:cs="Times New Roman"/>
        </w:rPr>
        <w:t xml:space="preserve">.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Pr="0040630A">
        <w:rPr>
          <w:rFonts w:ascii="Times New Roman" w:hAnsi="Times New Roman" w:cs="Times New Roman"/>
          <w:i/>
        </w:rPr>
        <w:t>n</w:t>
      </w:r>
      <w:r w:rsidRPr="0040630A">
        <w:rPr>
          <w:rFonts w:ascii="Times New Roman" w:hAnsi="Times New Roman" w:cs="Times New Roman"/>
        </w:rPr>
        <w:t xml:space="preserve"> samples </w:t>
      </w:r>
      <w:r w:rsidR="000C7739" w:rsidRPr="0040630A">
        <w:rPr>
          <w:rFonts w:ascii="Times New Roman" w:hAnsi="Times New Roman" w:cs="Times New Roman"/>
        </w:rPr>
        <w:t>were</w:t>
      </w:r>
      <w:r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Pr="0040630A">
        <w:rPr>
          <w:rFonts w:ascii="Times New Roman" w:hAnsi="Times New Roman" w:cs="Times New Roman"/>
        </w:rPr>
        <w:t xml:space="preserve"> period</w:t>
      </w:r>
      <w:r w:rsidR="000C7739" w:rsidRPr="0040630A">
        <w:rPr>
          <w:rFonts w:ascii="Times New Roman" w:hAnsi="Times New Roman" w:cs="Times New Roman"/>
        </w:rPr>
        <w:t>s</w:t>
      </w:r>
      <w:r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w:t>
      </w:r>
      <w:r w:rsidR="00447022">
        <w:rPr>
          <w:rFonts w:ascii="Times New Roman" w:hAnsi="Times New Roman" w:cs="Times New Roman"/>
          <w:i/>
        </w:rPr>
        <w:t>PR</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r w:rsidR="00A1621F" w:rsidRPr="0040630A">
        <w:rPr>
          <w:rFonts w:ascii="Times New Roman" w:hAnsi="Times New Roman" w:cs="Times New Roman"/>
          <w:i/>
        </w:rPr>
        <w:t>m</w:t>
      </w:r>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w:t>
      </w:r>
      <w:r w:rsidR="00FF1B33">
        <w:rPr>
          <w:rFonts w:ascii="Times New Roman" w:hAnsi="Times New Roman" w:cs="Times New Roman"/>
        </w:rPr>
        <w:t>data set</w:t>
      </w:r>
      <w:r w:rsidR="00A1621F" w:rsidRPr="0040630A">
        <w:rPr>
          <w:rFonts w:ascii="Times New Roman" w:hAnsi="Times New Roman" w:cs="Times New Roman"/>
        </w:rPr>
        <w:t xml:space="preserve">.  If </w:t>
      </w:r>
      <w:r w:rsidR="00A1621F" w:rsidRPr="0040630A">
        <w:rPr>
          <w:rFonts w:ascii="Times New Roman" w:hAnsi="Times New Roman" w:cs="Times New Roman"/>
          <w:i/>
        </w:rPr>
        <w:t xml:space="preserve">m </w:t>
      </w:r>
      <w:r w:rsidR="00B85628">
        <w:rPr>
          <w:rFonts w:ascii="Times New Roman" w:hAnsi="Times New Roman" w:cs="Times New Roman"/>
          <w:i/>
        </w:rPr>
        <w:t>&gt;</w:t>
      </w:r>
      <w:r w:rsidR="00A1621F" w:rsidRPr="0040630A">
        <w:rPr>
          <w:rFonts w:ascii="Times New Roman" w:hAnsi="Times New Roman" w:cs="Times New Roman"/>
          <w:i/>
        </w:rPr>
        <w:t xml:space="preserve">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Pr="0040630A">
        <w:rPr>
          <w:rFonts w:ascii="Times New Roman" w:hAnsi="Times New Roman" w:cs="Times New Roman"/>
          <w:i/>
        </w:rPr>
        <w:t>n</w:t>
      </w:r>
      <w:r w:rsidRPr="0040630A">
        <w:rPr>
          <w:rFonts w:ascii="Times New Roman" w:hAnsi="Times New Roman" w:cs="Times New Roman"/>
        </w:rPr>
        <w:t xml:space="preserve"> samples</w:t>
      </w:r>
      <w:r w:rsidR="00A25806" w:rsidRPr="0040630A">
        <w:rPr>
          <w:rFonts w:ascii="Times New Roman" w:hAnsi="Times New Roman" w:cs="Times New Roman"/>
        </w:rPr>
        <w:t xml:space="preserve">. </w:t>
      </w:r>
    </w:p>
    <w:p w14:paraId="018F88B4" w14:textId="2835759D" w:rsidR="00AD2211" w:rsidRPr="00ED7A2E" w:rsidRDefault="00AD2211" w:rsidP="008504DD">
      <w:pPr>
        <w:pStyle w:val="BodyText"/>
        <w:spacing w:line="480" w:lineRule="auto"/>
        <w:ind w:firstLine="720"/>
        <w:rPr>
          <w:rFonts w:ascii="Times New Roman" w:hAnsi="Times New Roman" w:cs="Times New Roman"/>
        </w:rPr>
      </w:pPr>
      <w:bookmarkStart w:id="19" w:name="model-structure"/>
      <w:bookmarkStart w:id="20" w:name="model-fitting"/>
      <w:bookmarkEnd w:id="19"/>
      <w:bookmarkEnd w:id="20"/>
      <w:r>
        <w:rPr>
          <w:rFonts w:ascii="Times New Roman" w:hAnsi="Times New Roman" w:cs="Times New Roman"/>
        </w:rPr>
        <w:t xml:space="preserve">We subsampled the empirical (black bear) </w:t>
      </w:r>
      <w:r w:rsidR="00FF1B33">
        <w:rPr>
          <w:rFonts w:ascii="Times New Roman" w:hAnsi="Times New Roman" w:cs="Times New Roman"/>
        </w:rPr>
        <w:t>data set</w:t>
      </w:r>
      <w:r>
        <w:rPr>
          <w:rFonts w:ascii="Times New Roman" w:hAnsi="Times New Roman" w:cs="Times New Roman"/>
        </w:rPr>
        <w:t xml:space="preserve"> and simulated data sets (from each of the 8 simulation scenarios) using both subsampling strategies, with subsample sizes of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250,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550, and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850. </w:t>
      </w:r>
      <w:commentRangeStart w:id="21"/>
      <w:commentRangeStart w:id="22"/>
      <w:commentRangeStart w:id="23"/>
      <w:r>
        <w:rPr>
          <w:rFonts w:ascii="Times New Roman" w:hAnsi="Times New Roman" w:cs="Times New Roman"/>
        </w:rPr>
        <w:t xml:space="preserve">We </w:t>
      </w:r>
      <w:r w:rsidR="002C533A">
        <w:rPr>
          <w:rFonts w:ascii="Times New Roman" w:hAnsi="Times New Roman" w:cs="Times New Roman"/>
        </w:rPr>
        <w:t>fit</w:t>
      </w:r>
      <w:r>
        <w:rPr>
          <w:rFonts w:ascii="Times New Roman" w:hAnsi="Times New Roman" w:cs="Times New Roman"/>
        </w:rPr>
        <w:t xml:space="preserve"> SECR models</w:t>
      </w:r>
      <w:r w:rsidR="002C533A">
        <w:rPr>
          <w:rFonts w:ascii="Times New Roman" w:hAnsi="Times New Roman" w:cs="Times New Roman"/>
        </w:rPr>
        <w:t xml:space="preserve"> to each subsample</w:t>
      </w:r>
      <w:r>
        <w:rPr>
          <w:rFonts w:ascii="Times New Roman" w:hAnsi="Times New Roman" w:cs="Times New Roman"/>
        </w:rPr>
        <w:t xml:space="preserve">d </w:t>
      </w:r>
      <w:r w:rsidR="00FF1B33">
        <w:rPr>
          <w:rFonts w:ascii="Times New Roman" w:hAnsi="Times New Roman" w:cs="Times New Roman"/>
        </w:rPr>
        <w:t>data set</w:t>
      </w:r>
      <w:r w:rsidR="009C54F6">
        <w:rPr>
          <w:rFonts w:ascii="Times New Roman" w:hAnsi="Times New Roman" w:cs="Times New Roman"/>
        </w:rPr>
        <w:t xml:space="preserve"> and</w:t>
      </w:r>
      <w:r w:rsidR="002C533A">
        <w:rPr>
          <w:rFonts w:ascii="Times New Roman" w:hAnsi="Times New Roman" w:cs="Times New Roman"/>
        </w:rPr>
        <w:t xml:space="preserve"> the original </w:t>
      </w:r>
      <w:r w:rsidR="009C54F6">
        <w:rPr>
          <w:rFonts w:ascii="Times New Roman" w:hAnsi="Times New Roman" w:cs="Times New Roman"/>
        </w:rPr>
        <w:t>(i.e., “full”)</w:t>
      </w:r>
      <w:commentRangeEnd w:id="21"/>
      <w:r w:rsidR="00A37288">
        <w:rPr>
          <w:rStyle w:val="CommentReference"/>
        </w:rPr>
        <w:commentReference w:id="21"/>
      </w:r>
      <w:commentRangeEnd w:id="22"/>
      <w:r w:rsidR="00DB52C3">
        <w:rPr>
          <w:rStyle w:val="CommentReference"/>
        </w:rPr>
        <w:commentReference w:id="22"/>
      </w:r>
      <w:commentRangeEnd w:id="23"/>
      <w:r w:rsidR="00AD0A7C">
        <w:rPr>
          <w:rStyle w:val="CommentReference"/>
        </w:rPr>
        <w:commentReference w:id="23"/>
      </w:r>
      <w:r w:rsidR="009C54F6">
        <w:rPr>
          <w:rFonts w:ascii="Times New Roman" w:hAnsi="Times New Roman" w:cs="Times New Roman"/>
        </w:rPr>
        <w:t xml:space="preserve"> </w:t>
      </w:r>
      <w:r w:rsidR="00FF1B33">
        <w:rPr>
          <w:rFonts w:ascii="Times New Roman" w:hAnsi="Times New Roman" w:cs="Times New Roman"/>
        </w:rPr>
        <w:t>data set</w:t>
      </w:r>
      <w:r w:rsidR="002C533A">
        <w:rPr>
          <w:rFonts w:ascii="Times New Roman" w:hAnsi="Times New Roman" w:cs="Times New Roman"/>
        </w:rPr>
        <w:t xml:space="preserve">. </w:t>
      </w:r>
      <w:r w:rsidRPr="0040630A">
        <w:rPr>
          <w:rFonts w:ascii="Times New Roman" w:hAnsi="Times New Roman" w:cs="Times New Roman"/>
        </w:rPr>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can be considered </w:t>
      </w:r>
      <w:r w:rsidRPr="0040630A">
        <w:rPr>
          <w:rFonts w:ascii="Times New Roman" w:hAnsi="Times New Roman" w:cs="Times New Roman"/>
        </w:rPr>
        <w:lastRenderedPageBreak/>
        <w:t xml:space="preserve">‘redundant’ if it does not contribute a </w:t>
      </w:r>
      <w:r>
        <w:rPr>
          <w:rFonts w:ascii="Times New Roman" w:hAnsi="Times New Roman" w:cs="Times New Roman"/>
        </w:rPr>
        <w:t>unique</w:t>
      </w:r>
      <w:r w:rsidRPr="0040630A">
        <w:rPr>
          <w:rFonts w:ascii="Times New Roman" w:hAnsi="Times New Roman" w:cs="Times New Roman"/>
        </w:rPr>
        <w:t xml:space="preserve">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w:t>
      </w:r>
      <w:r w:rsidR="00BF4D37" w:rsidRPr="0040630A">
        <w:rPr>
          <w:rFonts w:ascii="Times New Roman" w:hAnsi="Times New Roman" w:cs="Times New Roman"/>
        </w:rPr>
        <w:t xml:space="preserve">combination </w:t>
      </w:r>
      <w:r w:rsidRPr="0040630A">
        <w:rPr>
          <w:rFonts w:ascii="Times New Roman" w:hAnsi="Times New Roman" w:cs="Times New Roman"/>
        </w:rPr>
        <w:t xml:space="preserve">to the capture history of interest; i.e., </w:t>
      </w:r>
      <w:r>
        <w:rPr>
          <w:rFonts w:ascii="Times New Roman" w:hAnsi="Times New Roman" w:cs="Times New Roman"/>
        </w:rPr>
        <w:t xml:space="preserve">a sample is </w:t>
      </w:r>
      <w:r w:rsidRPr="00B34343">
        <w:rPr>
          <w:rFonts w:ascii="Times New Roman" w:hAnsi="Times New Roman" w:cs="Times New Roman"/>
        </w:rPr>
        <w:t>redundant if there is another observation of the same individual at the particular site-session. To better understand the performance</w:t>
      </w:r>
      <w:r>
        <w:rPr>
          <w:rFonts w:ascii="Times New Roman" w:hAnsi="Times New Roman" w:cs="Times New Roman"/>
        </w:rPr>
        <w:t xml:space="preserve"> of the estimators 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w:t>
      </w:r>
      <w:r w:rsidR="00FF1B33">
        <w:rPr>
          <w:rFonts w:ascii="Times New Roman" w:hAnsi="Times New Roman" w:cs="Times New Roman"/>
        </w:rPr>
        <w:t>data set</w:t>
      </w:r>
      <w:r w:rsidRPr="0040630A">
        <w:rPr>
          <w:rFonts w:ascii="Times New Roman" w:hAnsi="Times New Roman" w:cs="Times New Roman"/>
        </w:rPr>
        <w:t xml:space="preserve"> that </w:t>
      </w:r>
      <w:r>
        <w:rPr>
          <w:rFonts w:ascii="Times New Roman" w:hAnsi="Times New Roman" w:cs="Times New Roman"/>
        </w:rPr>
        <w:t>was</w:t>
      </w:r>
      <w:r w:rsidRPr="0040630A">
        <w:rPr>
          <w:rFonts w:ascii="Times New Roman" w:hAnsi="Times New Roman" w:cs="Times New Roman"/>
        </w:rPr>
        <w:t xml:space="preserve"> no</w:t>
      </w:r>
      <w:r>
        <w:rPr>
          <w:rFonts w:ascii="Times New Roman" w:hAnsi="Times New Roman" w:cs="Times New Roman"/>
        </w:rPr>
        <w:t>t</w:t>
      </w:r>
      <w:r w:rsidRPr="0040630A">
        <w:rPr>
          <w:rFonts w:ascii="Times New Roman" w:hAnsi="Times New Roman" w:cs="Times New Roman"/>
        </w:rPr>
        <w:t xml:space="preserve">-redundant. </w:t>
      </w:r>
    </w:p>
    <w:p w14:paraId="7A7C1B62" w14:textId="77777777" w:rsidR="00F67701" w:rsidRPr="0079361C" w:rsidRDefault="004160AD" w:rsidP="00926B92">
      <w:pPr>
        <w:pStyle w:val="BodyText"/>
        <w:spacing w:line="480" w:lineRule="auto"/>
        <w:rPr>
          <w:rFonts w:ascii="Times New Roman" w:hAnsi="Times New Roman" w:cs="Times New Roman"/>
        </w:rPr>
      </w:pPr>
      <w:r w:rsidRPr="0079361C">
        <w:rPr>
          <w:rFonts w:ascii="Times New Roman" w:hAnsi="Times New Roman" w:cs="Times New Roman"/>
          <w:b/>
        </w:rPr>
        <w:t>Model Fitting</w:t>
      </w:r>
    </w:p>
    <w:p w14:paraId="06336F13" w14:textId="0C3791E9" w:rsidR="00367CE7" w:rsidRPr="005751F1" w:rsidRDefault="00A352A5" w:rsidP="00324723">
      <w:pPr>
        <w:pStyle w:val="BodyText"/>
        <w:spacing w:line="480" w:lineRule="auto"/>
        <w:ind w:firstLine="720"/>
        <w:rPr>
          <w:rFonts w:ascii="Times New Roman" w:hAnsi="Times New Roman" w:cs="Times New Roman"/>
        </w:rPr>
      </w:pPr>
      <w:r w:rsidRPr="005751F1">
        <w:rPr>
          <w:rFonts w:ascii="Times New Roman" w:hAnsi="Times New Roman" w:cs="Times New Roman"/>
        </w:rPr>
        <w:t>A variety of</w:t>
      </w:r>
      <w:r w:rsidR="00F67701" w:rsidRPr="005751F1">
        <w:rPr>
          <w:rFonts w:ascii="Times New Roman" w:hAnsi="Times New Roman" w:cs="Times New Roman"/>
        </w:rPr>
        <w:t xml:space="preserve"> </w:t>
      </w:r>
      <w:r w:rsidRPr="005751F1">
        <w:rPr>
          <w:rFonts w:ascii="Times New Roman" w:hAnsi="Times New Roman" w:cs="Times New Roman"/>
        </w:rPr>
        <w:t>functions can be</w:t>
      </w:r>
      <w:r w:rsidR="00F67701" w:rsidRPr="005751F1">
        <w:rPr>
          <w:rFonts w:ascii="Times New Roman" w:hAnsi="Times New Roman" w:cs="Times New Roman"/>
        </w:rPr>
        <w:t xml:space="preserve"> used to </w:t>
      </w:r>
      <w:r w:rsidR="005E069A" w:rsidRPr="005751F1">
        <w:rPr>
          <w:rFonts w:ascii="Times New Roman" w:hAnsi="Times New Roman" w:cs="Times New Roman"/>
        </w:rPr>
        <w:t xml:space="preserve">model </w:t>
      </w:r>
      <w:r w:rsidR="00F67701" w:rsidRPr="005751F1">
        <w:rPr>
          <w:rFonts w:ascii="Times New Roman" w:hAnsi="Times New Roman" w:cs="Times New Roman"/>
        </w:rPr>
        <w:t>how detection probabilities change as a function of distance between an animal's activity center and a trap location</w:t>
      </w:r>
      <w:r w:rsidR="00F43E59" w:rsidRPr="005751F1">
        <w:rPr>
          <w:rFonts w:ascii="Times New Roman" w:hAnsi="Times New Roman" w:cs="Times New Roman"/>
        </w:rPr>
        <w:t xml:space="preserve">.  </w:t>
      </w:r>
      <w:r w:rsidR="006306CC" w:rsidRPr="005751F1">
        <w:rPr>
          <w:rFonts w:ascii="Times New Roman" w:hAnsi="Times New Roman" w:cs="Times New Roman"/>
        </w:rPr>
        <w:t>Here, we only consider the</w:t>
      </w:r>
      <w:r w:rsidR="00F67701" w:rsidRPr="005751F1">
        <w:rPr>
          <w:rFonts w:ascii="Times New Roman" w:hAnsi="Times New Roman" w:cs="Times New Roman"/>
        </w:rPr>
        <w:t xml:space="preserve"> half-normal curve</w:t>
      </w:r>
      <w:r w:rsidR="00E21923" w:rsidRPr="005751F1">
        <w:rPr>
          <w:rFonts w:ascii="Times New Roman" w:hAnsi="Times New Roman" w:cs="Times New Roman"/>
          <w:i/>
        </w:rPr>
        <w:t xml:space="preserve"> </w:t>
      </w:r>
      <w:r w:rsidR="00E21923" w:rsidRPr="005751F1">
        <w:rPr>
          <w:rFonts w:ascii="Times New Roman" w:hAnsi="Times New Roman" w:cs="Times New Roman"/>
        </w:rPr>
        <w:t>(Fig</w:t>
      </w:r>
      <w:r w:rsidR="00CB2992" w:rsidRPr="005751F1">
        <w:rPr>
          <w:rFonts w:ascii="Times New Roman" w:hAnsi="Times New Roman" w:cs="Times New Roman"/>
        </w:rPr>
        <w:t>.</w:t>
      </w:r>
      <w:r w:rsidR="00B44E3C" w:rsidRPr="005751F1">
        <w:rPr>
          <w:rFonts w:ascii="Times New Roman" w:hAnsi="Times New Roman" w:cs="Times New Roman"/>
        </w:rPr>
        <w:t xml:space="preserve"> </w:t>
      </w:r>
      <w:r w:rsidR="00734E27">
        <w:rPr>
          <w:rFonts w:ascii="Times New Roman" w:hAnsi="Times New Roman" w:cs="Times New Roman"/>
        </w:rPr>
        <w:t>2</w:t>
      </w:r>
      <w:r w:rsidR="00EB22E1" w:rsidRPr="005751F1">
        <w:rPr>
          <w:rFonts w:ascii="Times New Roman" w:hAnsi="Times New Roman" w:cs="Times New Roman"/>
        </w:rPr>
        <w:t>B</w:t>
      </w:r>
      <w:r w:rsidR="00B44E3C" w:rsidRPr="005751F1">
        <w:rPr>
          <w:rFonts w:ascii="Times New Roman" w:hAnsi="Times New Roman" w:cs="Times New Roman"/>
        </w:rPr>
        <w:t>)</w:t>
      </w:r>
      <w:r w:rsidR="006306CC" w:rsidRPr="005751F1">
        <w:rPr>
          <w:rFonts w:ascii="Times New Roman" w:hAnsi="Times New Roman" w:cs="Times New Roman"/>
        </w:rPr>
        <w:t>, which we used to simulate capture histories</w:t>
      </w:r>
      <w:r w:rsidR="00E21923" w:rsidRPr="005751F1">
        <w:rPr>
          <w:rFonts w:ascii="Times New Roman" w:hAnsi="Times New Roman" w:cs="Times New Roman"/>
        </w:rPr>
        <w:t>.</w:t>
      </w:r>
      <w:bookmarkStart w:id="24" w:name="_Hlk512604148"/>
      <w:r w:rsidR="00F67701" w:rsidRPr="005751F1">
        <w:rPr>
          <w:rFonts w:ascii="Times New Roman" w:hAnsi="Times New Roman" w:cs="Times New Roman"/>
        </w:rPr>
        <w:t xml:space="preserve"> </w:t>
      </w:r>
      <w:bookmarkEnd w:id="24"/>
      <w:r w:rsidR="00397752" w:rsidRPr="005751F1">
        <w:rPr>
          <w:rFonts w:ascii="Times New Roman" w:hAnsi="Times New Roman" w:cs="Times New Roman"/>
        </w:rPr>
        <w:t>For each simulated</w:t>
      </w:r>
      <w:r w:rsidR="005D74CB" w:rsidRPr="005751F1">
        <w:rPr>
          <w:rFonts w:ascii="Times New Roman" w:hAnsi="Times New Roman" w:cs="Times New Roman"/>
        </w:rPr>
        <w:t xml:space="preserve"> (and potentially</w:t>
      </w:r>
      <w:r w:rsidR="00397752" w:rsidRPr="005751F1">
        <w:rPr>
          <w:rFonts w:ascii="Times New Roman" w:hAnsi="Times New Roman" w:cs="Times New Roman"/>
        </w:rPr>
        <w:t xml:space="preserve"> </w:t>
      </w:r>
      <w:r w:rsidR="005D74CB" w:rsidRPr="005751F1">
        <w:rPr>
          <w:rFonts w:ascii="Times New Roman" w:hAnsi="Times New Roman" w:cs="Times New Roman"/>
        </w:rPr>
        <w:t xml:space="preserve">subsampled) data set, we </w:t>
      </w:r>
      <w:r w:rsidR="00397752" w:rsidRPr="005751F1">
        <w:rPr>
          <w:rFonts w:ascii="Times New Roman" w:hAnsi="Times New Roman" w:cs="Times New Roman"/>
        </w:rPr>
        <w:t>fitted two SECR models</w:t>
      </w:r>
      <w:r w:rsidR="005D74CB" w:rsidRPr="005751F1">
        <w:rPr>
          <w:rFonts w:ascii="Times New Roman" w:hAnsi="Times New Roman" w:cs="Times New Roman"/>
        </w:rPr>
        <w:t xml:space="preserve"> to the observed capture histories</w:t>
      </w:r>
      <w:r w:rsidR="006306CC" w:rsidRPr="005751F1">
        <w:rPr>
          <w:rFonts w:ascii="Times New Roman" w:hAnsi="Times New Roman" w:cs="Times New Roman"/>
        </w:rPr>
        <w:t>,</w:t>
      </w:r>
      <w:r w:rsidR="00397752" w:rsidRPr="005751F1">
        <w:rPr>
          <w:rFonts w:ascii="Times New Roman" w:hAnsi="Times New Roman" w:cs="Times New Roman"/>
        </w:rPr>
        <w:t xml:space="preserve"> </w:t>
      </w:r>
      <w:r w:rsidR="000A45C6" w:rsidRPr="005751F1">
        <w:rPr>
          <w:rFonts w:ascii="Times New Roman" w:hAnsi="Times New Roman" w:cs="Times New Roman"/>
        </w:rPr>
        <w:t>a null model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0A45C6" w:rsidRPr="005751F1">
        <w:rPr>
          <w:rFonts w:ascii="Times New Roman" w:hAnsi="Times New Roman" w:cs="Times New Roman"/>
        </w:rPr>
        <w:t xml:space="preserve"> ~ 1)</w:t>
      </w:r>
      <w:r w:rsidR="00397752" w:rsidRPr="005751F1">
        <w:rPr>
          <w:rFonts w:ascii="Times New Roman" w:hAnsi="Times New Roman" w:cs="Times New Roman"/>
        </w:rPr>
        <w:t>,</w:t>
      </w:r>
      <w:r w:rsidR="000A45C6" w:rsidRPr="005751F1">
        <w:rPr>
          <w:rFonts w:ascii="Times New Roman" w:hAnsi="Times New Roman" w:cs="Times New Roman"/>
        </w:rPr>
        <w:t xml:space="preserve"> and</w:t>
      </w:r>
      <w:r w:rsidR="006306CC" w:rsidRPr="005751F1">
        <w:rPr>
          <w:rFonts w:ascii="Times New Roman" w:hAnsi="Times New Roman" w:cs="Times New Roman"/>
        </w:rPr>
        <w:t xml:space="preserve"> a</w:t>
      </w:r>
      <w:r w:rsidR="000A45C6" w:rsidRPr="005751F1">
        <w:rPr>
          <w:rFonts w:ascii="Times New Roman" w:hAnsi="Times New Roman" w:cs="Times New Roman"/>
        </w:rPr>
        <w:t xml:space="preserve"> model where</w:t>
      </w:r>
      <w:r w:rsidR="006306CC" w:rsidRPr="005751F1">
        <w:rPr>
          <w:rFonts w:ascii="Times New Roman" w:hAnsi="Times New Roman" w:cs="Times New Roman"/>
        </w:rPr>
        <w:t xml:space="preserve"> an</w:t>
      </w:r>
      <w:r w:rsidR="000A45C6" w:rsidRPr="005751F1">
        <w:rPr>
          <w:rFonts w:ascii="Times New Roman" w:hAnsi="Times New Roman" w:cs="Times New Roman"/>
        </w:rPr>
        <w:t xml:space="preserve"> individual</w:t>
      </w:r>
      <w:r w:rsidR="006306CC" w:rsidRPr="005751F1">
        <w:rPr>
          <w:rFonts w:ascii="Times New Roman" w:hAnsi="Times New Roman" w:cs="Times New Roman"/>
        </w:rPr>
        <w:t>’</w:t>
      </w:r>
      <w:r w:rsidR="000A45C6" w:rsidRPr="005751F1">
        <w:rPr>
          <w:rFonts w:ascii="Times New Roman" w:hAnsi="Times New Roman" w:cs="Times New Roman"/>
        </w:rPr>
        <w:t xml:space="preserve">s likelihood of capture at a given trap </w:t>
      </w:r>
      <w:commentRangeStart w:id="25"/>
      <w:commentRangeStart w:id="26"/>
      <w:commentRangeStart w:id="27"/>
      <w:r w:rsidR="000A45C6" w:rsidRPr="005751F1">
        <w:rPr>
          <w:rFonts w:ascii="Times New Roman" w:hAnsi="Times New Roman" w:cs="Times New Roman"/>
        </w:rPr>
        <w:t xml:space="preserve">changed </w:t>
      </w:r>
      <w:commentRangeEnd w:id="25"/>
      <w:r w:rsidR="00447351" w:rsidRPr="005751F1">
        <w:rPr>
          <w:rStyle w:val="CommentReference"/>
          <w:rFonts w:ascii="Times New Roman" w:hAnsi="Times New Roman" w:cs="Times New Roman"/>
        </w:rPr>
        <w:commentReference w:id="25"/>
      </w:r>
      <w:commentRangeEnd w:id="26"/>
      <w:r w:rsidR="00DB52C3">
        <w:rPr>
          <w:rStyle w:val="CommentReference"/>
        </w:rPr>
        <w:commentReference w:id="26"/>
      </w:r>
      <w:commentRangeEnd w:id="27"/>
      <w:r w:rsidR="00132385">
        <w:rPr>
          <w:rStyle w:val="CommentReference"/>
        </w:rPr>
        <w:commentReference w:id="27"/>
      </w:r>
      <w:r w:rsidR="000A45C6" w:rsidRPr="005751F1">
        <w:rPr>
          <w:rFonts w:ascii="Times New Roman" w:hAnsi="Times New Roman" w:cs="Times New Roman"/>
        </w:rPr>
        <w:t>after initial capture at that specific trap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0A45C6" w:rsidRPr="005751F1">
        <w:rPr>
          <w:rFonts w:ascii="Times New Roman" w:hAnsi="Times New Roman" w:cs="Times New Roman"/>
        </w:rPr>
        <w:t xml:space="preserve"> ~ </w:t>
      </w:r>
      <w:r w:rsidR="000A45C6" w:rsidRPr="005751F1">
        <w:rPr>
          <w:rFonts w:ascii="Times New Roman" w:hAnsi="Times New Roman" w:cs="Times New Roman"/>
          <w:i/>
        </w:rPr>
        <w:t>b</w:t>
      </w:r>
      <w:r w:rsidR="000A45C6" w:rsidRPr="005751F1">
        <w:rPr>
          <w:rFonts w:ascii="Times New Roman" w:hAnsi="Times New Roman" w:cs="Times New Roman"/>
          <w:i/>
          <w:vertAlign w:val="subscript"/>
        </w:rPr>
        <w:t>k</w:t>
      </w:r>
      <w:r w:rsidR="000A45C6" w:rsidRPr="005751F1">
        <w:rPr>
          <w:rFonts w:ascii="Times New Roman" w:hAnsi="Times New Roman" w:cs="Times New Roman"/>
        </w:rPr>
        <w:t>).</w:t>
      </w:r>
      <w:r w:rsidR="00CB2992" w:rsidRPr="005751F1">
        <w:rPr>
          <w:rFonts w:ascii="Times New Roman" w:hAnsi="Times New Roman" w:cs="Times New Roman"/>
        </w:rPr>
        <w:t xml:space="preserve"> (note</w:t>
      </w:r>
      <w:r w:rsidR="004F0949" w:rsidRPr="005751F1">
        <w:rPr>
          <w:rFonts w:ascii="Times New Roman" w:hAnsi="Times New Roman" w:cs="Times New Roman"/>
        </w:rPr>
        <w:t xml:space="preserve"> again</w:t>
      </w:r>
      <w:r w:rsidR="00CB2992" w:rsidRPr="005751F1">
        <w:rPr>
          <w:rFonts w:ascii="Times New Roman" w:hAnsi="Times New Roman" w:cs="Times New Roman"/>
        </w:rPr>
        <w:t xml:space="preserve">, the </w:t>
      </w:r>
      <w:proofErr w:type="gramStart"/>
      <w:r w:rsidR="00CB2992" w:rsidRPr="005751F1">
        <w:rPr>
          <w:rFonts w:ascii="Times New Roman" w:hAnsi="Times New Roman" w:cs="Times New Roman"/>
          <w:i/>
        </w:rPr>
        <w:t>b</w:t>
      </w:r>
      <w:r w:rsidR="00CB2992" w:rsidRPr="005751F1">
        <w:rPr>
          <w:rFonts w:ascii="Times New Roman" w:hAnsi="Times New Roman" w:cs="Times New Roman"/>
          <w:i/>
          <w:vertAlign w:val="subscript"/>
        </w:rPr>
        <w:t>k</w:t>
      </w:r>
      <w:r w:rsidR="00CB2992" w:rsidRPr="005751F1">
        <w:rPr>
          <w:rFonts w:ascii="Times New Roman" w:hAnsi="Times New Roman" w:cs="Times New Roman"/>
          <w:vertAlign w:val="subscript"/>
        </w:rPr>
        <w:t xml:space="preserve"> </w:t>
      </w:r>
      <w:r w:rsidR="00897264" w:rsidRPr="005751F1">
        <w:rPr>
          <w:rFonts w:ascii="Times New Roman" w:hAnsi="Times New Roman" w:cs="Times New Roman"/>
          <w:vertAlign w:val="subscript"/>
        </w:rPr>
        <w:t xml:space="preserve"> </w:t>
      </w:r>
      <w:r w:rsidR="00CB2992" w:rsidRPr="005751F1">
        <w:rPr>
          <w:rFonts w:ascii="Times New Roman" w:hAnsi="Times New Roman" w:cs="Times New Roman"/>
        </w:rPr>
        <w:t>parameter</w:t>
      </w:r>
      <w:proofErr w:type="gramEnd"/>
      <w:r w:rsidR="00CB2992" w:rsidRPr="005751F1">
        <w:rPr>
          <w:rFonts w:ascii="Times New Roman" w:hAnsi="Times New Roman" w:cs="Times New Roman"/>
        </w:rPr>
        <w:t xml:space="preserve"> in this model is equivalent to the</w:t>
      </w:r>
      <w:r w:rsidR="00CB2992" w:rsidRPr="005751F1">
        <w:rPr>
          <w:rFonts w:ascii="Times New Roman" w:hAnsi="Times New Roman" w:cs="Times New Roman"/>
          <w:i/>
        </w:rPr>
        <w:t xml:space="preserve"> </w:t>
      </w:r>
      <w:r w:rsidR="00CB2992" w:rsidRPr="005751F1">
        <w:rPr>
          <w:rFonts w:ascii="Times New Roman" w:hAnsi="Times New Roman" w:cs="Times New Roman"/>
        </w:rPr>
        <w:t xml:space="preserve">parameter </w:t>
      </w:r>
      <w:r w:rsidR="00CB2992" w:rsidRPr="005751F1">
        <w:rPr>
          <w:rFonts w:ascii="Times New Roman" w:hAnsi="Times New Roman" w:cs="Times New Roman"/>
          <w:i/>
        </w:rPr>
        <w:t>b</w:t>
      </w:r>
      <w:r w:rsidR="00CB2992" w:rsidRPr="005751F1">
        <w:rPr>
          <w:rFonts w:ascii="Times New Roman" w:hAnsi="Times New Roman" w:cs="Times New Roman"/>
        </w:rPr>
        <w:t xml:space="preserve"> in eq. 3.) </w:t>
      </w:r>
      <w:r w:rsidR="00397752" w:rsidRPr="005751F1">
        <w:rPr>
          <w:rFonts w:ascii="Times New Roman" w:hAnsi="Times New Roman" w:cs="Times New Roman"/>
        </w:rPr>
        <w:t xml:space="preserve"> </w:t>
      </w:r>
      <w:r w:rsidR="00D3452A" w:rsidRPr="005751F1">
        <w:rPr>
          <w:rFonts w:ascii="Times New Roman" w:hAnsi="Times New Roman" w:cs="Times New Roman"/>
        </w:rPr>
        <w:t>For each subsample</w:t>
      </w:r>
      <w:r w:rsidR="00B91D81" w:rsidRPr="005751F1">
        <w:rPr>
          <w:rFonts w:ascii="Times New Roman" w:hAnsi="Times New Roman" w:cs="Times New Roman"/>
        </w:rPr>
        <w:t xml:space="preserve"> of the real black bear data</w:t>
      </w:r>
      <w:r w:rsidR="00D3452A" w:rsidRPr="005751F1">
        <w:rPr>
          <w:rFonts w:ascii="Times New Roman" w:hAnsi="Times New Roman" w:cs="Times New Roman"/>
        </w:rPr>
        <w:t>, we fit two additional models</w:t>
      </w:r>
      <w:r w:rsidR="00B91D81" w:rsidRPr="005751F1">
        <w:rPr>
          <w:rFonts w:ascii="Times New Roman" w:hAnsi="Times New Roman" w:cs="Times New Roman"/>
        </w:rPr>
        <w:t>:</w:t>
      </w:r>
      <w:r w:rsidR="00D3452A" w:rsidRPr="005751F1">
        <w:rPr>
          <w:rFonts w:ascii="Times New Roman" w:hAnsi="Times New Roman" w:cs="Times New Roman"/>
        </w:rPr>
        <w:t xml:space="preserve"> a model where likelihood of capture depend</w:t>
      </w:r>
      <w:r w:rsidR="005E069A" w:rsidRPr="005751F1">
        <w:rPr>
          <w:rFonts w:ascii="Times New Roman" w:hAnsi="Times New Roman" w:cs="Times New Roman"/>
        </w:rPr>
        <w:t>ed</w:t>
      </w:r>
      <w:r w:rsidR="00D3452A" w:rsidRPr="005751F1">
        <w:rPr>
          <w:rFonts w:ascii="Times New Roman" w:hAnsi="Times New Roman" w:cs="Times New Roman"/>
        </w:rPr>
        <w:t xml:space="preserve"> on</w:t>
      </w:r>
      <w:r w:rsidR="005E069A" w:rsidRPr="005751F1">
        <w:rPr>
          <w:rFonts w:ascii="Times New Roman" w:hAnsi="Times New Roman" w:cs="Times New Roman"/>
        </w:rPr>
        <w:t xml:space="preserve"> the</w:t>
      </w:r>
      <w:r w:rsidR="00D3452A" w:rsidRPr="005751F1">
        <w:rPr>
          <w:rFonts w:ascii="Times New Roman" w:hAnsi="Times New Roman" w:cs="Times New Roman"/>
        </w:rPr>
        <w:t xml:space="preserve"> trapping period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D3452A" w:rsidRPr="005751F1">
        <w:rPr>
          <w:rFonts w:ascii="Times New Roman" w:hAnsi="Times New Roman" w:cs="Times New Roman"/>
        </w:rPr>
        <w:t xml:space="preserve"> ~ </w:t>
      </w:r>
      <w:r w:rsidR="00D3452A" w:rsidRPr="005751F1">
        <w:rPr>
          <w:rFonts w:ascii="Times New Roman" w:hAnsi="Times New Roman" w:cs="Times New Roman"/>
          <w:i/>
        </w:rPr>
        <w:t>t</w:t>
      </w:r>
      <w:r w:rsidR="00D3452A" w:rsidRPr="005751F1">
        <w:rPr>
          <w:rFonts w:ascii="Times New Roman" w:hAnsi="Times New Roman" w:cs="Times New Roman"/>
        </w:rPr>
        <w:t>), and one where</w:t>
      </w:r>
      <w:r w:rsidR="005E069A" w:rsidRPr="005751F1">
        <w:rPr>
          <w:rFonts w:ascii="Times New Roman" w:hAnsi="Times New Roman" w:cs="Times New Roman"/>
        </w:rPr>
        <w:t xml:space="preserve"> capture probabilities varied by trapping period and depended on whether the animal had been previously caught at the trap</w:t>
      </w:r>
      <w:r w:rsidR="00D3452A" w:rsidRPr="005751F1">
        <w:rPr>
          <w:rFonts w:ascii="Times New Roman" w:hAnsi="Times New Roman" w:cs="Times New Roman"/>
        </w:rPr>
        <w:t xml:space="preserve"> (</w:t>
      </w:r>
      <w:r w:rsidR="00D3452A" w:rsidRPr="005751F1">
        <w:rPr>
          <w:rFonts w:ascii="Times New Roman" w:eastAsia="Times New Roman" w:hAnsi="Times New Roman" w:cs="Times New Roman"/>
          <w:i/>
          <w:color w:val="000000" w:themeColor="text1"/>
          <w:kern w:val="24"/>
        </w:rPr>
        <w:t>g</w:t>
      </w:r>
      <w:r w:rsidR="00D3452A" w:rsidRPr="005751F1">
        <w:rPr>
          <w:rFonts w:ascii="Times New Roman" w:eastAsia="Times New Roman" w:hAnsi="Times New Roman" w:cs="Times New Roman"/>
          <w:i/>
          <w:color w:val="000000" w:themeColor="text1"/>
          <w:kern w:val="24"/>
          <w:position w:val="-6"/>
          <w:vertAlign w:val="subscript"/>
        </w:rPr>
        <w:t>0</w:t>
      </w:r>
      <w:r w:rsidR="00D3452A" w:rsidRPr="005751F1">
        <w:rPr>
          <w:rFonts w:ascii="Times New Roman" w:hAnsi="Times New Roman" w:cs="Times New Roman"/>
        </w:rPr>
        <w:t xml:space="preserve"> ~ </w:t>
      </w:r>
      <w:r w:rsidR="00D3452A" w:rsidRPr="005751F1">
        <w:rPr>
          <w:rFonts w:ascii="Times New Roman" w:hAnsi="Times New Roman" w:cs="Times New Roman"/>
          <w:i/>
        </w:rPr>
        <w:t>b</w:t>
      </w:r>
      <w:r w:rsidR="00D3452A" w:rsidRPr="005751F1">
        <w:rPr>
          <w:rFonts w:ascii="Times New Roman" w:hAnsi="Times New Roman" w:cs="Times New Roman"/>
          <w:i/>
          <w:vertAlign w:val="subscript"/>
        </w:rPr>
        <w:t>k</w:t>
      </w:r>
      <w:r w:rsidR="00D3452A" w:rsidRPr="005751F1">
        <w:rPr>
          <w:rFonts w:ascii="Times New Roman" w:hAnsi="Times New Roman" w:cs="Times New Roman"/>
        </w:rPr>
        <w:t xml:space="preserve"> + </w:t>
      </w:r>
      <w:r w:rsidR="00D3452A" w:rsidRPr="005751F1">
        <w:rPr>
          <w:rFonts w:ascii="Times New Roman" w:hAnsi="Times New Roman" w:cs="Times New Roman"/>
          <w:i/>
        </w:rPr>
        <w:t>t</w:t>
      </w:r>
      <w:r w:rsidR="00D3452A" w:rsidRPr="005751F1">
        <w:rPr>
          <w:rFonts w:ascii="Times New Roman" w:hAnsi="Times New Roman" w:cs="Times New Roman"/>
        </w:rPr>
        <w:t xml:space="preserve">). </w:t>
      </w:r>
      <w:r w:rsidR="004160AD" w:rsidRPr="005751F1">
        <w:rPr>
          <w:rFonts w:ascii="Times New Roman" w:hAnsi="Times New Roman" w:cs="Times New Roman"/>
        </w:rPr>
        <w:t xml:space="preserve">In each case, we assumed </w:t>
      </w:r>
      <m:oMath>
        <m:r>
          <w:rPr>
            <w:rFonts w:ascii="Cambria Math" w:hAnsi="Cambria Math" w:cs="Times New Roman"/>
          </w:rPr>
          <m:t>σ</m:t>
        </m:r>
      </m:oMath>
      <w:r w:rsidR="004160AD" w:rsidRPr="005751F1">
        <w:rPr>
          <w:rFonts w:ascii="Times New Roman" w:hAnsi="Times New Roman" w:cs="Times New Roman"/>
        </w:rPr>
        <w:t xml:space="preserve"> </w:t>
      </w:r>
      <w:r w:rsidR="00CE71C6" w:rsidRPr="005751F1">
        <w:rPr>
          <w:rFonts w:ascii="Times New Roman" w:hAnsi="Times New Roman" w:cs="Times New Roman"/>
        </w:rPr>
        <w:t>was constant for all individuals</w:t>
      </w:r>
      <w:r w:rsidR="005D142A" w:rsidRPr="005751F1">
        <w:rPr>
          <w:rFonts w:ascii="Times New Roman" w:hAnsi="Times New Roman" w:cs="Times New Roman"/>
        </w:rPr>
        <w:t xml:space="preserve">. </w:t>
      </w:r>
    </w:p>
    <w:p w14:paraId="7E38DD47" w14:textId="62B055D9" w:rsidR="00ED7A2E" w:rsidRPr="005751F1" w:rsidRDefault="004B736E" w:rsidP="008504DD">
      <w:pPr>
        <w:pStyle w:val="BodyText"/>
        <w:spacing w:line="480" w:lineRule="auto"/>
        <w:ind w:firstLine="720"/>
        <w:rPr>
          <w:rFonts w:ascii="Times New Roman" w:hAnsi="Times New Roman" w:cs="Times New Roman"/>
        </w:rPr>
      </w:pPr>
      <w:r w:rsidRPr="005751F1">
        <w:rPr>
          <w:rFonts w:ascii="Times New Roman" w:hAnsi="Times New Roman" w:cs="Times New Roman"/>
        </w:rPr>
        <w:t>We fit m</w:t>
      </w:r>
      <w:r w:rsidR="004160AD" w:rsidRPr="005751F1">
        <w:rPr>
          <w:rFonts w:ascii="Times New Roman" w:hAnsi="Times New Roman" w:cs="Times New Roman"/>
        </w:rPr>
        <w:t>odels using the R programming language (R Core Team 201</w:t>
      </w:r>
      <w:r w:rsidR="00324723">
        <w:rPr>
          <w:rFonts w:ascii="Times New Roman" w:hAnsi="Times New Roman" w:cs="Times New Roman"/>
        </w:rPr>
        <w:t>5</w:t>
      </w:r>
      <w:r w:rsidR="004160AD" w:rsidRPr="005751F1">
        <w:rPr>
          <w:rFonts w:ascii="Times New Roman" w:hAnsi="Times New Roman" w:cs="Times New Roman"/>
        </w:rPr>
        <w:t>), package ‘</w:t>
      </w:r>
      <w:proofErr w:type="spellStart"/>
      <w:r w:rsidR="004160AD" w:rsidRPr="005751F1">
        <w:rPr>
          <w:rFonts w:ascii="Times New Roman" w:hAnsi="Times New Roman" w:cs="Times New Roman"/>
        </w:rPr>
        <w:t>secr</w:t>
      </w:r>
      <w:proofErr w:type="spellEnd"/>
      <w:r w:rsidR="004160AD" w:rsidRPr="005751F1">
        <w:rPr>
          <w:rFonts w:ascii="Times New Roman" w:hAnsi="Times New Roman" w:cs="Times New Roman"/>
        </w:rPr>
        <w:t>’, and packages ‘foreach’ and ‘</w:t>
      </w:r>
      <w:proofErr w:type="spellStart"/>
      <w:r w:rsidR="004160AD" w:rsidRPr="005751F1">
        <w:rPr>
          <w:rFonts w:ascii="Times New Roman" w:hAnsi="Times New Roman" w:cs="Times New Roman"/>
        </w:rPr>
        <w:t>doParallel</w:t>
      </w:r>
      <w:proofErr w:type="spellEnd"/>
      <w:r w:rsidR="004160AD" w:rsidRPr="005751F1">
        <w:rPr>
          <w:rFonts w:ascii="Times New Roman" w:hAnsi="Times New Roman" w:cs="Times New Roman"/>
        </w:rPr>
        <w:t xml:space="preserve">’ for optimization of model fitting </w:t>
      </w:r>
      <w:r w:rsidR="00ED7A2E" w:rsidRPr="005751F1">
        <w:rPr>
          <w:rFonts w:ascii="Times New Roman" w:hAnsi="Times New Roman" w:cs="Times New Roman"/>
        </w:rPr>
        <w:t xml:space="preserve">and capture history simulation </w:t>
      </w:r>
      <w:r w:rsidR="004160AD" w:rsidRPr="005751F1">
        <w:rPr>
          <w:rFonts w:ascii="Times New Roman" w:hAnsi="Times New Roman" w:cs="Times New Roman"/>
        </w:rPr>
        <w:t xml:space="preserve">using parallel processing (Analytics </w:t>
      </w:r>
      <w:r w:rsidR="00C22C4A" w:rsidRPr="005751F1">
        <w:rPr>
          <w:rFonts w:ascii="Times New Roman" w:hAnsi="Times New Roman" w:cs="Times New Roman"/>
        </w:rPr>
        <w:t>and</w:t>
      </w:r>
      <w:r w:rsidR="004160AD" w:rsidRPr="005751F1">
        <w:rPr>
          <w:rFonts w:ascii="Times New Roman" w:hAnsi="Times New Roman" w:cs="Times New Roman"/>
        </w:rPr>
        <w:t xml:space="preserve"> Weston 2014, 2015; </w:t>
      </w:r>
      <w:proofErr w:type="spellStart"/>
      <w:r w:rsidR="004160AD" w:rsidRPr="005751F1">
        <w:rPr>
          <w:rFonts w:ascii="Times New Roman" w:hAnsi="Times New Roman" w:cs="Times New Roman"/>
        </w:rPr>
        <w:t>Efford</w:t>
      </w:r>
      <w:proofErr w:type="spellEnd"/>
      <w:r w:rsidR="004160AD" w:rsidRPr="005751F1">
        <w:rPr>
          <w:rFonts w:ascii="Times New Roman" w:hAnsi="Times New Roman" w:cs="Times New Roman"/>
        </w:rPr>
        <w:t xml:space="preserve"> 2015). </w:t>
      </w:r>
      <w:r w:rsidR="00E00711" w:rsidRPr="005751F1">
        <w:rPr>
          <w:rFonts w:ascii="Times New Roman" w:hAnsi="Times New Roman" w:cs="Times New Roman"/>
        </w:rPr>
        <w:t>Within the package '</w:t>
      </w:r>
      <w:proofErr w:type="spellStart"/>
      <w:r w:rsidR="00E00711" w:rsidRPr="005751F1">
        <w:rPr>
          <w:rFonts w:ascii="Times New Roman" w:hAnsi="Times New Roman" w:cs="Times New Roman"/>
        </w:rPr>
        <w:t>secr</w:t>
      </w:r>
      <w:proofErr w:type="spellEnd"/>
      <w:r w:rsidR="00E00711" w:rsidRPr="005751F1">
        <w:rPr>
          <w:rFonts w:ascii="Times New Roman" w:hAnsi="Times New Roman" w:cs="Times New Roman"/>
        </w:rPr>
        <w:t>', we used t</w:t>
      </w:r>
      <w:r w:rsidR="004160AD" w:rsidRPr="005751F1">
        <w:rPr>
          <w:rFonts w:ascii="Times New Roman" w:hAnsi="Times New Roman" w:cs="Times New Roman"/>
        </w:rPr>
        <w:t xml:space="preserve">he function </w:t>
      </w:r>
      <w:r w:rsidR="00E00711" w:rsidRPr="005751F1">
        <w:rPr>
          <w:rFonts w:ascii="Times New Roman" w:hAnsi="Times New Roman" w:cs="Times New Roman"/>
        </w:rPr>
        <w:t xml:space="preserve">'secr.fit' </w:t>
      </w:r>
      <w:r w:rsidR="004160AD" w:rsidRPr="005751F1">
        <w:rPr>
          <w:rFonts w:ascii="Times New Roman" w:hAnsi="Times New Roman" w:cs="Times New Roman"/>
        </w:rPr>
        <w:t>for fitting models to subsampled data</w:t>
      </w:r>
      <w:r w:rsidR="00E00711" w:rsidRPr="005751F1">
        <w:rPr>
          <w:rFonts w:ascii="Times New Roman" w:hAnsi="Times New Roman" w:cs="Times New Roman"/>
        </w:rPr>
        <w:t>.</w:t>
      </w:r>
      <w:r w:rsidR="004160AD" w:rsidRPr="005751F1">
        <w:rPr>
          <w:rFonts w:ascii="Times New Roman" w:hAnsi="Times New Roman" w:cs="Times New Roman"/>
        </w:rPr>
        <w:t xml:space="preserve"> This function requires a capture history and a trapping grid</w:t>
      </w:r>
      <w:r w:rsidR="002649C7" w:rsidRPr="005751F1">
        <w:rPr>
          <w:rFonts w:ascii="Times New Roman" w:hAnsi="Times New Roman" w:cs="Times New Roman"/>
        </w:rPr>
        <w:t xml:space="preserve"> and returns a</w:t>
      </w:r>
      <w:r w:rsidR="004160AD" w:rsidRPr="005751F1">
        <w:rPr>
          <w:rFonts w:ascii="Times New Roman" w:hAnsi="Times New Roman" w:cs="Times New Roman"/>
        </w:rPr>
        <w:t xml:space="preserve"> derived density estimate</w:t>
      </w:r>
      <w:r w:rsidR="00E00711" w:rsidRPr="005751F1">
        <w:rPr>
          <w:rFonts w:ascii="Times New Roman" w:hAnsi="Times New Roman" w:cs="Times New Roman"/>
        </w:rPr>
        <w:t xml:space="preserve">, </w:t>
      </w:r>
      <w:r w:rsidR="00E00711" w:rsidRPr="005751F1">
        <w:rPr>
          <w:rFonts w:ascii="Times New Roman" w:hAnsi="Times New Roman" w:cs="Times New Roman"/>
        </w:rPr>
        <w:lastRenderedPageBreak/>
        <w:t>along with</w:t>
      </w:r>
      <w:r w:rsidR="004160AD" w:rsidRPr="005751F1">
        <w:rPr>
          <w:rFonts w:ascii="Times New Roman" w:hAnsi="Times New Roman" w:cs="Times New Roman"/>
        </w:rPr>
        <w:t xml:space="preserve"> estimated parameters describing the effect of time, </w:t>
      </w:r>
      <w:r w:rsidR="0055477A" w:rsidRPr="005751F1">
        <w:rPr>
          <w:rFonts w:ascii="Times New Roman" w:hAnsi="Times New Roman" w:cs="Times New Roman"/>
        </w:rPr>
        <w:t xml:space="preserve">trap-specific </w:t>
      </w:r>
      <w:r w:rsidR="00A33866" w:rsidRPr="005751F1">
        <w:rPr>
          <w:rFonts w:ascii="Times New Roman" w:hAnsi="Times New Roman" w:cs="Times New Roman"/>
        </w:rPr>
        <w:t>behavioral</w:t>
      </w:r>
      <w:r w:rsidR="006F284C" w:rsidRPr="005751F1">
        <w:rPr>
          <w:rFonts w:ascii="Times New Roman" w:hAnsi="Times New Roman" w:cs="Times New Roman"/>
        </w:rPr>
        <w:t xml:space="preserve"> responses</w:t>
      </w:r>
      <w:r w:rsidR="00482EAA" w:rsidRPr="005751F1">
        <w:rPr>
          <w:rFonts w:ascii="Times New Roman" w:hAnsi="Times New Roman" w:cs="Times New Roman"/>
        </w:rPr>
        <w:t>, and any other individual-level covariates (e.g., sex)</w:t>
      </w:r>
      <w:r w:rsidR="004160AD" w:rsidRPr="005751F1">
        <w:rPr>
          <w:rFonts w:ascii="Times New Roman" w:hAnsi="Times New Roman" w:cs="Times New Roman"/>
        </w:rPr>
        <w:t xml:space="preserve"> on capture probabilities (</w:t>
      </w:r>
      <w:proofErr w:type="spellStart"/>
      <w:r w:rsidR="0092564D" w:rsidRPr="005751F1">
        <w:rPr>
          <w:rFonts w:ascii="Times New Roman" w:hAnsi="Times New Roman" w:cs="Times New Roman"/>
        </w:rPr>
        <w:t>Efford</w:t>
      </w:r>
      <w:proofErr w:type="spellEnd"/>
      <w:r w:rsidR="0092564D" w:rsidRPr="005751F1">
        <w:rPr>
          <w:rFonts w:ascii="Times New Roman" w:hAnsi="Times New Roman" w:cs="Times New Roman"/>
        </w:rPr>
        <w:t xml:space="preserve"> </w:t>
      </w:r>
      <w:r w:rsidR="0092564D" w:rsidRPr="005751F1">
        <w:rPr>
          <w:rFonts w:ascii="Times New Roman" w:hAnsi="Times New Roman" w:cs="Times New Roman"/>
          <w:i/>
        </w:rPr>
        <w:t>et al.</w:t>
      </w:r>
      <w:r w:rsidR="0092564D" w:rsidRPr="005751F1">
        <w:rPr>
          <w:rFonts w:ascii="Times New Roman" w:hAnsi="Times New Roman" w:cs="Times New Roman"/>
        </w:rPr>
        <w:t xml:space="preserve"> 2005</w:t>
      </w:r>
      <w:r w:rsidR="004160AD" w:rsidRPr="005751F1">
        <w:rPr>
          <w:rFonts w:ascii="Times New Roman" w:hAnsi="Times New Roman" w:cs="Times New Roman"/>
        </w:rPr>
        <w:t xml:space="preserve">). </w:t>
      </w:r>
    </w:p>
    <w:p w14:paraId="668DE187" w14:textId="77777777" w:rsidR="004E188B" w:rsidRPr="0040630A" w:rsidRDefault="004160AD" w:rsidP="00F67701">
      <w:pPr>
        <w:pStyle w:val="Heading2"/>
        <w:spacing w:line="480" w:lineRule="auto"/>
        <w:rPr>
          <w:rFonts w:ascii="Times New Roman" w:hAnsi="Times New Roman" w:cs="Times New Roman"/>
          <w:color w:val="auto"/>
          <w:sz w:val="24"/>
          <w:szCs w:val="24"/>
        </w:rPr>
      </w:pPr>
      <w:bookmarkStart w:id="28" w:name="simulation"/>
      <w:bookmarkEnd w:id="28"/>
      <w:r w:rsidRPr="0040630A">
        <w:rPr>
          <w:rFonts w:ascii="Times New Roman" w:hAnsi="Times New Roman" w:cs="Times New Roman"/>
          <w:color w:val="auto"/>
          <w:sz w:val="24"/>
          <w:szCs w:val="24"/>
        </w:rPr>
        <w:t>Simulation</w:t>
      </w:r>
      <w:r w:rsidR="00352CEB">
        <w:rPr>
          <w:rFonts w:ascii="Times New Roman" w:hAnsi="Times New Roman" w:cs="Times New Roman"/>
          <w:color w:val="auto"/>
          <w:sz w:val="24"/>
          <w:szCs w:val="24"/>
        </w:rPr>
        <w:t xml:space="preserve"> Process</w:t>
      </w:r>
    </w:p>
    <w:p w14:paraId="6C11F83E" w14:textId="18150ED8" w:rsidR="008D28D8" w:rsidRDefault="00C21DBE" w:rsidP="00337B1F">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Note the distinction between a capture history simulation, which refers to the </w:t>
      </w:r>
      <w:r w:rsidR="00352CEB">
        <w:rPr>
          <w:rFonts w:ascii="Times New Roman" w:hAnsi="Times New Roman" w:cs="Times New Roman"/>
        </w:rPr>
        <w:t>simulation</w:t>
      </w:r>
      <w:r w:rsidR="00352CEB" w:rsidRPr="0040630A">
        <w:rPr>
          <w:rFonts w:ascii="Times New Roman" w:hAnsi="Times New Roman" w:cs="Times New Roman"/>
        </w:rPr>
        <w:t xml:space="preserve"> </w:t>
      </w:r>
      <w:r w:rsidRPr="0040630A">
        <w:rPr>
          <w:rFonts w:ascii="Times New Roman" w:hAnsi="Times New Roman" w:cs="Times New Roman"/>
        </w:rPr>
        <w:t xml:space="preserve">of a </w:t>
      </w:r>
      <w:r w:rsidR="00B91D81">
        <w:rPr>
          <w:rFonts w:ascii="Times New Roman" w:hAnsi="Times New Roman" w:cs="Times New Roman"/>
        </w:rPr>
        <w:t xml:space="preserve">set of </w:t>
      </w:r>
      <w:r w:rsidRPr="0040630A">
        <w:rPr>
          <w:rFonts w:ascii="Times New Roman" w:hAnsi="Times New Roman" w:cs="Times New Roman"/>
        </w:rPr>
        <w:t>capture histor</w:t>
      </w:r>
      <w:r w:rsidR="00B91D81">
        <w:rPr>
          <w:rFonts w:ascii="Times New Roman" w:hAnsi="Times New Roman" w:cs="Times New Roman"/>
        </w:rPr>
        <w:t>ies</w:t>
      </w:r>
      <w:r w:rsidRPr="0040630A">
        <w:rPr>
          <w:rFonts w:ascii="Times New Roman" w:hAnsi="Times New Roman" w:cs="Times New Roman"/>
        </w:rPr>
        <w:t xml:space="preserve"> </w:t>
      </w:r>
      <w:r w:rsidR="00352CEB">
        <w:rPr>
          <w:rFonts w:ascii="Times New Roman" w:hAnsi="Times New Roman" w:cs="Times New Roman"/>
        </w:rPr>
        <w:t xml:space="preserve">under a specific scenario </w:t>
      </w:r>
      <w:r w:rsidR="008A0AC7">
        <w:rPr>
          <w:rFonts w:ascii="Times New Roman" w:hAnsi="Times New Roman" w:cs="Times New Roman"/>
        </w:rPr>
        <w:t xml:space="preserve">described </w:t>
      </w:r>
      <w:r w:rsidR="00352CEB">
        <w:rPr>
          <w:rFonts w:ascii="Times New Roman" w:hAnsi="Times New Roman" w:cs="Times New Roman"/>
        </w:rPr>
        <w:t xml:space="preserve">in Fig. </w:t>
      </w:r>
      <w:r w:rsidR="00734E27">
        <w:rPr>
          <w:rFonts w:ascii="Times New Roman" w:hAnsi="Times New Roman" w:cs="Times New Roman"/>
        </w:rPr>
        <w:t xml:space="preserve">3 </w:t>
      </w:r>
      <w:r w:rsidR="00352CEB">
        <w:rPr>
          <w:rFonts w:ascii="Times New Roman" w:hAnsi="Times New Roman" w:cs="Times New Roman"/>
        </w:rPr>
        <w:t xml:space="preserve">(see </w:t>
      </w:r>
      <w:r w:rsidR="00ED7A2E">
        <w:rPr>
          <w:rFonts w:ascii="Times New Roman" w:hAnsi="Times New Roman" w:cs="Times New Roman"/>
          <w:i/>
        </w:rPr>
        <w:t>Capture History Simulation</w:t>
      </w:r>
      <w:r w:rsidR="00352CEB">
        <w:rPr>
          <w:rFonts w:ascii="Times New Roman" w:hAnsi="Times New Roman" w:cs="Times New Roman"/>
        </w:rPr>
        <w:t>)</w:t>
      </w:r>
      <w:r w:rsidRPr="0040630A">
        <w:rPr>
          <w:rFonts w:ascii="Times New Roman" w:hAnsi="Times New Roman" w:cs="Times New Roman"/>
        </w:rPr>
        <w:t>, and a subsampling simulation, which refers to the subsampling of an empirical or simulated capture history</w:t>
      </w:r>
      <w:r w:rsidR="008A0AC7">
        <w:rPr>
          <w:rFonts w:ascii="Times New Roman" w:hAnsi="Times New Roman" w:cs="Times New Roman"/>
        </w:rPr>
        <w:t xml:space="preserve"> data set and </w:t>
      </w:r>
      <w:r w:rsidR="008A0AC7" w:rsidRPr="0040630A">
        <w:rPr>
          <w:rFonts w:ascii="Times New Roman" w:hAnsi="Times New Roman" w:cs="Times New Roman"/>
        </w:rPr>
        <w:t>subsequent model fitting</w:t>
      </w:r>
      <w:r w:rsidRPr="0040630A">
        <w:rPr>
          <w:rFonts w:ascii="Times New Roman" w:hAnsi="Times New Roman" w:cs="Times New Roman"/>
        </w:rPr>
        <w:t xml:space="preserve">. </w:t>
      </w:r>
      <w:r w:rsidR="00367CE7" w:rsidRPr="0040630A">
        <w:rPr>
          <w:rFonts w:ascii="Times New Roman" w:hAnsi="Times New Roman" w:cs="Times New Roman"/>
        </w:rPr>
        <w:t xml:space="preserve">We </w:t>
      </w:r>
      <w:r w:rsidR="001D7115">
        <w:rPr>
          <w:rFonts w:ascii="Times New Roman" w:hAnsi="Times New Roman" w:cs="Times New Roman"/>
        </w:rPr>
        <w:t>generated 22</w:t>
      </w:r>
      <w:r w:rsidR="00737A76">
        <w:rPr>
          <w:rFonts w:ascii="Times New Roman" w:hAnsi="Times New Roman" w:cs="Times New Roman"/>
        </w:rPr>
        <w:t>0</w:t>
      </w:r>
      <w:r w:rsidR="00367CE7" w:rsidRPr="0040630A">
        <w:rPr>
          <w:rFonts w:ascii="Times New Roman" w:hAnsi="Times New Roman" w:cs="Times New Roman"/>
        </w:rPr>
        <w:t xml:space="preserve"> </w:t>
      </w:r>
      <w:r w:rsidR="00130E1B">
        <w:rPr>
          <w:rFonts w:ascii="Times New Roman" w:hAnsi="Times New Roman" w:cs="Times New Roman"/>
        </w:rPr>
        <w:t xml:space="preserve">sets of </w:t>
      </w:r>
      <w:r w:rsidR="00367CE7" w:rsidRPr="0040630A">
        <w:rPr>
          <w:rFonts w:ascii="Times New Roman" w:hAnsi="Times New Roman" w:cs="Times New Roman"/>
        </w:rPr>
        <w:t xml:space="preserve">capture histories </w:t>
      </w:r>
      <w:r w:rsidR="001D7115">
        <w:rPr>
          <w:rFonts w:ascii="Times New Roman" w:hAnsi="Times New Roman" w:cs="Times New Roman"/>
        </w:rPr>
        <w:t>for each of the</w:t>
      </w:r>
      <w:r w:rsidR="001D7115" w:rsidRPr="0040630A">
        <w:rPr>
          <w:rFonts w:ascii="Times New Roman" w:hAnsi="Times New Roman" w:cs="Times New Roman"/>
        </w:rPr>
        <w:t xml:space="preserve"> </w:t>
      </w:r>
      <w:r w:rsidR="00367CE7" w:rsidRPr="0040630A">
        <w:rPr>
          <w:rFonts w:ascii="Times New Roman" w:hAnsi="Times New Roman" w:cs="Times New Roman"/>
        </w:rPr>
        <w:t>eight unique simulated bear populations</w:t>
      </w:r>
      <w:r w:rsidR="004B5B4B">
        <w:rPr>
          <w:rFonts w:ascii="Times New Roman" w:hAnsi="Times New Roman" w:cs="Times New Roman"/>
        </w:rPr>
        <w:t xml:space="preserve">. </w:t>
      </w:r>
      <w:r w:rsidR="00C93D82">
        <w:rPr>
          <w:rFonts w:ascii="Times New Roman" w:hAnsi="Times New Roman" w:cs="Times New Roman"/>
        </w:rPr>
        <w:t>W</w:t>
      </w:r>
      <w:r w:rsidR="00367CE7" w:rsidRPr="0040630A">
        <w:rPr>
          <w:rFonts w:ascii="Times New Roman" w:hAnsi="Times New Roman" w:cs="Times New Roman"/>
        </w:rPr>
        <w:t xml:space="preserve">e </w:t>
      </w:r>
      <w:r w:rsidR="00C93D82">
        <w:rPr>
          <w:rFonts w:ascii="Times New Roman" w:hAnsi="Times New Roman" w:cs="Times New Roman"/>
        </w:rPr>
        <w:t xml:space="preserve">then </w:t>
      </w:r>
      <w:r w:rsidR="00367CE7" w:rsidRPr="0040630A">
        <w:rPr>
          <w:rFonts w:ascii="Times New Roman" w:hAnsi="Times New Roman" w:cs="Times New Roman"/>
        </w:rPr>
        <w:t>subsampled</w:t>
      </w:r>
      <w:r w:rsidR="004B5B4B">
        <w:rPr>
          <w:rFonts w:ascii="Times New Roman" w:hAnsi="Times New Roman" w:cs="Times New Roman"/>
        </w:rPr>
        <w:t xml:space="preserve"> each</w:t>
      </w:r>
      <w:r w:rsidR="00367CE7" w:rsidRPr="0040630A">
        <w:rPr>
          <w:rFonts w:ascii="Times New Roman" w:hAnsi="Times New Roman" w:cs="Times New Roman"/>
        </w:rPr>
        <w:t xml:space="preserve"> </w:t>
      </w:r>
      <w:r w:rsidR="00130E1B">
        <w:rPr>
          <w:rFonts w:ascii="Times New Roman" w:hAnsi="Times New Roman" w:cs="Times New Roman"/>
        </w:rPr>
        <w:t xml:space="preserve">set of </w:t>
      </w:r>
      <w:r w:rsidR="00367CE7" w:rsidRPr="0040630A">
        <w:rPr>
          <w:rFonts w:ascii="Times New Roman" w:hAnsi="Times New Roman" w:cs="Times New Roman"/>
        </w:rPr>
        <w:t xml:space="preserve">capture </w:t>
      </w:r>
      <w:r w:rsidR="00130E1B" w:rsidRPr="0040630A">
        <w:rPr>
          <w:rFonts w:ascii="Times New Roman" w:hAnsi="Times New Roman" w:cs="Times New Roman"/>
        </w:rPr>
        <w:t>histor</w:t>
      </w:r>
      <w:r w:rsidR="00130E1B">
        <w:rPr>
          <w:rFonts w:ascii="Times New Roman" w:hAnsi="Times New Roman" w:cs="Times New Roman"/>
        </w:rPr>
        <w:t xml:space="preserve">ies </w:t>
      </w:r>
      <w:r w:rsidR="00367CE7" w:rsidRPr="0040630A">
        <w:rPr>
          <w:rFonts w:ascii="Times New Roman" w:hAnsi="Times New Roman" w:cs="Times New Roman"/>
        </w:rPr>
        <w:t xml:space="preserve">using both </w:t>
      </w:r>
      <w:r w:rsidR="00447022">
        <w:rPr>
          <w:rFonts w:ascii="Times New Roman" w:hAnsi="Times New Roman" w:cs="Times New Roman"/>
        </w:rPr>
        <w:t>SPR</w:t>
      </w:r>
      <w:r w:rsidR="00367CE7" w:rsidRPr="0040630A">
        <w:rPr>
          <w:rFonts w:ascii="Times New Roman" w:hAnsi="Times New Roman" w:cs="Times New Roman"/>
        </w:rPr>
        <w:t xml:space="preserve"> and SRS </w:t>
      </w:r>
      <w:r w:rsidR="00130E1B">
        <w:rPr>
          <w:rFonts w:ascii="Times New Roman" w:hAnsi="Times New Roman" w:cs="Times New Roman"/>
        </w:rPr>
        <w:t>sampling designs</w:t>
      </w:r>
      <w:r w:rsidR="00367CE7" w:rsidRPr="0040630A">
        <w:rPr>
          <w:rFonts w:ascii="Times New Roman" w:hAnsi="Times New Roman" w:cs="Times New Roman"/>
        </w:rPr>
        <w:t xml:space="preserve"> </w:t>
      </w:r>
      <w:r w:rsidR="00980F4A">
        <w:rPr>
          <w:rFonts w:ascii="Times New Roman" w:hAnsi="Times New Roman" w:cs="Times New Roman"/>
        </w:rPr>
        <w:t>with sample size equal</w:t>
      </w:r>
      <w:r w:rsidR="00367CE7" w:rsidRPr="0040630A">
        <w:rPr>
          <w:rFonts w:ascii="Times New Roman" w:hAnsi="Times New Roman" w:cs="Times New Roman"/>
        </w:rPr>
        <w:t xml:space="preserve">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250,</w:t>
      </w:r>
      <w:r w:rsidR="00980F4A">
        <w:rPr>
          <w:rFonts w:ascii="Times New Roman" w:hAnsi="Times New Roman" w:cs="Times New Roman"/>
        </w:rPr>
        <w:t xml:space="preserve"> </w:t>
      </w:r>
      <w:r w:rsidR="00367CE7" w:rsidRPr="0040630A">
        <w:rPr>
          <w:rFonts w:ascii="Times New Roman" w:hAnsi="Times New Roman" w:cs="Times New Roman"/>
        </w:rPr>
        <w:t xml:space="preserve">550, </w:t>
      </w:r>
      <w:r w:rsidR="00130E1B">
        <w:rPr>
          <w:rFonts w:ascii="Times New Roman" w:hAnsi="Times New Roman" w:cs="Times New Roman"/>
        </w:rPr>
        <w:t>or</w:t>
      </w:r>
      <w:r w:rsidR="00980F4A">
        <w:rPr>
          <w:rFonts w:ascii="Times New Roman" w:hAnsi="Times New Roman" w:cs="Times New Roman"/>
        </w:rPr>
        <w:t xml:space="preserve"> </w:t>
      </w:r>
      <w:r w:rsidR="00367CE7" w:rsidRPr="0040630A">
        <w:rPr>
          <w:rFonts w:ascii="Times New Roman" w:hAnsi="Times New Roman" w:cs="Times New Roman"/>
        </w:rPr>
        <w:t>850</w:t>
      </w:r>
      <w:r w:rsidR="00623139">
        <w:rPr>
          <w:rFonts w:ascii="Times New Roman" w:hAnsi="Times New Roman" w:cs="Times New Roman"/>
        </w:rPr>
        <w:t>.  T</w:t>
      </w:r>
      <w:r w:rsidR="00130E1B">
        <w:rPr>
          <w:rFonts w:ascii="Times New Roman" w:hAnsi="Times New Roman" w:cs="Times New Roman"/>
        </w:rPr>
        <w:t>hus, each simulated</w:t>
      </w:r>
      <w:r w:rsidR="00E73D0E">
        <w:rPr>
          <w:rFonts w:ascii="Times New Roman" w:hAnsi="Times New Roman" w:cs="Times New Roman"/>
        </w:rPr>
        <w:t xml:space="preserve"> set of capture histories w</w:t>
      </w:r>
      <w:r w:rsidR="00130E1B">
        <w:rPr>
          <w:rFonts w:ascii="Times New Roman" w:hAnsi="Times New Roman" w:cs="Times New Roman"/>
        </w:rPr>
        <w:t>as subsampled 6 times</w:t>
      </w:r>
      <w:r w:rsidR="00623139">
        <w:rPr>
          <w:rFonts w:ascii="Times New Roman" w:hAnsi="Times New Roman" w:cs="Times New Roman"/>
        </w:rPr>
        <w:t xml:space="preserve"> (2 methods x 3 sample sizes</w:t>
      </w:r>
      <w:r w:rsidR="00130E1B">
        <w:rPr>
          <w:rFonts w:ascii="Times New Roman" w:hAnsi="Times New Roman" w:cs="Times New Roman"/>
        </w:rPr>
        <w:t>)</w:t>
      </w:r>
      <w:r w:rsidR="00367CE7" w:rsidRPr="0040630A">
        <w:rPr>
          <w:rFonts w:ascii="Times New Roman" w:hAnsi="Times New Roman" w:cs="Times New Roman"/>
        </w:rPr>
        <w:t xml:space="preserve">. </w:t>
      </w:r>
      <w:r w:rsidR="00623139">
        <w:rPr>
          <w:rFonts w:ascii="Times New Roman" w:hAnsi="Times New Roman" w:cs="Times New Roman"/>
        </w:rPr>
        <w:t>We also subsampled the</w:t>
      </w:r>
      <w:r w:rsidR="00AD0A4C">
        <w:rPr>
          <w:rFonts w:ascii="Times New Roman" w:hAnsi="Times New Roman" w:cs="Times New Roman"/>
        </w:rPr>
        <w:t xml:space="preserve"> real</w:t>
      </w:r>
      <w:r w:rsidR="00623139">
        <w:rPr>
          <w:rFonts w:ascii="Times New Roman" w:hAnsi="Times New Roman" w:cs="Times New Roman"/>
        </w:rPr>
        <w:t xml:space="preserve"> black bear</w:t>
      </w:r>
      <w:r w:rsidR="00AD0A4C">
        <w:rPr>
          <w:rFonts w:ascii="Times New Roman" w:hAnsi="Times New Roman" w:cs="Times New Roman"/>
        </w:rPr>
        <w:t xml:space="preserve"> capture history </w:t>
      </w:r>
      <w:r w:rsidR="00623139">
        <w:rPr>
          <w:rFonts w:ascii="Times New Roman" w:hAnsi="Times New Roman" w:cs="Times New Roman"/>
        </w:rPr>
        <w:t xml:space="preserve">data set </w:t>
      </w:r>
      <w:r w:rsidR="00AD0A4C">
        <w:rPr>
          <w:rFonts w:ascii="Times New Roman" w:hAnsi="Times New Roman" w:cs="Times New Roman"/>
        </w:rPr>
        <w:t>22</w:t>
      </w:r>
      <w:r w:rsidR="00737A76">
        <w:rPr>
          <w:rFonts w:ascii="Times New Roman" w:hAnsi="Times New Roman" w:cs="Times New Roman"/>
        </w:rPr>
        <w:t>0</w:t>
      </w:r>
      <w:r w:rsidR="00AD0A4C">
        <w:rPr>
          <w:rFonts w:ascii="Times New Roman" w:hAnsi="Times New Roman" w:cs="Times New Roman"/>
        </w:rPr>
        <w:t xml:space="preserve"> times </w:t>
      </w:r>
      <w:r w:rsidR="00623139">
        <w:rPr>
          <w:rFonts w:ascii="Times New Roman" w:hAnsi="Times New Roman" w:cs="Times New Roman"/>
        </w:rPr>
        <w:t xml:space="preserve">using both SPR and SRS sampling designs with </w:t>
      </w:r>
      <w:r w:rsidR="004B5B4B">
        <w:rPr>
          <w:rFonts w:ascii="Times New Roman" w:hAnsi="Times New Roman" w:cs="Times New Roman"/>
          <w:i/>
        </w:rPr>
        <w:t xml:space="preserve">n </w:t>
      </w:r>
      <w:r w:rsidR="00623139">
        <w:rPr>
          <w:rFonts w:ascii="Times New Roman" w:hAnsi="Times New Roman" w:cs="Times New Roman"/>
        </w:rPr>
        <w:t xml:space="preserve"> = 250, 550, or 850.</w:t>
      </w:r>
      <w:r w:rsidR="00AD0A4C">
        <w:rPr>
          <w:rFonts w:ascii="Times New Roman" w:hAnsi="Times New Roman" w:cs="Times New Roman"/>
        </w:rPr>
        <w:t xml:space="preserve"> </w:t>
      </w:r>
      <w:r w:rsidR="00367CE7" w:rsidRPr="0040630A">
        <w:rPr>
          <w:rFonts w:ascii="Times New Roman" w:hAnsi="Times New Roman" w:cs="Times New Roman"/>
        </w:rPr>
        <w:t xml:space="preserve">We then fit </w:t>
      </w:r>
      <w:r w:rsidR="0014747B">
        <w:rPr>
          <w:rFonts w:ascii="Times New Roman" w:hAnsi="Times New Roman" w:cs="Times New Roman"/>
        </w:rPr>
        <w:t xml:space="preserve">SECR </w:t>
      </w:r>
      <w:r w:rsidR="00623139">
        <w:rPr>
          <w:rFonts w:ascii="Times New Roman" w:hAnsi="Times New Roman" w:cs="Times New Roman"/>
        </w:rPr>
        <w:t>models (</w:t>
      </w:r>
      <w:r w:rsidR="00A8262D" w:rsidRPr="0040630A">
        <w:rPr>
          <w:rFonts w:ascii="Times New Roman" w:eastAsia="Times New Roman" w:hAnsi="Times New Roman" w:cs="Times New Roman"/>
          <w:i/>
          <w:color w:val="000000" w:themeColor="text1"/>
          <w:kern w:val="24"/>
        </w:rPr>
        <w:t>g</w:t>
      </w:r>
      <w:r w:rsidR="00A8262D" w:rsidRPr="0040630A">
        <w:rPr>
          <w:rFonts w:ascii="Times New Roman" w:eastAsia="Times New Roman" w:hAnsi="Times New Roman" w:cs="Times New Roman"/>
          <w:i/>
          <w:color w:val="000000" w:themeColor="text1"/>
          <w:kern w:val="24"/>
          <w:position w:val="-6"/>
          <w:vertAlign w:val="subscript"/>
        </w:rPr>
        <w:t>0</w:t>
      </w:r>
      <w:r w:rsidR="00A8262D">
        <w:rPr>
          <w:rFonts w:ascii="Times New Roman" w:eastAsia="Times New Roman" w:hAnsi="Times New Roman" w:cs="Times New Roman"/>
          <w:i/>
          <w:color w:val="000000" w:themeColor="text1"/>
          <w:kern w:val="24"/>
          <w:position w:val="-6"/>
          <w:vertAlign w:val="subscript"/>
        </w:rPr>
        <w:t xml:space="preserve"> </w:t>
      </w:r>
      <w:r w:rsidR="00A8262D">
        <w:rPr>
          <w:rFonts w:ascii="Times New Roman" w:hAnsi="Times New Roman" w:cs="Times New Roman"/>
        </w:rPr>
        <w:t>~</w:t>
      </w:r>
      <w:r w:rsidR="00623139">
        <w:rPr>
          <w:rFonts w:ascii="Times New Roman" w:hAnsi="Times New Roman" w:cs="Times New Roman"/>
        </w:rPr>
        <w:t xml:space="preserve">1, </w:t>
      </w:r>
      <w:r w:rsidR="00A8262D" w:rsidRPr="0040630A">
        <w:rPr>
          <w:rFonts w:ascii="Times New Roman" w:eastAsia="Times New Roman" w:hAnsi="Times New Roman" w:cs="Times New Roman"/>
          <w:i/>
          <w:color w:val="000000" w:themeColor="text1"/>
          <w:kern w:val="24"/>
        </w:rPr>
        <w:t>g</w:t>
      </w:r>
      <w:r w:rsidR="00A8262D" w:rsidRPr="0040630A">
        <w:rPr>
          <w:rFonts w:ascii="Times New Roman" w:eastAsia="Times New Roman" w:hAnsi="Times New Roman" w:cs="Times New Roman"/>
          <w:i/>
          <w:color w:val="000000" w:themeColor="text1"/>
          <w:kern w:val="24"/>
          <w:position w:val="-6"/>
          <w:vertAlign w:val="subscript"/>
        </w:rPr>
        <w:t>0</w:t>
      </w:r>
      <w:r w:rsidR="00A8262D">
        <w:rPr>
          <w:rFonts w:ascii="Times New Roman" w:eastAsia="Times New Roman" w:hAnsi="Times New Roman" w:cs="Times New Roman"/>
          <w:i/>
          <w:color w:val="000000" w:themeColor="text1"/>
          <w:kern w:val="24"/>
          <w:position w:val="-6"/>
          <w:vertAlign w:val="subscript"/>
        </w:rPr>
        <w:t xml:space="preserve"> </w:t>
      </w:r>
      <w:r w:rsidR="00A8262D">
        <w:rPr>
          <w:rFonts w:ascii="Times New Roman" w:hAnsi="Times New Roman" w:cs="Times New Roman"/>
        </w:rPr>
        <w:t xml:space="preserve">~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to the subsampled, simulated capture histories and models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hAnsi="Times New Roman" w:cs="Times New Roman"/>
          <w:i/>
          <w:vertAlign w:val="subscript"/>
        </w:rPr>
        <w:t xml:space="preserve"> </w:t>
      </w:r>
      <w:r w:rsidR="00623139">
        <w:rPr>
          <w:rFonts w:ascii="Times New Roman" w:hAnsi="Times New Roman" w:cs="Times New Roman"/>
        </w:rPr>
        <w:t xml:space="preserve">~1,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xml:space="preserve">,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t</w:t>
      </w:r>
      <w:r w:rsidR="00623139">
        <w:rPr>
          <w:rFonts w:ascii="Times New Roman" w:hAnsi="Times New Roman" w:cs="Times New Roman"/>
        </w:rPr>
        <w:t xml:space="preserve">,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t</w:t>
      </w:r>
      <w:r w:rsidR="00623139">
        <w:rPr>
          <w:rFonts w:ascii="Times New Roman" w:hAnsi="Times New Roman" w:cs="Times New Roman"/>
        </w:rPr>
        <w:t xml:space="preserve"> +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to the subsampled real capture histories (see</w:t>
      </w:r>
      <w:r w:rsidR="008B2003">
        <w:rPr>
          <w:rFonts w:ascii="Times New Roman" w:hAnsi="Times New Roman" w:cs="Times New Roman"/>
        </w:rPr>
        <w:t xml:space="preserve"> </w:t>
      </w:r>
      <w:r w:rsidR="00367CE7" w:rsidRPr="0040630A">
        <w:rPr>
          <w:rFonts w:ascii="Times New Roman" w:hAnsi="Times New Roman" w:cs="Times New Roman"/>
          <w:i/>
        </w:rPr>
        <w:t>Model Fitting</w:t>
      </w:r>
      <w:proofErr w:type="gramStart"/>
      <w:r w:rsidR="00623139">
        <w:rPr>
          <w:rFonts w:ascii="Times New Roman" w:hAnsi="Times New Roman" w:cs="Times New Roman"/>
        </w:rPr>
        <w:t>)</w:t>
      </w:r>
      <w:r w:rsidR="00367CE7" w:rsidRPr="0040630A">
        <w:rPr>
          <w:rFonts w:ascii="Times New Roman" w:hAnsi="Times New Roman" w:cs="Times New Roman"/>
        </w:rPr>
        <w:t>, and</w:t>
      </w:r>
      <w:proofErr w:type="gramEnd"/>
      <w:r w:rsidR="00367CE7" w:rsidRPr="0040630A">
        <w:rPr>
          <w:rFonts w:ascii="Times New Roman" w:hAnsi="Times New Roman" w:cs="Times New Roman"/>
        </w:rPr>
        <w:t xml:space="preserve"> saved </w:t>
      </w:r>
      <w:r w:rsidR="00623139">
        <w:rPr>
          <w:rFonts w:ascii="Times New Roman" w:hAnsi="Times New Roman" w:cs="Times New Roman"/>
        </w:rPr>
        <w:t xml:space="preserve">the </w:t>
      </w:r>
      <w:r w:rsidR="00367CE7" w:rsidRPr="0040630A">
        <w:rPr>
          <w:rFonts w:ascii="Times New Roman" w:hAnsi="Times New Roman" w:cs="Times New Roman"/>
        </w:rPr>
        <w:t xml:space="preserve">resultant model objects for </w:t>
      </w:r>
      <w:r w:rsidR="00A33866">
        <w:rPr>
          <w:rFonts w:ascii="Times New Roman" w:hAnsi="Times New Roman" w:cs="Times New Roman"/>
        </w:rPr>
        <w:t xml:space="preserve">latter </w:t>
      </w:r>
      <w:r w:rsidR="00367CE7" w:rsidRPr="0040630A">
        <w:rPr>
          <w:rFonts w:ascii="Times New Roman" w:hAnsi="Times New Roman" w:cs="Times New Roman"/>
        </w:rPr>
        <w:t>comparison.</w:t>
      </w:r>
      <w:r w:rsidR="006F284C">
        <w:rPr>
          <w:rFonts w:ascii="Times New Roman" w:hAnsi="Times New Roman" w:cs="Times New Roman"/>
        </w:rPr>
        <w:t xml:space="preserve"> </w:t>
      </w:r>
    </w:p>
    <w:p w14:paraId="086D5A90" w14:textId="77777777" w:rsidR="00D27FDC" w:rsidRDefault="004E6273" w:rsidP="00D27FDC">
      <w:pPr>
        <w:pStyle w:val="Heading1"/>
        <w:spacing w:line="480" w:lineRule="auto"/>
        <w:rPr>
          <w:rFonts w:ascii="Times New Roman" w:hAnsi="Times New Roman" w:cs="Times New Roman"/>
          <w:color w:val="auto"/>
          <w:sz w:val="24"/>
          <w:szCs w:val="24"/>
        </w:rPr>
      </w:pPr>
      <w:bookmarkStart w:id="29" w:name="notation"/>
      <w:bookmarkStart w:id="30" w:name="results"/>
      <w:bookmarkStart w:id="31" w:name="full-dataset-estimates"/>
      <w:bookmarkStart w:id="32" w:name="discussion"/>
      <w:bookmarkEnd w:id="29"/>
      <w:bookmarkEnd w:id="30"/>
      <w:bookmarkEnd w:id="31"/>
      <w:bookmarkEnd w:id="32"/>
      <w:r>
        <w:rPr>
          <w:rFonts w:ascii="Times New Roman" w:hAnsi="Times New Roman" w:cs="Times New Roman"/>
          <w:color w:val="auto"/>
          <w:sz w:val="24"/>
          <w:szCs w:val="24"/>
        </w:rPr>
        <w:t>RESULTS</w:t>
      </w:r>
    </w:p>
    <w:p w14:paraId="6637F97D" w14:textId="0670A1A8" w:rsidR="00D27FDC" w:rsidRPr="00D27FDC" w:rsidRDefault="00D27FDC" w:rsidP="00D27FDC">
      <w:pPr>
        <w:pStyle w:val="BodyText"/>
        <w:spacing w:line="480" w:lineRule="auto"/>
        <w:rPr>
          <w:rFonts w:ascii="Times New Roman" w:hAnsi="Times New Roman" w:cs="Times New Roman"/>
          <w:b/>
        </w:rPr>
      </w:pPr>
      <w:r w:rsidRPr="00D27FDC">
        <w:rPr>
          <w:rFonts w:ascii="Times New Roman" w:hAnsi="Times New Roman" w:cs="Times New Roman"/>
          <w:b/>
        </w:rPr>
        <w:t>Empirical</w:t>
      </w:r>
      <w:r w:rsidR="00912D13">
        <w:rPr>
          <w:rFonts w:ascii="Times New Roman" w:hAnsi="Times New Roman" w:cs="Times New Roman"/>
          <w:b/>
        </w:rPr>
        <w:t xml:space="preserve"> Data</w:t>
      </w:r>
      <w:r w:rsidR="00703087">
        <w:rPr>
          <w:rFonts w:ascii="Times New Roman" w:hAnsi="Times New Roman" w:cs="Times New Roman"/>
          <w:b/>
        </w:rPr>
        <w:t xml:space="preserve"> </w:t>
      </w:r>
      <w:r w:rsidR="00912D13">
        <w:rPr>
          <w:rFonts w:ascii="Times New Roman" w:hAnsi="Times New Roman" w:cs="Times New Roman"/>
          <w:b/>
        </w:rPr>
        <w:t>set</w:t>
      </w:r>
    </w:p>
    <w:p w14:paraId="0C6B0C93" w14:textId="140933C8" w:rsidR="00982523" w:rsidRPr="0040630A" w:rsidRDefault="00982523" w:rsidP="00982523">
      <w:pPr>
        <w:pStyle w:val="BodyText"/>
        <w:spacing w:line="480" w:lineRule="auto"/>
        <w:ind w:firstLine="720"/>
        <w:rPr>
          <w:rFonts w:ascii="Times New Roman" w:hAnsi="Times New Roman" w:cs="Times New Roman"/>
        </w:rPr>
      </w:pPr>
      <w:r>
        <w:rPr>
          <w:rFonts w:ascii="Times New Roman" w:hAnsi="Times New Roman" w:cs="Times New Roman"/>
        </w:rPr>
        <w:t xml:space="preserve">It was common for there to be multiple clusters of hair snagged at a site during a single sampling session. </w:t>
      </w:r>
      <w:r w:rsidR="00703087">
        <w:rPr>
          <w:rFonts w:ascii="Times New Roman" w:hAnsi="Times New Roman" w:cs="Times New Roman"/>
        </w:rPr>
        <w:t>P</w:t>
      </w:r>
      <w:r w:rsidR="006B4F22">
        <w:rPr>
          <w:rFonts w:ascii="Times New Roman" w:hAnsi="Times New Roman" w:cs="Times New Roman"/>
        </w:rPr>
        <w:t>hotos from c</w:t>
      </w:r>
      <w:r w:rsidRPr="0040630A">
        <w:rPr>
          <w:rFonts w:ascii="Times New Roman" w:hAnsi="Times New Roman" w:cs="Times New Roman"/>
        </w:rPr>
        <w:t>amera</w:t>
      </w:r>
      <w:r w:rsidR="006B4F22">
        <w:rPr>
          <w:rFonts w:ascii="Times New Roman" w:hAnsi="Times New Roman" w:cs="Times New Roman"/>
        </w:rPr>
        <w:t xml:space="preserve">s placed at </w:t>
      </w:r>
      <w:r w:rsidR="00703087">
        <w:rPr>
          <w:rFonts w:ascii="Times New Roman" w:hAnsi="Times New Roman" w:cs="Times New Roman"/>
        </w:rPr>
        <w:t xml:space="preserve">a </w:t>
      </w:r>
      <w:r w:rsidR="001925B8">
        <w:rPr>
          <w:rFonts w:ascii="Times New Roman" w:hAnsi="Times New Roman" w:cs="Times New Roman"/>
        </w:rPr>
        <w:t>sub</w:t>
      </w:r>
      <w:r w:rsidR="00703087">
        <w:rPr>
          <w:rFonts w:ascii="Times New Roman" w:hAnsi="Times New Roman" w:cs="Times New Roman"/>
        </w:rPr>
        <w:t>sample of</w:t>
      </w:r>
      <w:r w:rsidRPr="0040630A">
        <w:rPr>
          <w:rFonts w:ascii="Times New Roman" w:hAnsi="Times New Roman" w:cs="Times New Roman"/>
        </w:rPr>
        <w:t xml:space="preserve"> traps in</w:t>
      </w:r>
      <w:r w:rsidR="006B4F22">
        <w:rPr>
          <w:rFonts w:ascii="Times New Roman" w:hAnsi="Times New Roman" w:cs="Times New Roman"/>
        </w:rPr>
        <w:t xml:space="preserve">dicated that bears sometimes </w:t>
      </w:r>
      <w:r w:rsidRPr="0040630A">
        <w:rPr>
          <w:rFonts w:ascii="Times New Roman" w:hAnsi="Times New Roman" w:cs="Times New Roman"/>
        </w:rPr>
        <w:t xml:space="preserve">visited </w:t>
      </w:r>
      <w:r w:rsidR="006B4F22">
        <w:rPr>
          <w:rFonts w:ascii="Times New Roman" w:hAnsi="Times New Roman" w:cs="Times New Roman"/>
        </w:rPr>
        <w:t xml:space="preserve">a site multiple </w:t>
      </w:r>
      <w:r w:rsidRPr="0040630A">
        <w:rPr>
          <w:rFonts w:ascii="Times New Roman" w:hAnsi="Times New Roman" w:cs="Times New Roman"/>
        </w:rPr>
        <w:t xml:space="preserve">times </w:t>
      </w:r>
      <w:r w:rsidR="006B4F22">
        <w:rPr>
          <w:rFonts w:ascii="Times New Roman" w:hAnsi="Times New Roman" w:cs="Times New Roman"/>
        </w:rPr>
        <w:t xml:space="preserve">during </w:t>
      </w:r>
      <w:r w:rsidRPr="0040630A">
        <w:rPr>
          <w:rFonts w:ascii="Times New Roman" w:hAnsi="Times New Roman" w:cs="Times New Roman"/>
        </w:rPr>
        <w:t>a single session</w:t>
      </w:r>
      <w:r>
        <w:rPr>
          <w:rFonts w:ascii="Times New Roman" w:hAnsi="Times New Roman" w:cs="Times New Roman"/>
        </w:rPr>
        <w:t xml:space="preserve"> and</w:t>
      </w:r>
      <w:r w:rsidR="006B4F22">
        <w:rPr>
          <w:rFonts w:ascii="Times New Roman" w:hAnsi="Times New Roman" w:cs="Times New Roman"/>
        </w:rPr>
        <w:t xml:space="preserve">/or </w:t>
      </w:r>
      <w:r w:rsidRPr="0040630A">
        <w:rPr>
          <w:rFonts w:ascii="Times New Roman" w:hAnsi="Times New Roman" w:cs="Times New Roman"/>
        </w:rPr>
        <w:t>us</w:t>
      </w:r>
      <w:r>
        <w:rPr>
          <w:rFonts w:ascii="Times New Roman" w:hAnsi="Times New Roman" w:cs="Times New Roman"/>
        </w:rPr>
        <w:t>ed</w:t>
      </w:r>
      <w:r w:rsidRPr="0040630A">
        <w:rPr>
          <w:rFonts w:ascii="Times New Roman" w:hAnsi="Times New Roman" w:cs="Times New Roman"/>
        </w:rPr>
        <w:t xml:space="preserve"> </w:t>
      </w:r>
      <w:r>
        <w:rPr>
          <w:rFonts w:ascii="Times New Roman" w:hAnsi="Times New Roman" w:cs="Times New Roman"/>
        </w:rPr>
        <w:t xml:space="preserve">multiple </w:t>
      </w:r>
      <w:r w:rsidRPr="0040630A">
        <w:rPr>
          <w:rFonts w:ascii="Times New Roman" w:hAnsi="Times New Roman" w:cs="Times New Roman"/>
        </w:rPr>
        <w:t xml:space="preserve">locations to </w:t>
      </w:r>
      <w:r>
        <w:rPr>
          <w:rFonts w:ascii="Times New Roman" w:hAnsi="Times New Roman" w:cs="Times New Roman"/>
        </w:rPr>
        <w:t xml:space="preserve">enter or exit </w:t>
      </w:r>
      <w:r w:rsidRPr="0040630A">
        <w:rPr>
          <w:rFonts w:ascii="Times New Roman" w:hAnsi="Times New Roman" w:cs="Times New Roman"/>
        </w:rPr>
        <w:t>the trap</w:t>
      </w:r>
      <w:r w:rsidR="006B4F22">
        <w:rPr>
          <w:rFonts w:ascii="Times New Roman" w:hAnsi="Times New Roman" w:cs="Times New Roman"/>
        </w:rPr>
        <w:t>, even during the same session</w:t>
      </w:r>
      <w:r w:rsidRPr="0040630A">
        <w:rPr>
          <w:rFonts w:ascii="Times New Roman" w:hAnsi="Times New Roman" w:cs="Times New Roman"/>
        </w:rPr>
        <w:t>. Th</w:t>
      </w:r>
      <w:r w:rsidR="006B4F22">
        <w:rPr>
          <w:rFonts w:ascii="Times New Roman" w:hAnsi="Times New Roman" w:cs="Times New Roman"/>
        </w:rPr>
        <w:t>e</w:t>
      </w:r>
      <w:r w:rsidRPr="0040630A">
        <w:rPr>
          <w:rFonts w:ascii="Times New Roman" w:hAnsi="Times New Roman" w:cs="Times New Roman"/>
        </w:rPr>
        <w:t xml:space="preserve"> number of samples left at a given site-</w:t>
      </w:r>
      <w:r w:rsidRPr="0040630A">
        <w:rPr>
          <w:rFonts w:ascii="Times New Roman" w:hAnsi="Times New Roman" w:cs="Times New Roman"/>
        </w:rPr>
        <w:lastRenderedPageBreak/>
        <w:t>session by individual bears</w:t>
      </w:r>
      <w:r w:rsidR="006B4F22">
        <w:rPr>
          <w:rFonts w:ascii="Times New Roman" w:hAnsi="Times New Roman" w:cs="Times New Roman"/>
        </w:rPr>
        <w:t xml:space="preserve"> thus showed wide variation</w:t>
      </w:r>
      <w:r w:rsidRPr="0040630A">
        <w:rPr>
          <w:rFonts w:ascii="Times New Roman" w:hAnsi="Times New Roman" w:cs="Times New Roman"/>
        </w:rPr>
        <w:t>;</w:t>
      </w:r>
      <w:r>
        <w:rPr>
          <w:rFonts w:ascii="Times New Roman" w:hAnsi="Times New Roman" w:cs="Times New Roman"/>
        </w:rPr>
        <w:t xml:space="preserve"> in 46.7</w:t>
      </w:r>
      <w:r w:rsidRPr="0040630A">
        <w:rPr>
          <w:rFonts w:ascii="Times New Roman" w:hAnsi="Times New Roman" w:cs="Times New Roman"/>
        </w:rPr>
        <w:t>% of</w:t>
      </w:r>
      <w:r>
        <w:rPr>
          <w:rFonts w:ascii="Times New Roman" w:hAnsi="Times New Roman" w:cs="Times New Roman"/>
        </w:rPr>
        <w:t xml:space="preserve"> cases</w:t>
      </w:r>
      <w:r w:rsidRPr="0040630A">
        <w:rPr>
          <w:rFonts w:ascii="Times New Roman" w:hAnsi="Times New Roman" w:cs="Times New Roman"/>
        </w:rPr>
        <w:t xml:space="preserve">, bears left only a single </w:t>
      </w:r>
      <w:r>
        <w:rPr>
          <w:rFonts w:ascii="Times New Roman" w:hAnsi="Times New Roman" w:cs="Times New Roman"/>
        </w:rPr>
        <w:t>cluster of hair</w:t>
      </w:r>
      <w:r w:rsidRPr="0040630A">
        <w:rPr>
          <w:rFonts w:ascii="Times New Roman" w:hAnsi="Times New Roman" w:cs="Times New Roman"/>
        </w:rPr>
        <w:t xml:space="preserve"> (</w:t>
      </w:r>
      <w:proofErr w:type="spellStart"/>
      <w:r w:rsidRPr="0040630A">
        <w:rPr>
          <w:rFonts w:ascii="Times New Roman" w:hAnsi="Times New Roman" w:cs="Times New Roman"/>
        </w:rPr>
        <w:t>Garshelis</w:t>
      </w:r>
      <w:proofErr w:type="spellEnd"/>
      <w:r w:rsidRPr="0040630A">
        <w:rPr>
          <w:rFonts w:ascii="Times New Roman" w:hAnsi="Times New Roman" w:cs="Times New Roman"/>
        </w:rPr>
        <w:t xml:space="preserve"> </w:t>
      </w:r>
      <w:r>
        <w:rPr>
          <w:rFonts w:ascii="Times New Roman" w:hAnsi="Times New Roman" w:cs="Times New Roman"/>
        </w:rPr>
        <w:t>and</w:t>
      </w:r>
      <w:r w:rsidRPr="0040630A">
        <w:rPr>
          <w:rFonts w:ascii="Times New Roman" w:hAnsi="Times New Roman" w:cs="Times New Roman"/>
        </w:rPr>
        <w:t xml:space="preserve"> Noyce 2013)</w:t>
      </w:r>
      <w:r>
        <w:rPr>
          <w:rFonts w:ascii="Times New Roman" w:hAnsi="Times New Roman" w:cs="Times New Roman"/>
        </w:rPr>
        <w:t>, whereas in 25.8% of cases, bears left three or more clusters of hair (up to 11) at a given site-session (Fig. 1)</w:t>
      </w:r>
      <w:r w:rsidRPr="0040630A">
        <w:rPr>
          <w:rFonts w:ascii="Times New Roman" w:hAnsi="Times New Roman" w:cs="Times New Roman"/>
        </w:rPr>
        <w:t xml:space="preserve">. </w:t>
      </w:r>
      <w:r>
        <w:rPr>
          <w:rFonts w:ascii="Times New Roman" w:hAnsi="Times New Roman" w:cs="Times New Roman"/>
        </w:rPr>
        <w:t xml:space="preserve">  </w:t>
      </w:r>
    </w:p>
    <w:p w14:paraId="01CE26EB" w14:textId="782272A1" w:rsidR="00031A27" w:rsidRDefault="00703087" w:rsidP="00337B1F">
      <w:pPr>
        <w:pStyle w:val="BodyText"/>
        <w:spacing w:line="480" w:lineRule="auto"/>
        <w:ind w:firstLine="720"/>
        <w:rPr>
          <w:rFonts w:ascii="Times New Roman" w:hAnsi="Times New Roman" w:cs="Times New Roman"/>
        </w:rPr>
      </w:pPr>
      <w:r>
        <w:rPr>
          <w:rFonts w:ascii="Times New Roman" w:hAnsi="Times New Roman" w:cs="Times New Roman"/>
        </w:rPr>
        <w:t>D</w:t>
      </w:r>
      <w:r w:rsidR="00D16EF7">
        <w:rPr>
          <w:rFonts w:ascii="Times New Roman" w:hAnsi="Times New Roman" w:cs="Times New Roman"/>
        </w:rPr>
        <w:t xml:space="preserve">ensity estimates </w:t>
      </w:r>
      <w:r w:rsidR="00994C20">
        <w:rPr>
          <w:rFonts w:ascii="Times New Roman" w:hAnsi="Times New Roman" w:cs="Times New Roman"/>
        </w:rPr>
        <w:t>derived from fitting</w:t>
      </w:r>
      <w:r w:rsidR="00D16EF7">
        <w:rPr>
          <w:rFonts w:ascii="Times New Roman" w:hAnsi="Times New Roman" w:cs="Times New Roman"/>
        </w:rPr>
        <w:t xml:space="preserve"> </w:t>
      </w:r>
      <w:r w:rsidR="00D27FDC">
        <w:rPr>
          <w:rFonts w:ascii="Times New Roman" w:hAnsi="Times New Roman" w:cs="Times New Roman"/>
        </w:rPr>
        <w:t>SECR models to</w:t>
      </w:r>
      <w:r w:rsidR="006B4F22">
        <w:rPr>
          <w:rFonts w:ascii="Times New Roman" w:hAnsi="Times New Roman" w:cs="Times New Roman"/>
        </w:rPr>
        <w:t xml:space="preserve"> </w:t>
      </w:r>
      <w:r w:rsidR="00F30189">
        <w:rPr>
          <w:rFonts w:ascii="Times New Roman" w:hAnsi="Times New Roman" w:cs="Times New Roman"/>
        </w:rPr>
        <w:t xml:space="preserve">subsets of </w:t>
      </w:r>
      <w:r w:rsidR="00B812AB" w:rsidRPr="00337B1F">
        <w:rPr>
          <w:rFonts w:ascii="Times New Roman" w:hAnsi="Times New Roman" w:cs="Times New Roman"/>
          <w:i/>
        </w:rPr>
        <w:t>n</w:t>
      </w:r>
      <w:r w:rsidR="00B812AB">
        <w:rPr>
          <w:rFonts w:ascii="Times New Roman" w:hAnsi="Times New Roman" w:cs="Times New Roman"/>
        </w:rPr>
        <w:t xml:space="preserve"> = 250 </w:t>
      </w:r>
      <w:r w:rsidR="00357080">
        <w:rPr>
          <w:rFonts w:ascii="Times New Roman" w:hAnsi="Times New Roman" w:cs="Times New Roman"/>
        </w:rPr>
        <w:t>observations</w:t>
      </w:r>
      <w:r w:rsidR="003C18B1">
        <w:rPr>
          <w:rFonts w:ascii="Times New Roman" w:hAnsi="Times New Roman" w:cs="Times New Roman"/>
        </w:rPr>
        <w:t xml:space="preserve"> </w:t>
      </w:r>
      <w:r w:rsidR="00F30189">
        <w:rPr>
          <w:rFonts w:ascii="Times New Roman" w:hAnsi="Times New Roman" w:cs="Times New Roman"/>
        </w:rPr>
        <w:t>tended to be lower</w:t>
      </w:r>
      <w:r w:rsidR="001925B8">
        <w:rPr>
          <w:rFonts w:ascii="Times New Roman" w:hAnsi="Times New Roman" w:cs="Times New Roman"/>
        </w:rPr>
        <w:t>, on average,</w:t>
      </w:r>
      <w:r w:rsidR="00F30189">
        <w:rPr>
          <w:rFonts w:ascii="Times New Roman" w:hAnsi="Times New Roman" w:cs="Times New Roman"/>
        </w:rPr>
        <w:t xml:space="preserve"> than estimates derived from </w:t>
      </w:r>
      <w:r w:rsidR="00982523">
        <w:rPr>
          <w:rFonts w:ascii="Times New Roman" w:hAnsi="Times New Roman" w:cs="Times New Roman"/>
        </w:rPr>
        <w:t>the</w:t>
      </w:r>
      <w:r w:rsidR="006B4F22">
        <w:rPr>
          <w:rFonts w:ascii="Times New Roman" w:hAnsi="Times New Roman" w:cs="Times New Roman"/>
        </w:rPr>
        <w:t xml:space="preserve"> full</w:t>
      </w:r>
      <w:r w:rsidR="00982523">
        <w:rPr>
          <w:rFonts w:ascii="Times New Roman" w:hAnsi="Times New Roman" w:cs="Times New Roman"/>
        </w:rPr>
        <w:t xml:space="preserve"> empirical </w:t>
      </w:r>
      <w:r w:rsidR="00D27FDC">
        <w:rPr>
          <w:rFonts w:ascii="Times New Roman" w:hAnsi="Times New Roman" w:cs="Times New Roman"/>
        </w:rPr>
        <w:t>data</w:t>
      </w:r>
      <w:r w:rsidR="00982523">
        <w:rPr>
          <w:rFonts w:ascii="Times New Roman" w:hAnsi="Times New Roman" w:cs="Times New Roman"/>
        </w:rPr>
        <w:t xml:space="preserve"> set</w:t>
      </w:r>
      <w:r w:rsidR="006B4F22">
        <w:rPr>
          <w:rFonts w:ascii="Times New Roman" w:hAnsi="Times New Roman" w:cs="Times New Roman"/>
        </w:rPr>
        <w:t xml:space="preserve"> (</w:t>
      </w:r>
      <w:r w:rsidR="00794384">
        <w:rPr>
          <w:rFonts w:ascii="Times New Roman" w:hAnsi="Times New Roman" w:cs="Times New Roman"/>
        </w:rPr>
        <w:t xml:space="preserve">Fig. 4, </w:t>
      </w:r>
      <w:r w:rsidR="002C3FCC">
        <w:rPr>
          <w:rFonts w:ascii="Times New Roman" w:hAnsi="Times New Roman" w:cs="Times New Roman"/>
        </w:rPr>
        <w:t>Fig. S4</w:t>
      </w:r>
      <w:r w:rsidR="00794384">
        <w:rPr>
          <w:rStyle w:val="CommentReference"/>
        </w:rPr>
        <w:commentReference w:id="33"/>
      </w:r>
      <w:r w:rsidR="00B812AB">
        <w:rPr>
          <w:rFonts w:ascii="Times New Roman" w:hAnsi="Times New Roman" w:cs="Times New Roman"/>
        </w:rPr>
        <w:t xml:space="preserve">). </w:t>
      </w:r>
      <w:r w:rsidR="003C18B1">
        <w:rPr>
          <w:rStyle w:val="CommentReference"/>
        </w:rPr>
        <w:commentReference w:id="34"/>
      </w:r>
      <w:r w:rsidR="003C18B1">
        <w:rPr>
          <w:rFonts w:ascii="Times New Roman" w:hAnsi="Times New Roman" w:cs="Times New Roman"/>
        </w:rPr>
        <w:t xml:space="preserve">Differences between estimates from subsampled and full data sets were </w:t>
      </w:r>
      <w:r w:rsidR="00B812AB">
        <w:rPr>
          <w:rFonts w:ascii="Times New Roman" w:hAnsi="Times New Roman" w:cs="Times New Roman"/>
        </w:rPr>
        <w:t>greate</w:t>
      </w:r>
      <w:r w:rsidR="007E495B">
        <w:rPr>
          <w:rFonts w:ascii="Times New Roman" w:hAnsi="Times New Roman" w:cs="Times New Roman"/>
        </w:rPr>
        <w:t>st</w:t>
      </w:r>
      <w:r w:rsidR="00B812AB">
        <w:rPr>
          <w:rFonts w:ascii="Times New Roman" w:hAnsi="Times New Roman" w:cs="Times New Roman"/>
        </w:rPr>
        <w:t xml:space="preserve"> </w:t>
      </w:r>
      <w:r w:rsidR="00357080">
        <w:rPr>
          <w:rFonts w:ascii="Times New Roman" w:hAnsi="Times New Roman" w:cs="Times New Roman"/>
        </w:rPr>
        <w:t xml:space="preserve">when </w:t>
      </w:r>
      <w:r w:rsidR="00B812AB">
        <w:rPr>
          <w:rFonts w:ascii="Times New Roman" w:hAnsi="Times New Roman" w:cs="Times New Roman"/>
        </w:rPr>
        <w:t xml:space="preserve">using SRS </w:t>
      </w:r>
      <w:r w:rsidR="00357080">
        <w:rPr>
          <w:rFonts w:ascii="Times New Roman" w:hAnsi="Times New Roman" w:cs="Times New Roman"/>
        </w:rPr>
        <w:t>(</w:t>
      </w:r>
      <w:r w:rsidR="00B812AB">
        <w:rPr>
          <w:rFonts w:ascii="Times New Roman" w:hAnsi="Times New Roman" w:cs="Times New Roman"/>
        </w:rPr>
        <w:t>versus SPR</w:t>
      </w:r>
      <w:r w:rsidR="00357080">
        <w:rPr>
          <w:rFonts w:ascii="Times New Roman" w:hAnsi="Times New Roman" w:cs="Times New Roman"/>
        </w:rPr>
        <w:t>)</w:t>
      </w:r>
      <w:r w:rsidR="007801F8">
        <w:rPr>
          <w:rFonts w:ascii="Times New Roman" w:hAnsi="Times New Roman" w:cs="Times New Roman"/>
        </w:rPr>
        <w:t>, and these differences became smaller as</w:t>
      </w:r>
      <w:r w:rsidR="00357080">
        <w:rPr>
          <w:rFonts w:ascii="Times New Roman" w:hAnsi="Times New Roman" w:cs="Times New Roman"/>
        </w:rPr>
        <w:t xml:space="preserve"> the size of the</w:t>
      </w:r>
      <w:r w:rsidR="007801F8">
        <w:rPr>
          <w:rFonts w:ascii="Times New Roman" w:hAnsi="Times New Roman" w:cs="Times New Roman"/>
        </w:rPr>
        <w:t xml:space="preserve"> subsample</w:t>
      </w:r>
      <w:r w:rsidR="00357080">
        <w:rPr>
          <w:rFonts w:ascii="Times New Roman" w:hAnsi="Times New Roman" w:cs="Times New Roman"/>
        </w:rPr>
        <w:t>d data sets</w:t>
      </w:r>
      <w:r w:rsidR="007801F8">
        <w:rPr>
          <w:rFonts w:ascii="Times New Roman" w:hAnsi="Times New Roman" w:cs="Times New Roman"/>
        </w:rPr>
        <w:t xml:space="preserve"> increased</w:t>
      </w:r>
      <w:r w:rsidR="00D27FDC">
        <w:rPr>
          <w:rFonts w:ascii="Times New Roman" w:hAnsi="Times New Roman" w:cs="Times New Roman"/>
        </w:rPr>
        <w:t xml:space="preserve"> (</w:t>
      </w:r>
      <w:commentRangeStart w:id="35"/>
      <w:proofErr w:type="gramStart"/>
      <w:r w:rsidR="006A4B94">
        <w:rPr>
          <w:rFonts w:ascii="Times New Roman" w:hAnsi="Times New Roman" w:cs="Times New Roman"/>
        </w:rPr>
        <w:t xml:space="preserve">Fig </w:t>
      </w:r>
      <w:r w:rsidR="00357080">
        <w:rPr>
          <w:rFonts w:ascii="Times New Roman" w:hAnsi="Times New Roman" w:cs="Times New Roman"/>
        </w:rPr>
        <w:t xml:space="preserve"> S</w:t>
      </w:r>
      <w:proofErr w:type="gramEnd"/>
      <w:r w:rsidR="00357080">
        <w:rPr>
          <w:rFonts w:ascii="Times New Roman" w:hAnsi="Times New Roman" w:cs="Times New Roman"/>
        </w:rPr>
        <w:t>4</w:t>
      </w:r>
      <w:r w:rsidR="001B30BE">
        <w:rPr>
          <w:rFonts w:ascii="Times New Roman" w:hAnsi="Times New Roman" w:cs="Times New Roman"/>
        </w:rPr>
        <w:t>)</w:t>
      </w:r>
      <w:r w:rsidR="007801F8">
        <w:rPr>
          <w:rFonts w:ascii="Times New Roman" w:hAnsi="Times New Roman" w:cs="Times New Roman"/>
        </w:rPr>
        <w:t>.</w:t>
      </w:r>
      <w:commentRangeEnd w:id="35"/>
      <w:r w:rsidR="004A0057">
        <w:rPr>
          <w:rStyle w:val="CommentReference"/>
        </w:rPr>
        <w:commentReference w:id="35"/>
      </w:r>
      <w:r w:rsidR="00465274">
        <w:rPr>
          <w:rFonts w:ascii="Times New Roman" w:hAnsi="Times New Roman" w:cs="Times New Roman"/>
        </w:rPr>
        <w:t xml:space="preserve"> </w:t>
      </w:r>
      <w:r w:rsidR="00794384">
        <w:rPr>
          <w:rFonts w:ascii="Times New Roman" w:hAnsi="Times New Roman" w:cs="Times New Roman"/>
        </w:rPr>
        <w:t>Lastly, i</w:t>
      </w:r>
      <w:r w:rsidR="007E495B">
        <w:rPr>
          <w:rFonts w:ascii="Times New Roman" w:hAnsi="Times New Roman" w:cs="Times New Roman"/>
        </w:rPr>
        <w:t>ncluding a trap response</w:t>
      </w:r>
      <w:r w:rsidR="007E495B" w:rsidDel="007E495B">
        <w:rPr>
          <w:rFonts w:ascii="Times New Roman" w:hAnsi="Times New Roman" w:cs="Times New Roman"/>
        </w:rPr>
        <w:t xml:space="preserve"> </w:t>
      </w:r>
      <w:r w:rsidR="007E495B">
        <w:rPr>
          <w:rFonts w:ascii="Times New Roman" w:hAnsi="Times New Roman" w:cs="Times New Roman"/>
        </w:rPr>
        <w:t>(</w:t>
      </w:r>
      <w:r w:rsidR="001B30BE" w:rsidRPr="00970871">
        <w:rPr>
          <w:rFonts w:ascii="Times New Roman" w:hAnsi="Times New Roman" w:cs="Times New Roman"/>
          <w:i/>
        </w:rPr>
        <w:t>b</w:t>
      </w:r>
      <w:r w:rsidR="001B30BE" w:rsidRPr="00970871">
        <w:rPr>
          <w:rFonts w:ascii="Times New Roman" w:hAnsi="Times New Roman" w:cs="Times New Roman"/>
          <w:i/>
          <w:vertAlign w:val="subscript"/>
        </w:rPr>
        <w:t>k</w:t>
      </w:r>
      <w:r w:rsidR="0014747B">
        <w:rPr>
          <w:rFonts w:ascii="Times New Roman" w:hAnsi="Times New Roman" w:cs="Times New Roman"/>
        </w:rPr>
        <w:t xml:space="preserve">) </w:t>
      </w:r>
      <w:r w:rsidR="001B30BE">
        <w:rPr>
          <w:rFonts w:ascii="Times New Roman" w:hAnsi="Times New Roman" w:cs="Times New Roman"/>
        </w:rPr>
        <w:t xml:space="preserve">as a covariate in the half-normal detection </w:t>
      </w:r>
      <w:r w:rsidR="00AD0A4C">
        <w:rPr>
          <w:rFonts w:ascii="Times New Roman" w:hAnsi="Times New Roman" w:cs="Times New Roman"/>
        </w:rPr>
        <w:t>function</w:t>
      </w:r>
      <w:r w:rsidR="00EA7BDE">
        <w:rPr>
          <w:rFonts w:ascii="Times New Roman" w:hAnsi="Times New Roman" w:cs="Times New Roman"/>
        </w:rPr>
        <w:t xml:space="preserve"> </w:t>
      </w:r>
      <w:r w:rsidR="007801F8">
        <w:rPr>
          <w:rFonts w:ascii="Times New Roman" w:hAnsi="Times New Roman" w:cs="Times New Roman"/>
        </w:rPr>
        <w:t xml:space="preserve">resulted in </w:t>
      </w:r>
      <w:r w:rsidR="00EF5BC9">
        <w:rPr>
          <w:rFonts w:ascii="Times New Roman" w:hAnsi="Times New Roman" w:cs="Times New Roman"/>
        </w:rPr>
        <w:t>estimates</w:t>
      </w:r>
      <w:r w:rsidR="007E495B">
        <w:rPr>
          <w:rFonts w:ascii="Times New Roman" w:hAnsi="Times New Roman" w:cs="Times New Roman"/>
        </w:rPr>
        <w:t xml:space="preserve"> from </w:t>
      </w:r>
      <w:r w:rsidR="007801F8">
        <w:rPr>
          <w:rFonts w:ascii="Times New Roman" w:hAnsi="Times New Roman" w:cs="Times New Roman"/>
        </w:rPr>
        <w:t xml:space="preserve">both </w:t>
      </w:r>
      <w:r w:rsidR="007E495B">
        <w:rPr>
          <w:rFonts w:ascii="Times New Roman" w:hAnsi="Times New Roman" w:cs="Times New Roman"/>
        </w:rPr>
        <w:t>SRS and SPR</w:t>
      </w:r>
      <w:r w:rsidR="006F3BEE">
        <w:rPr>
          <w:rFonts w:ascii="Times New Roman" w:hAnsi="Times New Roman" w:cs="Times New Roman"/>
        </w:rPr>
        <w:t xml:space="preserve"> </w:t>
      </w:r>
      <w:r w:rsidR="007801F8">
        <w:rPr>
          <w:rFonts w:ascii="Times New Roman" w:hAnsi="Times New Roman" w:cs="Times New Roman"/>
        </w:rPr>
        <w:t xml:space="preserve">that were </w:t>
      </w:r>
      <w:r w:rsidR="00EF5BC9">
        <w:rPr>
          <w:rFonts w:ascii="Times New Roman" w:hAnsi="Times New Roman" w:cs="Times New Roman"/>
        </w:rPr>
        <w:t xml:space="preserve">more consistent with the estimate from </w:t>
      </w:r>
      <w:r w:rsidR="007801F8">
        <w:rPr>
          <w:rFonts w:ascii="Times New Roman" w:hAnsi="Times New Roman" w:cs="Times New Roman"/>
        </w:rPr>
        <w:t xml:space="preserve">the full data set </w:t>
      </w:r>
      <w:r w:rsidR="00EA7BDE">
        <w:rPr>
          <w:rFonts w:ascii="Times New Roman" w:hAnsi="Times New Roman" w:cs="Times New Roman"/>
        </w:rPr>
        <w:t>(</w:t>
      </w:r>
      <w:r w:rsidR="006E78EA">
        <w:rPr>
          <w:rFonts w:ascii="Times New Roman" w:hAnsi="Times New Roman" w:cs="Times New Roman"/>
        </w:rPr>
        <w:t xml:space="preserve">Fig. </w:t>
      </w:r>
      <w:r w:rsidR="00734E27">
        <w:rPr>
          <w:rFonts w:ascii="Times New Roman" w:hAnsi="Times New Roman" w:cs="Times New Roman"/>
        </w:rPr>
        <w:t>4</w:t>
      </w:r>
      <w:r w:rsidR="006E78EA">
        <w:rPr>
          <w:rFonts w:ascii="Times New Roman" w:hAnsi="Times New Roman" w:cs="Times New Roman"/>
        </w:rPr>
        <w:t xml:space="preserve">, </w:t>
      </w:r>
      <w:commentRangeStart w:id="36"/>
      <w:r w:rsidR="00EA7BDE">
        <w:rPr>
          <w:rFonts w:ascii="Times New Roman" w:hAnsi="Times New Roman" w:cs="Times New Roman"/>
        </w:rPr>
        <w:t xml:space="preserve">Fig </w:t>
      </w:r>
      <w:commentRangeEnd w:id="36"/>
      <w:r w:rsidR="00357080">
        <w:rPr>
          <w:rFonts w:ascii="Times New Roman" w:hAnsi="Times New Roman" w:cs="Times New Roman"/>
        </w:rPr>
        <w:t>S4</w:t>
      </w:r>
      <w:r w:rsidR="004A0057">
        <w:rPr>
          <w:rStyle w:val="CommentReference"/>
        </w:rPr>
        <w:commentReference w:id="36"/>
      </w:r>
      <w:r w:rsidR="00EA7BDE">
        <w:rPr>
          <w:rFonts w:ascii="Times New Roman" w:hAnsi="Times New Roman" w:cs="Times New Roman"/>
        </w:rPr>
        <w:t>)</w:t>
      </w:r>
      <w:r w:rsidR="001B30BE">
        <w:rPr>
          <w:rFonts w:ascii="Times New Roman" w:hAnsi="Times New Roman" w:cs="Times New Roman"/>
        </w:rPr>
        <w:t>.</w:t>
      </w:r>
    </w:p>
    <w:p w14:paraId="5CB7ABBC" w14:textId="7493A248" w:rsidR="00F707F1" w:rsidRDefault="00031A27" w:rsidP="00D27FDC">
      <w:pPr>
        <w:pStyle w:val="BodyText"/>
        <w:spacing w:line="480" w:lineRule="auto"/>
        <w:rPr>
          <w:rFonts w:ascii="Times New Roman" w:hAnsi="Times New Roman" w:cs="Times New Roman"/>
          <w:b/>
        </w:rPr>
      </w:pPr>
      <w:r>
        <w:rPr>
          <w:rFonts w:ascii="Times New Roman" w:hAnsi="Times New Roman" w:cs="Times New Roman"/>
          <w:b/>
        </w:rPr>
        <w:t>Simulated</w:t>
      </w:r>
      <w:r w:rsidR="00912D13">
        <w:rPr>
          <w:rFonts w:ascii="Times New Roman" w:hAnsi="Times New Roman" w:cs="Times New Roman"/>
          <w:b/>
        </w:rPr>
        <w:t xml:space="preserve"> </w:t>
      </w:r>
      <w:r w:rsidR="00FF1B33">
        <w:rPr>
          <w:rFonts w:ascii="Times New Roman" w:hAnsi="Times New Roman" w:cs="Times New Roman"/>
          <w:b/>
        </w:rPr>
        <w:t>Data set</w:t>
      </w:r>
      <w:r w:rsidR="00912D13">
        <w:rPr>
          <w:rFonts w:ascii="Times New Roman" w:hAnsi="Times New Roman" w:cs="Times New Roman"/>
          <w:b/>
        </w:rPr>
        <w:t>s</w:t>
      </w:r>
    </w:p>
    <w:p w14:paraId="0D442524" w14:textId="7B5AF671" w:rsidR="00F707F1" w:rsidRPr="00683D17" w:rsidRDefault="0017637A" w:rsidP="00D27FDC">
      <w:pPr>
        <w:pStyle w:val="BodyText"/>
        <w:spacing w:line="480" w:lineRule="auto"/>
        <w:rPr>
          <w:rFonts w:ascii="Times New Roman" w:hAnsi="Times New Roman" w:cs="Times New Roman"/>
        </w:rPr>
      </w:pPr>
      <w:r>
        <w:rPr>
          <w:rFonts w:ascii="Times New Roman" w:hAnsi="Times New Roman" w:cs="Times New Roman"/>
        </w:rPr>
        <w:t>As expected, density estimat</w:t>
      </w:r>
      <w:r w:rsidR="00A72E89">
        <w:rPr>
          <w:rFonts w:ascii="Times New Roman" w:hAnsi="Times New Roman" w:cs="Times New Roman"/>
        </w:rPr>
        <w:t>ors</w:t>
      </w:r>
      <w:r>
        <w:rPr>
          <w:rFonts w:ascii="Times New Roman" w:hAnsi="Times New Roman" w:cs="Times New Roman"/>
        </w:rPr>
        <w:t xml:space="preserve"> were</w:t>
      </w:r>
      <w:r w:rsidR="00447022">
        <w:rPr>
          <w:rFonts w:ascii="Times New Roman" w:hAnsi="Times New Roman" w:cs="Times New Roman"/>
        </w:rPr>
        <w:t xml:space="preserve"> biased </w:t>
      </w:r>
      <w:r w:rsidR="00DC6565">
        <w:rPr>
          <w:rFonts w:ascii="Times New Roman" w:hAnsi="Times New Roman" w:cs="Times New Roman"/>
        </w:rPr>
        <w:t xml:space="preserve">when </w:t>
      </w:r>
      <w:r w:rsidR="00B84519">
        <w:rPr>
          <w:rFonts w:ascii="Times New Roman" w:hAnsi="Times New Roman" w:cs="Times New Roman"/>
        </w:rPr>
        <w:t>the model was mis-specified.  Examples included</w:t>
      </w:r>
      <w:r w:rsidR="00E61DF7">
        <w:rPr>
          <w:rFonts w:ascii="Times New Roman" w:hAnsi="Times New Roman" w:cs="Times New Roman"/>
        </w:rPr>
        <w:t xml:space="preserve"> scenarios where</w:t>
      </w:r>
      <w:r w:rsidR="00B84519">
        <w:rPr>
          <w:rFonts w:ascii="Times New Roman" w:hAnsi="Times New Roman" w:cs="Times New Roman"/>
        </w:rPr>
        <w:t xml:space="preserve">: (1) </w:t>
      </w:r>
      <w:r w:rsidR="00DC6565">
        <w:rPr>
          <w:rFonts w:ascii="Times New Roman" w:hAnsi="Times New Roman" w:cs="Times New Roman"/>
        </w:rPr>
        <w:t>a</w:t>
      </w:r>
      <w:r w:rsidR="001D2D68">
        <w:rPr>
          <w:rFonts w:ascii="Times New Roman" w:hAnsi="Times New Roman" w:cs="Times New Roman"/>
        </w:rPr>
        <w:t xml:space="preserve"> </w:t>
      </w:r>
      <w:r w:rsidR="00DC6565">
        <w:rPr>
          <w:rFonts w:ascii="Times New Roman" w:hAnsi="Times New Roman" w:cs="Times New Roman"/>
        </w:rPr>
        <w:t>behavioral effect was present</w:t>
      </w:r>
      <w:r>
        <w:rPr>
          <w:rFonts w:ascii="Times New Roman" w:hAnsi="Times New Roman" w:cs="Times New Roman"/>
        </w:rPr>
        <w:t xml:space="preserve"> but not included in the </w:t>
      </w:r>
      <w:r w:rsidR="009D7052">
        <w:rPr>
          <w:rFonts w:ascii="Times New Roman" w:hAnsi="Times New Roman" w:cs="Times New Roman"/>
        </w:rPr>
        <w:t xml:space="preserve">SECR </w:t>
      </w:r>
      <w:r>
        <w:rPr>
          <w:rFonts w:ascii="Times New Roman" w:hAnsi="Times New Roman" w:cs="Times New Roman"/>
        </w:rPr>
        <w:t>model</w:t>
      </w:r>
      <w:r w:rsidR="00ED09AD">
        <w:rPr>
          <w:rFonts w:ascii="Times New Roman" w:hAnsi="Times New Roman" w:cs="Times New Roman"/>
        </w:rPr>
        <w:t xml:space="preserve"> </w:t>
      </w:r>
      <w:r w:rsidR="009D7052">
        <w:rPr>
          <w:rFonts w:ascii="Times New Roman" w:hAnsi="Times New Roman" w:cs="Times New Roman"/>
        </w:rPr>
        <w:t xml:space="preserve">used to derive estimates </w:t>
      </w:r>
      <w:r w:rsidR="00ED09AD">
        <w:rPr>
          <w:rFonts w:ascii="Times New Roman" w:hAnsi="Times New Roman" w:cs="Times New Roman"/>
        </w:rPr>
        <w:t>(t2</w:t>
      </w:r>
      <w:r w:rsidR="00C166CC">
        <w:rPr>
          <w:rFonts w:ascii="Times New Roman" w:hAnsi="Times New Roman" w:cs="Times New Roman"/>
        </w:rPr>
        <w:t>, t</w:t>
      </w:r>
      <w:r w:rsidR="00ED09AD">
        <w:rPr>
          <w:rFonts w:ascii="Times New Roman" w:hAnsi="Times New Roman" w:cs="Times New Roman"/>
        </w:rPr>
        <w:t>6</w:t>
      </w:r>
      <w:r w:rsidR="00C166CC">
        <w:rPr>
          <w:rFonts w:ascii="Times New Roman" w:hAnsi="Times New Roman" w:cs="Times New Roman"/>
        </w:rPr>
        <w:t>-t</w:t>
      </w:r>
      <w:r w:rsidR="00ED09AD">
        <w:rPr>
          <w:rFonts w:ascii="Times New Roman" w:hAnsi="Times New Roman" w:cs="Times New Roman"/>
        </w:rPr>
        <w:t>7</w:t>
      </w:r>
      <w:r w:rsidR="00C166CC">
        <w:rPr>
          <w:rFonts w:ascii="Times New Roman" w:hAnsi="Times New Roman" w:cs="Times New Roman"/>
        </w:rPr>
        <w:t>)</w:t>
      </w:r>
      <w:r w:rsidR="00124FD2">
        <w:rPr>
          <w:rFonts w:ascii="Times New Roman" w:hAnsi="Times New Roman" w:cs="Times New Roman"/>
        </w:rPr>
        <w:t>,</w:t>
      </w:r>
      <w:r w:rsidR="009D7052">
        <w:rPr>
          <w:rFonts w:ascii="Times New Roman" w:hAnsi="Times New Roman" w:cs="Times New Roman"/>
        </w:rPr>
        <w:t xml:space="preserve"> </w:t>
      </w:r>
      <w:r w:rsidR="00E33326">
        <w:rPr>
          <w:rFonts w:ascii="Times New Roman" w:hAnsi="Times New Roman" w:cs="Times New Roman"/>
        </w:rPr>
        <w:t>although this bias was minimal unless b</w:t>
      </w:r>
      <w:r w:rsidR="002C0A4F">
        <w:rPr>
          <w:rFonts w:ascii="Times New Roman" w:hAnsi="Times New Roman" w:cs="Times New Roman"/>
        </w:rPr>
        <w:t xml:space="preserve">ears </w:t>
      </w:r>
      <w:r w:rsidR="00E33326">
        <w:rPr>
          <w:rFonts w:ascii="Times New Roman" w:hAnsi="Times New Roman" w:cs="Times New Roman"/>
        </w:rPr>
        <w:t>left multiple samples at a trap</w:t>
      </w:r>
      <w:r w:rsidR="00DC6565">
        <w:rPr>
          <w:rFonts w:ascii="Times New Roman" w:hAnsi="Times New Roman" w:cs="Times New Roman"/>
        </w:rPr>
        <w:t>, (2)</w:t>
      </w:r>
      <w:r w:rsidR="00A83F65">
        <w:rPr>
          <w:rFonts w:ascii="Times New Roman" w:hAnsi="Times New Roman" w:cs="Times New Roman"/>
        </w:rPr>
        <w:t xml:space="preserve"> </w:t>
      </w:r>
      <w:r w:rsidR="00447022">
        <w:rPr>
          <w:rFonts w:ascii="Times New Roman" w:hAnsi="Times New Roman" w:cs="Times New Roman"/>
        </w:rPr>
        <w:t>individual</w:t>
      </w:r>
      <w:r w:rsidR="00A83F65">
        <w:rPr>
          <w:rFonts w:ascii="Times New Roman" w:hAnsi="Times New Roman" w:cs="Times New Roman"/>
        </w:rPr>
        <w:t>s exhibited</w:t>
      </w:r>
      <w:r w:rsidR="00447022">
        <w:rPr>
          <w:rFonts w:ascii="Times New Roman" w:hAnsi="Times New Roman" w:cs="Times New Roman"/>
        </w:rPr>
        <w:t xml:space="preserve"> </w:t>
      </w:r>
      <w:r w:rsidR="00A72E89">
        <w:rPr>
          <w:rFonts w:ascii="Times New Roman" w:hAnsi="Times New Roman" w:cs="Times New Roman"/>
        </w:rPr>
        <w:t xml:space="preserve">unmodeled </w:t>
      </w:r>
      <w:r w:rsidR="00447022">
        <w:rPr>
          <w:rFonts w:ascii="Times New Roman" w:hAnsi="Times New Roman" w:cs="Times New Roman"/>
        </w:rPr>
        <w:t>heterogeneity in</w:t>
      </w:r>
      <w:r w:rsidR="00A83F65">
        <w:rPr>
          <w:rFonts w:ascii="Times New Roman" w:hAnsi="Times New Roman" w:cs="Times New Roman"/>
        </w:rPr>
        <w:t xml:space="preserve"> capture probabilities</w:t>
      </w:r>
      <w:r w:rsidR="00C166CC">
        <w:rPr>
          <w:rFonts w:ascii="Times New Roman" w:hAnsi="Times New Roman" w:cs="Times New Roman"/>
        </w:rPr>
        <w:t xml:space="preserve"> (t3, t5-t7)</w:t>
      </w:r>
      <w:r w:rsidR="00DC6565">
        <w:rPr>
          <w:rFonts w:ascii="Times New Roman" w:hAnsi="Times New Roman" w:cs="Times New Roman"/>
        </w:rPr>
        <w:t xml:space="preserve">, </w:t>
      </w:r>
      <w:r w:rsidR="00B51C6E">
        <w:rPr>
          <w:rFonts w:ascii="Times New Roman" w:hAnsi="Times New Roman" w:cs="Times New Roman"/>
        </w:rPr>
        <w:t>or</w:t>
      </w:r>
      <w:r w:rsidR="00DC6565">
        <w:rPr>
          <w:rFonts w:ascii="Times New Roman" w:hAnsi="Times New Roman" w:cs="Times New Roman"/>
        </w:rPr>
        <w:t xml:space="preserve"> (3) activity centers were not uniformly distributed</w:t>
      </w:r>
      <w:r w:rsidR="00447022">
        <w:rPr>
          <w:rFonts w:ascii="Times New Roman" w:hAnsi="Times New Roman" w:cs="Times New Roman"/>
        </w:rPr>
        <w:t xml:space="preserve"> (</w:t>
      </w:r>
      <w:r w:rsidR="00C166CC">
        <w:rPr>
          <w:rFonts w:ascii="Times New Roman" w:hAnsi="Times New Roman" w:cs="Times New Roman"/>
        </w:rPr>
        <w:t xml:space="preserve">t7-t8; </w:t>
      </w:r>
      <w:r w:rsidR="00447022">
        <w:rPr>
          <w:rFonts w:ascii="Times New Roman" w:hAnsi="Times New Roman" w:cs="Times New Roman"/>
        </w:rPr>
        <w:t>Fig</w:t>
      </w:r>
      <w:r w:rsidR="00A83F65">
        <w:rPr>
          <w:rFonts w:ascii="Times New Roman" w:hAnsi="Times New Roman" w:cs="Times New Roman"/>
        </w:rPr>
        <w:t>.</w:t>
      </w:r>
      <w:r w:rsidR="00447022">
        <w:rPr>
          <w:rFonts w:ascii="Times New Roman" w:hAnsi="Times New Roman" w:cs="Times New Roman"/>
        </w:rPr>
        <w:t xml:space="preserve"> </w:t>
      </w:r>
      <w:r w:rsidR="00734E27">
        <w:rPr>
          <w:rFonts w:ascii="Times New Roman" w:hAnsi="Times New Roman" w:cs="Times New Roman"/>
        </w:rPr>
        <w:t>3</w:t>
      </w:r>
      <w:r w:rsidR="00DC6565">
        <w:rPr>
          <w:rFonts w:ascii="Times New Roman" w:hAnsi="Times New Roman" w:cs="Times New Roman"/>
        </w:rPr>
        <w:t xml:space="preserve">, Fig. </w:t>
      </w:r>
      <w:r w:rsidR="00734E27">
        <w:rPr>
          <w:rFonts w:ascii="Times New Roman" w:hAnsi="Times New Roman" w:cs="Times New Roman"/>
        </w:rPr>
        <w:t>5</w:t>
      </w:r>
      <w:r w:rsidR="00447022">
        <w:rPr>
          <w:rFonts w:ascii="Times New Roman" w:hAnsi="Times New Roman" w:cs="Times New Roman"/>
        </w:rPr>
        <w:t xml:space="preserve">). </w:t>
      </w:r>
      <w:r w:rsidR="00EC6544">
        <w:rPr>
          <w:rFonts w:ascii="Times New Roman" w:hAnsi="Times New Roman" w:cs="Times New Roman"/>
        </w:rPr>
        <w:t xml:space="preserve">Similar to </w:t>
      </w:r>
      <w:r w:rsidR="00D747AD">
        <w:rPr>
          <w:rFonts w:ascii="Times New Roman" w:hAnsi="Times New Roman" w:cs="Times New Roman"/>
        </w:rPr>
        <w:t xml:space="preserve">the empirical data set, </w:t>
      </w:r>
      <w:r w:rsidR="00653EBC">
        <w:rPr>
          <w:rFonts w:ascii="Times New Roman" w:hAnsi="Times New Roman" w:cs="Times New Roman"/>
        </w:rPr>
        <w:t>3</w:t>
      </w:r>
      <w:r w:rsidR="006F3BEE">
        <w:rPr>
          <w:rFonts w:ascii="Times New Roman" w:hAnsi="Times New Roman" w:cs="Times New Roman"/>
        </w:rPr>
        <w:t xml:space="preserve"> of 8 simulated capture scenarios (t5, t6, and t7)</w:t>
      </w:r>
      <w:r w:rsidR="00D747AD">
        <w:rPr>
          <w:rFonts w:ascii="Times New Roman" w:hAnsi="Times New Roman" w:cs="Times New Roman"/>
        </w:rPr>
        <w:t xml:space="preserve"> yielded</w:t>
      </w:r>
      <w:r w:rsidR="005C2723">
        <w:rPr>
          <w:rFonts w:ascii="Times New Roman" w:hAnsi="Times New Roman" w:cs="Times New Roman"/>
        </w:rPr>
        <w:t xml:space="preserve"> SECR </w:t>
      </w:r>
      <w:r w:rsidR="006F3BEE">
        <w:rPr>
          <w:rFonts w:ascii="Times New Roman" w:hAnsi="Times New Roman" w:cs="Times New Roman"/>
        </w:rPr>
        <w:t xml:space="preserve">density </w:t>
      </w:r>
      <w:r w:rsidR="00D747AD">
        <w:rPr>
          <w:rFonts w:ascii="Times New Roman" w:hAnsi="Times New Roman" w:cs="Times New Roman"/>
        </w:rPr>
        <w:t xml:space="preserve">estimates </w:t>
      </w:r>
      <w:r w:rsidR="006F3BEE">
        <w:rPr>
          <w:rFonts w:ascii="Times New Roman" w:hAnsi="Times New Roman" w:cs="Times New Roman"/>
        </w:rPr>
        <w:t xml:space="preserve">that </w:t>
      </w:r>
      <w:r w:rsidR="006F7EAF">
        <w:rPr>
          <w:rFonts w:ascii="Times New Roman" w:hAnsi="Times New Roman" w:cs="Times New Roman"/>
        </w:rPr>
        <w:t xml:space="preserve">tended to be </w:t>
      </w:r>
      <w:r w:rsidR="006F3BEE">
        <w:rPr>
          <w:rFonts w:ascii="Times New Roman" w:hAnsi="Times New Roman" w:cs="Times New Roman"/>
        </w:rPr>
        <w:t>lower</w:t>
      </w:r>
      <w:r w:rsidR="00EC6544">
        <w:rPr>
          <w:rFonts w:ascii="Times New Roman" w:hAnsi="Times New Roman" w:cs="Times New Roman"/>
        </w:rPr>
        <w:t xml:space="preserve">, on average, </w:t>
      </w:r>
      <w:r w:rsidR="006F3BEE">
        <w:rPr>
          <w:rFonts w:ascii="Times New Roman" w:hAnsi="Times New Roman" w:cs="Times New Roman"/>
        </w:rPr>
        <w:t>than those derived from the full data set</w:t>
      </w:r>
      <w:r w:rsidR="00653EBC">
        <w:rPr>
          <w:rFonts w:ascii="Times New Roman" w:hAnsi="Times New Roman" w:cs="Times New Roman"/>
        </w:rPr>
        <w:t>, and f</w:t>
      </w:r>
      <w:r w:rsidR="00124FD2">
        <w:rPr>
          <w:rFonts w:ascii="Times New Roman" w:hAnsi="Times New Roman" w:cs="Times New Roman"/>
        </w:rPr>
        <w:t xml:space="preserve">or these </w:t>
      </w:r>
      <w:r w:rsidR="00653EBC">
        <w:rPr>
          <w:rFonts w:ascii="Times New Roman" w:hAnsi="Times New Roman" w:cs="Times New Roman"/>
        </w:rPr>
        <w:t xml:space="preserve">3 </w:t>
      </w:r>
      <w:r w:rsidR="00124FD2">
        <w:rPr>
          <w:rFonts w:ascii="Times New Roman" w:hAnsi="Times New Roman" w:cs="Times New Roman"/>
        </w:rPr>
        <w:t xml:space="preserve">scenarios, </w:t>
      </w:r>
      <w:r w:rsidR="00EC6544">
        <w:rPr>
          <w:rFonts w:ascii="Times New Roman" w:hAnsi="Times New Roman" w:cs="Times New Roman"/>
        </w:rPr>
        <w:t xml:space="preserve">estimates from SRS samples were lower than those from </w:t>
      </w:r>
      <w:r w:rsidR="00912D13">
        <w:rPr>
          <w:rFonts w:ascii="Times New Roman" w:hAnsi="Times New Roman" w:cs="Times New Roman"/>
        </w:rPr>
        <w:t xml:space="preserve">SPR </w:t>
      </w:r>
      <w:r w:rsidR="004A4058">
        <w:rPr>
          <w:rFonts w:ascii="Times New Roman" w:hAnsi="Times New Roman" w:cs="Times New Roman"/>
        </w:rPr>
        <w:t>sampl</w:t>
      </w:r>
      <w:r w:rsidR="00EC6544">
        <w:rPr>
          <w:rFonts w:ascii="Times New Roman" w:hAnsi="Times New Roman" w:cs="Times New Roman"/>
        </w:rPr>
        <w:t>es</w:t>
      </w:r>
      <w:r w:rsidR="00653EBC">
        <w:rPr>
          <w:rFonts w:ascii="Times New Roman" w:hAnsi="Times New Roman" w:cs="Times New Roman"/>
        </w:rPr>
        <w:t xml:space="preserve"> (Fig 4)</w:t>
      </w:r>
      <w:r w:rsidR="00EC6544">
        <w:rPr>
          <w:rFonts w:ascii="Times New Roman" w:hAnsi="Times New Roman" w:cs="Times New Roman"/>
        </w:rPr>
        <w:t xml:space="preserve">. </w:t>
      </w:r>
      <w:r w:rsidR="00653EBC">
        <w:rPr>
          <w:rFonts w:ascii="Times New Roman" w:hAnsi="Times New Roman" w:cs="Times New Roman"/>
        </w:rPr>
        <w:t>In e</w:t>
      </w:r>
      <w:r w:rsidR="00653EBC">
        <w:rPr>
          <w:rFonts w:ascii="Times New Roman" w:hAnsi="Times New Roman" w:cs="Times New Roman"/>
        </w:rPr>
        <w:t>ach of these scenarios</w:t>
      </w:r>
      <w:r w:rsidR="00653EBC">
        <w:rPr>
          <w:rFonts w:ascii="Times New Roman" w:hAnsi="Times New Roman" w:cs="Times New Roman"/>
        </w:rPr>
        <w:t>,</w:t>
      </w:r>
      <w:r w:rsidR="00653EBC">
        <w:rPr>
          <w:rFonts w:ascii="Times New Roman" w:hAnsi="Times New Roman" w:cs="Times New Roman"/>
        </w:rPr>
        <w:t xml:space="preserve"> bears exhibited individual heterogeneity in their capture propensities and also left multiple samples at a trap. </w:t>
      </w:r>
      <w:r w:rsidR="0056345E">
        <w:rPr>
          <w:rFonts w:ascii="Times New Roman" w:hAnsi="Times New Roman" w:cs="Times New Roman"/>
        </w:rPr>
        <w:t>SPR</w:t>
      </w:r>
      <w:r w:rsidR="00457981">
        <w:rPr>
          <w:rFonts w:ascii="Times New Roman" w:hAnsi="Times New Roman" w:cs="Times New Roman"/>
        </w:rPr>
        <w:t xml:space="preserve"> estimates were</w:t>
      </w:r>
      <w:r w:rsidR="009C543B">
        <w:rPr>
          <w:rFonts w:ascii="Times New Roman" w:hAnsi="Times New Roman" w:cs="Times New Roman"/>
        </w:rPr>
        <w:t xml:space="preserve"> also</w:t>
      </w:r>
      <w:r w:rsidR="00683D17">
        <w:rPr>
          <w:rFonts w:ascii="Times New Roman" w:hAnsi="Times New Roman" w:cs="Times New Roman"/>
        </w:rPr>
        <w:t xml:space="preserve"> less variable</w:t>
      </w:r>
      <w:r w:rsidR="00CC390E">
        <w:rPr>
          <w:rFonts w:ascii="Times New Roman" w:hAnsi="Times New Roman" w:cs="Times New Roman"/>
        </w:rPr>
        <w:t xml:space="preserve"> than those obtained from SRS samples</w:t>
      </w:r>
      <w:r w:rsidR="00F5260C">
        <w:rPr>
          <w:rFonts w:ascii="Times New Roman" w:hAnsi="Times New Roman" w:cs="Times New Roman"/>
        </w:rPr>
        <w:t xml:space="preserve"> in</w:t>
      </w:r>
      <w:r w:rsidR="00F5260C" w:rsidRPr="00F5260C">
        <w:rPr>
          <w:rFonts w:ascii="Times New Roman" w:hAnsi="Times New Roman" w:cs="Times New Roman"/>
        </w:rPr>
        <w:t xml:space="preserve"> these scenarios </w:t>
      </w:r>
      <w:r w:rsidR="000004CE" w:rsidRPr="00F5260C">
        <w:rPr>
          <w:rFonts w:ascii="Times New Roman" w:hAnsi="Times New Roman" w:cs="Times New Roman"/>
        </w:rPr>
        <w:t>and</w:t>
      </w:r>
      <w:r w:rsidR="00F5260C">
        <w:rPr>
          <w:rFonts w:ascii="Times New Roman" w:hAnsi="Times New Roman" w:cs="Times New Roman"/>
        </w:rPr>
        <w:t xml:space="preserve"> in Scenario</w:t>
      </w:r>
      <w:r w:rsidR="00F5260C" w:rsidRPr="00F5260C">
        <w:rPr>
          <w:rFonts w:ascii="Times New Roman" w:hAnsi="Times New Roman" w:cs="Times New Roman"/>
        </w:rPr>
        <w:t xml:space="preserve"> t4, where bears deposited multiple samples</w:t>
      </w:r>
      <w:r w:rsidR="00F5260C">
        <w:rPr>
          <w:rFonts w:ascii="Times New Roman" w:hAnsi="Times New Roman" w:cs="Times New Roman"/>
        </w:rPr>
        <w:t xml:space="preserve"> at a trap </w:t>
      </w:r>
      <w:r w:rsidR="00F5260C" w:rsidRPr="00F5260C">
        <w:rPr>
          <w:rFonts w:ascii="Times New Roman" w:hAnsi="Times New Roman" w:cs="Times New Roman"/>
        </w:rPr>
        <w:t xml:space="preserve">but there was no unmodeled heterogeneity </w:t>
      </w:r>
      <w:r w:rsidR="00683D17">
        <w:rPr>
          <w:rFonts w:ascii="Times New Roman" w:hAnsi="Times New Roman" w:cs="Times New Roman"/>
        </w:rPr>
        <w:t xml:space="preserve">(Fig. </w:t>
      </w:r>
      <w:r w:rsidR="00734E27">
        <w:rPr>
          <w:rFonts w:ascii="Times New Roman" w:hAnsi="Times New Roman" w:cs="Times New Roman"/>
        </w:rPr>
        <w:t>4</w:t>
      </w:r>
      <w:r w:rsidR="00683D17">
        <w:rPr>
          <w:rFonts w:ascii="Times New Roman" w:hAnsi="Times New Roman" w:cs="Times New Roman"/>
        </w:rPr>
        <w:t xml:space="preserve">). </w:t>
      </w:r>
      <w:r w:rsidR="00DC6565">
        <w:rPr>
          <w:rFonts w:ascii="Times New Roman" w:hAnsi="Times New Roman" w:cs="Times New Roman"/>
        </w:rPr>
        <w:lastRenderedPageBreak/>
        <w:t>Further, S</w:t>
      </w:r>
      <w:r w:rsidR="00E31ECA">
        <w:rPr>
          <w:rFonts w:ascii="Times New Roman" w:hAnsi="Times New Roman" w:cs="Times New Roman"/>
        </w:rPr>
        <w:t>PR</w:t>
      </w:r>
      <w:r w:rsidR="00DC6565">
        <w:rPr>
          <w:rFonts w:ascii="Times New Roman" w:hAnsi="Times New Roman" w:cs="Times New Roman"/>
        </w:rPr>
        <w:t xml:space="preserve"> subsampling resulted in </w:t>
      </w:r>
      <w:r w:rsidR="00E31ECA">
        <w:rPr>
          <w:rFonts w:ascii="Times New Roman" w:hAnsi="Times New Roman" w:cs="Times New Roman"/>
        </w:rPr>
        <w:t>lower</w:t>
      </w:r>
      <w:r w:rsidR="00DC6565">
        <w:rPr>
          <w:rFonts w:ascii="Times New Roman" w:hAnsi="Times New Roman" w:cs="Times New Roman"/>
        </w:rPr>
        <w:t xml:space="preserve"> proportions of redundant samples, on average, than SR</w:t>
      </w:r>
      <w:r w:rsidR="00E31ECA">
        <w:rPr>
          <w:rFonts w:ascii="Times New Roman" w:hAnsi="Times New Roman" w:cs="Times New Roman"/>
        </w:rPr>
        <w:t>S</w:t>
      </w:r>
      <w:r w:rsidR="00DC6565">
        <w:rPr>
          <w:rFonts w:ascii="Times New Roman" w:hAnsi="Times New Roman" w:cs="Times New Roman"/>
        </w:rPr>
        <w:t xml:space="preserve"> subsampling, particularly at lower sample sizes (Fig. </w:t>
      </w:r>
      <w:r w:rsidR="00734E27">
        <w:rPr>
          <w:rFonts w:ascii="Times New Roman" w:hAnsi="Times New Roman" w:cs="Times New Roman"/>
        </w:rPr>
        <w:t>6</w:t>
      </w:r>
      <w:r w:rsidR="00DC6565">
        <w:rPr>
          <w:rFonts w:ascii="Times New Roman" w:hAnsi="Times New Roman" w:cs="Times New Roman"/>
        </w:rPr>
        <w:t xml:space="preserve">). </w:t>
      </w:r>
      <w:r w:rsidR="009C543B">
        <w:rPr>
          <w:rFonts w:ascii="Times New Roman" w:hAnsi="Times New Roman" w:cs="Times New Roman"/>
        </w:rPr>
        <w:t>SPR and SRS performed similarly i</w:t>
      </w:r>
      <w:r w:rsidR="00683D17">
        <w:rPr>
          <w:rFonts w:ascii="Times New Roman" w:hAnsi="Times New Roman" w:cs="Times New Roman"/>
        </w:rPr>
        <w:t xml:space="preserve">n simulations </w:t>
      </w:r>
      <w:r w:rsidR="009C543B">
        <w:rPr>
          <w:rFonts w:ascii="Times New Roman" w:hAnsi="Times New Roman" w:cs="Times New Roman"/>
        </w:rPr>
        <w:t>in which bears only deposited 1 sample</w:t>
      </w:r>
      <w:r w:rsidR="00CC390E">
        <w:rPr>
          <w:rFonts w:ascii="Times New Roman" w:hAnsi="Times New Roman" w:cs="Times New Roman"/>
        </w:rPr>
        <w:t xml:space="preserve"> at a trap</w:t>
      </w:r>
      <w:r w:rsidR="00683D17">
        <w:rPr>
          <w:rFonts w:ascii="Times New Roman" w:hAnsi="Times New Roman" w:cs="Times New Roman"/>
        </w:rPr>
        <w:t xml:space="preserve"> (t1, t2, t3 and t8)</w:t>
      </w:r>
      <w:r w:rsidR="001A489F">
        <w:rPr>
          <w:rFonts w:ascii="Times New Roman" w:hAnsi="Times New Roman" w:cs="Times New Roman"/>
        </w:rPr>
        <w:t xml:space="preserve"> </w:t>
      </w:r>
      <w:r w:rsidR="00A8589D">
        <w:rPr>
          <w:rFonts w:ascii="Times New Roman" w:hAnsi="Times New Roman" w:cs="Times New Roman"/>
        </w:rPr>
        <w:t xml:space="preserve">and at higher sample sizes </w:t>
      </w:r>
      <w:r w:rsidR="00653EBC">
        <w:rPr>
          <w:rFonts w:ascii="Times New Roman" w:hAnsi="Times New Roman" w:cs="Times New Roman"/>
        </w:rPr>
        <w:t>(</w:t>
      </w:r>
      <w:commentRangeStart w:id="37"/>
      <w:proofErr w:type="spellStart"/>
      <w:r w:rsidR="00653EBC">
        <w:rPr>
          <w:rFonts w:ascii="Times New Roman" w:hAnsi="Times New Roman" w:cs="Times New Roman"/>
        </w:rPr>
        <w:t>Fis</w:t>
      </w:r>
      <w:proofErr w:type="spellEnd"/>
      <w:r w:rsidR="00653EBC">
        <w:rPr>
          <w:rFonts w:ascii="Times New Roman" w:hAnsi="Times New Roman" w:cs="Times New Roman"/>
        </w:rPr>
        <w:t>. S4</w:t>
      </w:r>
      <w:commentRangeEnd w:id="37"/>
      <w:r w:rsidR="00653EBC">
        <w:rPr>
          <w:rStyle w:val="CommentReference"/>
        </w:rPr>
        <w:commentReference w:id="37"/>
      </w:r>
      <w:r w:rsidR="001A489F">
        <w:rPr>
          <w:rFonts w:ascii="Times New Roman" w:hAnsi="Times New Roman" w:cs="Times New Roman"/>
        </w:rPr>
        <w:t>)</w:t>
      </w:r>
      <w:r w:rsidR="00683D17">
        <w:rPr>
          <w:rFonts w:ascii="Times New Roman" w:hAnsi="Times New Roman" w:cs="Times New Roman"/>
        </w:rPr>
        <w:t>.</w:t>
      </w:r>
      <w:r w:rsidR="00A8589D">
        <w:rPr>
          <w:rFonts w:ascii="Times New Roman" w:hAnsi="Times New Roman" w:cs="Times New Roman"/>
        </w:rPr>
        <w:t xml:space="preserve"> In all cases</w:t>
      </w:r>
      <w:r w:rsidR="00B13933">
        <w:rPr>
          <w:rFonts w:ascii="Times New Roman" w:hAnsi="Times New Roman" w:cs="Times New Roman"/>
        </w:rPr>
        <w:t xml:space="preserve"> where models were properly parameterized</w:t>
      </w:r>
      <w:r w:rsidR="00A8589D">
        <w:rPr>
          <w:rFonts w:ascii="Times New Roman" w:hAnsi="Times New Roman" w:cs="Times New Roman"/>
        </w:rPr>
        <w:t xml:space="preserve">, subsampled data resulted in </w:t>
      </w:r>
      <w:r w:rsidR="005D7C94">
        <w:rPr>
          <w:rFonts w:ascii="Times New Roman" w:hAnsi="Times New Roman" w:cs="Times New Roman"/>
        </w:rPr>
        <w:t xml:space="preserve">estimators of </w:t>
      </w:r>
      <w:r w:rsidR="00A8589D">
        <w:rPr>
          <w:rFonts w:ascii="Times New Roman" w:hAnsi="Times New Roman" w:cs="Times New Roman"/>
        </w:rPr>
        <w:t xml:space="preserve">capture probabilities </w:t>
      </w:r>
      <w:r w:rsidR="00A8589D" w:rsidRPr="00FF45CE">
        <w:rPr>
          <w:rFonts w:ascii="Times New Roman" w:hAnsi="Times New Roman" w:cs="Times New Roman"/>
        </w:rPr>
        <w:t>(</w:t>
      </w:r>
      <w:proofErr w:type="spellStart"/>
      <w:proofErr w:type="gramStart"/>
      <w:r w:rsidR="00A8589D" w:rsidRPr="008D220A">
        <w:rPr>
          <w:rFonts w:ascii="Times New Roman" w:hAnsi="Times New Roman" w:cs="Times New Roman"/>
          <w:i/>
        </w:rPr>
        <w:t>g</w:t>
      </w:r>
      <w:r w:rsidR="00A8589D" w:rsidRPr="008D220A">
        <w:rPr>
          <w:rFonts w:ascii="Times New Roman" w:hAnsi="Times New Roman" w:cs="Times New Roman"/>
          <w:i/>
          <w:vertAlign w:val="subscript"/>
        </w:rPr>
        <w:t>i,k</w:t>
      </w:r>
      <w:proofErr w:type="gramEnd"/>
      <w:r w:rsidR="00A8589D" w:rsidRPr="008D220A">
        <w:rPr>
          <w:rFonts w:ascii="Times New Roman" w:hAnsi="Times New Roman" w:cs="Times New Roman"/>
          <w:i/>
          <w:vertAlign w:val="subscript"/>
        </w:rPr>
        <w:t>,t</w:t>
      </w:r>
      <w:proofErr w:type="spellEnd"/>
      <w:r w:rsidR="00A8589D" w:rsidRPr="00FF45CE">
        <w:rPr>
          <w:rFonts w:ascii="Times New Roman" w:hAnsi="Times New Roman" w:cs="Times New Roman"/>
        </w:rPr>
        <w:t>)</w:t>
      </w:r>
      <w:r w:rsidR="00A8589D">
        <w:rPr>
          <w:rFonts w:ascii="Times New Roman" w:hAnsi="Times New Roman" w:cs="Times New Roman"/>
        </w:rPr>
        <w:t xml:space="preserve"> and behavior</w:t>
      </w:r>
      <w:commentRangeStart w:id="38"/>
      <w:r w:rsidR="00A8589D">
        <w:rPr>
          <w:rFonts w:ascii="Times New Roman" w:hAnsi="Times New Roman" w:cs="Times New Roman"/>
        </w:rPr>
        <w:t>al effe</w:t>
      </w:r>
      <w:commentRangeStart w:id="39"/>
      <w:commentRangeStart w:id="40"/>
      <w:commentRangeStart w:id="41"/>
      <w:r w:rsidR="00A8589D">
        <w:rPr>
          <w:rFonts w:ascii="Times New Roman" w:hAnsi="Times New Roman" w:cs="Times New Roman"/>
        </w:rPr>
        <w:t xml:space="preserve">cts </w:t>
      </w:r>
      <w:r w:rsidR="00A8589D" w:rsidRPr="00FF45CE">
        <w:rPr>
          <w:rFonts w:ascii="Times New Roman" w:hAnsi="Times New Roman" w:cs="Times New Roman"/>
        </w:rPr>
        <w:t>(</w:t>
      </w:r>
      <w:r w:rsidR="005D7C94">
        <w:rPr>
          <w:rFonts w:ascii="Times New Roman" w:hAnsi="Times New Roman" w:cs="Times New Roman"/>
          <w:i/>
        </w:rPr>
        <w:t xml:space="preserve">b </w:t>
      </w:r>
      <w:r w:rsidR="005D7C94">
        <w:rPr>
          <w:rFonts w:ascii="Times New Roman" w:hAnsi="Times New Roman" w:cs="Times New Roman"/>
        </w:rPr>
        <w:t>in eq 3</w:t>
      </w:r>
      <w:r w:rsidR="00B17E6A">
        <w:rPr>
          <w:rFonts w:ascii="Times New Roman" w:hAnsi="Times New Roman" w:cs="Times New Roman"/>
        </w:rPr>
        <w:t>, b</w:t>
      </w:r>
      <w:r w:rsidR="00B17E6A">
        <w:rPr>
          <w:rFonts w:ascii="Times New Roman" w:hAnsi="Times New Roman" w:cs="Times New Roman"/>
          <w:vertAlign w:val="subscript"/>
        </w:rPr>
        <w:t xml:space="preserve">k </w:t>
      </w:r>
      <w:r w:rsidR="00B17E6A">
        <w:rPr>
          <w:rFonts w:ascii="Times New Roman" w:hAnsi="Times New Roman" w:cs="Times New Roman"/>
        </w:rPr>
        <w:t>as a SECR model covariate</w:t>
      </w:r>
      <w:r w:rsidR="00A8589D" w:rsidRPr="00FF45CE">
        <w:rPr>
          <w:rFonts w:ascii="Times New Roman" w:hAnsi="Times New Roman" w:cs="Times New Roman"/>
        </w:rPr>
        <w:t>)</w:t>
      </w:r>
      <w:r w:rsidR="00B13933">
        <w:rPr>
          <w:rFonts w:ascii="Times New Roman" w:hAnsi="Times New Roman" w:cs="Times New Roman"/>
        </w:rPr>
        <w:t xml:space="preserve"> </w:t>
      </w:r>
      <w:commentRangeEnd w:id="39"/>
      <w:r w:rsidR="00ED09AD">
        <w:rPr>
          <w:rStyle w:val="CommentReference"/>
        </w:rPr>
        <w:commentReference w:id="39"/>
      </w:r>
      <w:commentRangeEnd w:id="40"/>
      <w:r w:rsidR="00B17E6A">
        <w:rPr>
          <w:rStyle w:val="CommentReference"/>
        </w:rPr>
        <w:commentReference w:id="40"/>
      </w:r>
      <w:commentRangeEnd w:id="41"/>
      <w:r w:rsidR="0010485B">
        <w:rPr>
          <w:rStyle w:val="CommentReference"/>
        </w:rPr>
        <w:commentReference w:id="41"/>
      </w:r>
      <w:r w:rsidR="00B13933">
        <w:rPr>
          <w:rFonts w:ascii="Times New Roman" w:hAnsi="Times New Roman" w:cs="Times New Roman"/>
        </w:rPr>
        <w:t>that were</w:t>
      </w:r>
      <w:r w:rsidR="00A8589D">
        <w:rPr>
          <w:rFonts w:ascii="Times New Roman" w:hAnsi="Times New Roman" w:cs="Times New Roman"/>
        </w:rPr>
        <w:t xml:space="preserve"> biased low (</w:t>
      </w:r>
      <w:r w:rsidR="00653EBC">
        <w:rPr>
          <w:rFonts w:ascii="Times New Roman" w:hAnsi="Times New Roman" w:cs="Times New Roman"/>
        </w:rPr>
        <w:t>Fig.</w:t>
      </w:r>
      <w:commentRangeStart w:id="42"/>
      <w:r w:rsidR="00653EBC">
        <w:rPr>
          <w:rFonts w:ascii="Times New Roman" w:hAnsi="Times New Roman" w:cs="Times New Roman"/>
        </w:rPr>
        <w:t xml:space="preserve"> S2, S3</w:t>
      </w:r>
      <w:commentRangeEnd w:id="42"/>
      <w:r w:rsidR="00653EBC">
        <w:rPr>
          <w:rStyle w:val="CommentReference"/>
        </w:rPr>
        <w:commentReference w:id="42"/>
      </w:r>
      <w:r w:rsidR="00A8589D">
        <w:rPr>
          <w:rFonts w:ascii="Times New Roman" w:hAnsi="Times New Roman" w:cs="Times New Roman"/>
        </w:rPr>
        <w:t>).</w:t>
      </w:r>
      <w:r w:rsidR="0014747B" w:rsidRPr="0014747B">
        <w:rPr>
          <w:rFonts w:ascii="Times New Roman" w:hAnsi="Times New Roman" w:cs="Times New Roman"/>
        </w:rPr>
        <w:t xml:space="preserve"> </w:t>
      </w:r>
      <w:commentRangeEnd w:id="38"/>
      <w:r w:rsidR="00B84519">
        <w:rPr>
          <w:rStyle w:val="CommentReference"/>
        </w:rPr>
        <w:commentReference w:id="38"/>
      </w:r>
    </w:p>
    <w:p w14:paraId="0A519865" w14:textId="77777777" w:rsidR="004E188B" w:rsidRDefault="004E6273"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DISCUSSION</w:t>
      </w:r>
    </w:p>
    <w:p w14:paraId="775004A6" w14:textId="075AAE16" w:rsidR="009D7052" w:rsidRDefault="00AA7F68" w:rsidP="00B527EC">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Though it may seem </w:t>
      </w:r>
      <w:commentRangeStart w:id="43"/>
      <w:r>
        <w:rPr>
          <w:rFonts w:ascii="Times New Roman" w:hAnsi="Times New Roman" w:cs="Times New Roman"/>
        </w:rPr>
        <w:t>counter</w:t>
      </w:r>
      <w:commentRangeEnd w:id="43"/>
      <w:r>
        <w:rPr>
          <w:rStyle w:val="CommentReference"/>
        </w:rPr>
        <w:commentReference w:id="43"/>
      </w:r>
      <w:r>
        <w:rPr>
          <w:rFonts w:ascii="Times New Roman" w:hAnsi="Times New Roman" w:cs="Times New Roman"/>
        </w:rPr>
        <w:t>-intuitive, we found</w:t>
      </w:r>
      <w:r w:rsidR="00865700">
        <w:rPr>
          <w:rFonts w:ascii="Times New Roman" w:hAnsi="Times New Roman" w:cs="Times New Roman"/>
        </w:rPr>
        <w:t xml:space="preserve"> that </w:t>
      </w:r>
      <w:r w:rsidR="007140DA" w:rsidRPr="008D220A">
        <w:rPr>
          <w:rFonts w:ascii="Times New Roman" w:hAnsi="Times New Roman" w:cs="Times New Roman"/>
        </w:rPr>
        <w:t xml:space="preserve">non-random sampling (SPR) </w:t>
      </w:r>
      <w:r w:rsidR="00865700">
        <w:rPr>
          <w:rFonts w:ascii="Times New Roman" w:hAnsi="Times New Roman" w:cs="Times New Roman"/>
        </w:rPr>
        <w:t xml:space="preserve">outperformed simple random sampling </w:t>
      </w:r>
      <w:r w:rsidR="00A11971">
        <w:rPr>
          <w:rFonts w:ascii="Times New Roman" w:hAnsi="Times New Roman" w:cs="Times New Roman"/>
        </w:rPr>
        <w:t xml:space="preserve">(SRS) </w:t>
      </w:r>
      <w:r w:rsidR="00865700">
        <w:rPr>
          <w:rFonts w:ascii="Times New Roman" w:hAnsi="Times New Roman" w:cs="Times New Roman"/>
        </w:rPr>
        <w:t>when using SECR</w:t>
      </w:r>
      <w:r w:rsidR="007C166E">
        <w:rPr>
          <w:rFonts w:ascii="Times New Roman" w:hAnsi="Times New Roman" w:cs="Times New Roman"/>
        </w:rPr>
        <w:t>. For example,</w:t>
      </w:r>
      <w:r w:rsidR="00865700">
        <w:rPr>
          <w:rFonts w:ascii="Times New Roman" w:hAnsi="Times New Roman" w:cs="Times New Roman"/>
        </w:rPr>
        <w:t xml:space="preserve"> estimates </w:t>
      </w:r>
      <w:r w:rsidR="00D747AD">
        <w:rPr>
          <w:rFonts w:ascii="Times New Roman" w:hAnsi="Times New Roman" w:cs="Times New Roman"/>
        </w:rPr>
        <w:t xml:space="preserve">of bear density derived using SPR to subsample the data </w:t>
      </w:r>
      <w:r w:rsidR="00865700">
        <w:rPr>
          <w:rFonts w:ascii="Times New Roman" w:hAnsi="Times New Roman" w:cs="Times New Roman"/>
        </w:rPr>
        <w:t>were</w:t>
      </w:r>
      <w:r w:rsidR="00865700" w:rsidRPr="008D220A">
        <w:rPr>
          <w:rFonts w:ascii="Times New Roman" w:hAnsi="Times New Roman" w:cs="Times New Roman"/>
        </w:rPr>
        <w:t xml:space="preserve"> closer to the true </w:t>
      </w:r>
      <w:r w:rsidR="00D747AD">
        <w:rPr>
          <w:rFonts w:ascii="Times New Roman" w:hAnsi="Times New Roman" w:cs="Times New Roman"/>
        </w:rPr>
        <w:t xml:space="preserve">bear </w:t>
      </w:r>
      <w:r w:rsidR="00865700" w:rsidRPr="008D220A">
        <w:rPr>
          <w:rFonts w:ascii="Times New Roman" w:hAnsi="Times New Roman" w:cs="Times New Roman"/>
        </w:rPr>
        <w:t>density</w:t>
      </w:r>
      <w:r w:rsidR="00D747AD">
        <w:rPr>
          <w:rFonts w:ascii="Times New Roman" w:hAnsi="Times New Roman" w:cs="Times New Roman"/>
        </w:rPr>
        <w:t xml:space="preserve"> in simulated populations than estimates derived using SRS.  They were likewise closer to th</w:t>
      </w:r>
      <w:r w:rsidR="00625811">
        <w:rPr>
          <w:rFonts w:ascii="Times New Roman" w:hAnsi="Times New Roman" w:cs="Times New Roman"/>
        </w:rPr>
        <w:t xml:space="preserve">e estimate derived using the full data set, both in simulated populations and </w:t>
      </w:r>
      <w:r w:rsidR="00FF0378">
        <w:rPr>
          <w:rFonts w:ascii="Times New Roman" w:hAnsi="Times New Roman" w:cs="Times New Roman"/>
        </w:rPr>
        <w:t xml:space="preserve">in the empirical study. </w:t>
      </w:r>
      <w:r>
        <w:rPr>
          <w:rFonts w:ascii="Times New Roman" w:hAnsi="Times New Roman" w:cs="Times New Roman"/>
        </w:rPr>
        <w:t>W</w:t>
      </w:r>
      <w:r w:rsidR="00865700">
        <w:rPr>
          <w:rFonts w:ascii="Times New Roman" w:hAnsi="Times New Roman" w:cs="Times New Roman"/>
        </w:rPr>
        <w:t xml:space="preserve">e </w:t>
      </w:r>
      <w:r w:rsidR="00FF0378">
        <w:rPr>
          <w:rFonts w:ascii="Times New Roman" w:hAnsi="Times New Roman" w:cs="Times New Roman"/>
        </w:rPr>
        <w:t>recognized</w:t>
      </w:r>
      <w:r w:rsidR="00865700">
        <w:rPr>
          <w:rFonts w:ascii="Times New Roman" w:hAnsi="Times New Roman" w:cs="Times New Roman"/>
        </w:rPr>
        <w:t xml:space="preserve"> that non-proportional sampling </w:t>
      </w:r>
      <w:r w:rsidR="00FF0378">
        <w:rPr>
          <w:rFonts w:ascii="Times New Roman" w:hAnsi="Times New Roman" w:cs="Times New Roman"/>
        </w:rPr>
        <w:t>could</w:t>
      </w:r>
      <w:r w:rsidR="00865700">
        <w:rPr>
          <w:rFonts w:ascii="Times New Roman" w:hAnsi="Times New Roman" w:cs="Times New Roman"/>
        </w:rPr>
        <w:t xml:space="preserve"> be problematic due to its effect on inclusions probabilities –</w:t>
      </w:r>
      <w:r w:rsidR="000860DC">
        <w:rPr>
          <w:rFonts w:ascii="Times New Roman" w:hAnsi="Times New Roman" w:cs="Times New Roman"/>
        </w:rPr>
        <w:t xml:space="preserve"> </w:t>
      </w:r>
      <w:r w:rsidR="00865700">
        <w:rPr>
          <w:rFonts w:ascii="Times New Roman" w:hAnsi="Times New Roman" w:cs="Times New Roman"/>
        </w:rPr>
        <w:t>samples left at in</w:t>
      </w:r>
      <w:r w:rsidR="00865700" w:rsidRPr="0040630A">
        <w:rPr>
          <w:rFonts w:ascii="Times New Roman" w:hAnsi="Times New Roman" w:cs="Times New Roman"/>
        </w:rPr>
        <w:t>frequently visited sites</w:t>
      </w:r>
      <w:r w:rsidR="00865700">
        <w:rPr>
          <w:rFonts w:ascii="Times New Roman" w:hAnsi="Times New Roman" w:cs="Times New Roman"/>
        </w:rPr>
        <w:t xml:space="preserve"> would</w:t>
      </w:r>
      <w:r w:rsidR="00865700" w:rsidRPr="0040630A">
        <w:rPr>
          <w:rFonts w:ascii="Times New Roman" w:hAnsi="Times New Roman" w:cs="Times New Roman"/>
        </w:rPr>
        <w:t xml:space="preserve"> </w:t>
      </w:r>
      <w:r w:rsidR="00865700">
        <w:rPr>
          <w:rFonts w:ascii="Times New Roman" w:hAnsi="Times New Roman" w:cs="Times New Roman"/>
        </w:rPr>
        <w:t xml:space="preserve">be more likely to be included in the subsample than </w:t>
      </w:r>
      <w:r w:rsidR="00865700" w:rsidRPr="0040630A">
        <w:rPr>
          <w:rFonts w:ascii="Times New Roman" w:hAnsi="Times New Roman" w:cs="Times New Roman"/>
        </w:rPr>
        <w:t>samples left at frequently visited sites</w:t>
      </w:r>
      <w:r w:rsidR="00865700">
        <w:rPr>
          <w:rFonts w:ascii="Times New Roman" w:hAnsi="Times New Roman" w:cs="Times New Roman"/>
        </w:rPr>
        <w:t xml:space="preserve">. </w:t>
      </w:r>
      <w:r w:rsidR="00FF0378">
        <w:rPr>
          <w:rFonts w:ascii="Times New Roman" w:hAnsi="Times New Roman" w:cs="Times New Roman"/>
        </w:rPr>
        <w:t>Potentially,</w:t>
      </w:r>
      <w:r w:rsidR="00E325B3">
        <w:rPr>
          <w:rFonts w:ascii="Times New Roman" w:hAnsi="Times New Roman" w:cs="Times New Roman"/>
        </w:rPr>
        <w:t xml:space="preserve"> </w:t>
      </w:r>
      <w:r w:rsidR="00865700">
        <w:rPr>
          <w:rFonts w:ascii="Times New Roman" w:hAnsi="Times New Roman" w:cs="Times New Roman"/>
        </w:rPr>
        <w:t xml:space="preserve">these variable inclusion probabilities could </w:t>
      </w:r>
      <w:r w:rsidR="003C5884">
        <w:rPr>
          <w:rFonts w:ascii="Times New Roman" w:hAnsi="Times New Roman" w:cs="Times New Roman"/>
        </w:rPr>
        <w:t>result in biased estimators of detection parameters (e.g.,</w:t>
      </w:r>
      <w:r w:rsidR="001A02AB" w:rsidRPr="001A02AB">
        <w:rPr>
          <w:rFonts w:ascii="Times New Roman" w:eastAsia="Times New Roman" w:hAnsi="Times New Roman" w:cs="Times New Roman"/>
          <w:i/>
          <w:color w:val="000000" w:themeColor="text1"/>
          <w:kern w:val="24"/>
        </w:rPr>
        <w:t xml:space="preserve"> </w:t>
      </w:r>
      <w:r w:rsidR="001A02AB" w:rsidRPr="0040630A">
        <w:rPr>
          <w:rFonts w:ascii="Times New Roman" w:eastAsia="Times New Roman" w:hAnsi="Times New Roman" w:cs="Times New Roman"/>
          <w:i/>
          <w:color w:val="000000" w:themeColor="text1"/>
          <w:kern w:val="24"/>
        </w:rPr>
        <w:t>g</w:t>
      </w:r>
      <w:r w:rsidR="001A02AB" w:rsidRPr="0040630A">
        <w:rPr>
          <w:rFonts w:ascii="Times New Roman" w:eastAsia="Times New Roman" w:hAnsi="Times New Roman" w:cs="Times New Roman"/>
          <w:i/>
          <w:color w:val="000000" w:themeColor="text1"/>
          <w:kern w:val="24"/>
          <w:position w:val="-6"/>
          <w:vertAlign w:val="subscript"/>
        </w:rPr>
        <w:t>0</w:t>
      </w:r>
      <w:r w:rsidR="001A02AB">
        <w:rPr>
          <w:rFonts w:ascii="Times New Roman" w:eastAsia="Times New Roman" w:hAnsi="Times New Roman" w:cs="Times New Roman"/>
          <w:i/>
          <w:color w:val="000000" w:themeColor="text1"/>
          <w:kern w:val="24"/>
          <w:position w:val="-6"/>
          <w:vertAlign w:val="subscript"/>
        </w:rPr>
        <w:t xml:space="preserve"> </w:t>
      </w:r>
      <w:r w:rsidR="001A02AB">
        <w:t xml:space="preserve">and </w:t>
      </w:r>
      <w:r w:rsidR="003C5884" w:rsidRPr="00BE0A32">
        <w:rPr>
          <w:rFonts w:ascii="Times New Roman" w:hAnsi="Times New Roman" w:cs="Times New Roman"/>
          <w:i/>
        </w:rPr>
        <w:t>σ</w:t>
      </w:r>
      <w:r w:rsidR="003C5884">
        <w:rPr>
          <w:rFonts w:ascii="Times New Roman" w:hAnsi="Times New Roman" w:cs="Times New Roman"/>
        </w:rPr>
        <w:t>)</w:t>
      </w:r>
      <w:r w:rsidR="001A02AB">
        <w:rPr>
          <w:rFonts w:ascii="Times New Roman" w:hAnsi="Times New Roman" w:cs="Times New Roman"/>
        </w:rPr>
        <w:t xml:space="preserve"> and </w:t>
      </w:r>
      <w:r>
        <w:rPr>
          <w:rFonts w:ascii="Times New Roman" w:hAnsi="Times New Roman" w:cs="Times New Roman"/>
        </w:rPr>
        <w:t>ultimately</w:t>
      </w:r>
      <w:r w:rsidR="001A02AB">
        <w:rPr>
          <w:rFonts w:ascii="Times New Roman" w:hAnsi="Times New Roman" w:cs="Times New Roman"/>
        </w:rPr>
        <w:t>, density</w:t>
      </w:r>
      <w:r w:rsidR="003C5884">
        <w:rPr>
          <w:rFonts w:ascii="Times New Roman" w:hAnsi="Times New Roman" w:cs="Times New Roman"/>
        </w:rPr>
        <w:t>.</w:t>
      </w:r>
      <w:r w:rsidR="007140DA">
        <w:rPr>
          <w:rFonts w:ascii="Times New Roman" w:hAnsi="Times New Roman" w:cs="Times New Roman"/>
        </w:rPr>
        <w:t xml:space="preserve"> </w:t>
      </w:r>
      <w:r w:rsidR="003C5884">
        <w:rPr>
          <w:rFonts w:ascii="Times New Roman" w:hAnsi="Times New Roman" w:cs="Times New Roman"/>
        </w:rPr>
        <w:t xml:space="preserve"> </w:t>
      </w:r>
    </w:p>
    <w:p w14:paraId="53CF49B7" w14:textId="6690691D" w:rsidR="00B527EC" w:rsidRDefault="009D7052" w:rsidP="00B527EC">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Indeed, </w:t>
      </w:r>
      <w:r w:rsidR="00FF0378">
        <w:rPr>
          <w:rFonts w:ascii="Times New Roman" w:hAnsi="Times New Roman" w:cs="Times New Roman"/>
        </w:rPr>
        <w:t>we found tha</w:t>
      </w:r>
      <w:r>
        <w:rPr>
          <w:rFonts w:ascii="Times New Roman" w:hAnsi="Times New Roman" w:cs="Times New Roman"/>
        </w:rPr>
        <w:t>t</w:t>
      </w:r>
      <w:r w:rsidR="00FF0378">
        <w:rPr>
          <w:rFonts w:ascii="Times New Roman" w:hAnsi="Times New Roman" w:cs="Times New Roman"/>
        </w:rPr>
        <w:t xml:space="preserve"> both within the constructs of our 8 simulated capture </w:t>
      </w:r>
      <w:r w:rsidR="007C166E">
        <w:rPr>
          <w:rFonts w:ascii="Times New Roman" w:hAnsi="Times New Roman" w:cs="Times New Roman"/>
        </w:rPr>
        <w:t>history scenarios</w:t>
      </w:r>
      <w:r w:rsidR="00FF0378">
        <w:rPr>
          <w:rFonts w:ascii="Times New Roman" w:hAnsi="Times New Roman" w:cs="Times New Roman"/>
        </w:rPr>
        <w:t xml:space="preserve"> and in the empirical </w:t>
      </w:r>
      <w:r w:rsidR="007C166E">
        <w:rPr>
          <w:rFonts w:ascii="Times New Roman" w:hAnsi="Times New Roman" w:cs="Times New Roman"/>
        </w:rPr>
        <w:t xml:space="preserve">black bear </w:t>
      </w:r>
      <w:r w:rsidR="00FF0378">
        <w:rPr>
          <w:rFonts w:ascii="Times New Roman" w:hAnsi="Times New Roman" w:cs="Times New Roman"/>
        </w:rPr>
        <w:t>data set, a</w:t>
      </w:r>
      <w:r w:rsidR="003C5884">
        <w:rPr>
          <w:rFonts w:ascii="Times New Roman" w:hAnsi="Times New Roman" w:cs="Times New Roman"/>
        </w:rPr>
        <w:t>ny potential bias</w:t>
      </w:r>
      <w:r w:rsidR="00FF0378">
        <w:rPr>
          <w:rFonts w:ascii="Times New Roman" w:hAnsi="Times New Roman" w:cs="Times New Roman"/>
        </w:rPr>
        <w:t xml:space="preserve"> from S</w:t>
      </w:r>
      <w:r w:rsidR="00474426">
        <w:rPr>
          <w:rFonts w:ascii="Times New Roman" w:hAnsi="Times New Roman" w:cs="Times New Roman"/>
        </w:rPr>
        <w:t>PR</w:t>
      </w:r>
      <w:r w:rsidR="003C5884">
        <w:rPr>
          <w:rFonts w:ascii="Times New Roman" w:hAnsi="Times New Roman" w:cs="Times New Roman"/>
        </w:rPr>
        <w:t xml:space="preserve"> was outweighed by</w:t>
      </w:r>
      <w:r w:rsidR="00B527EC">
        <w:rPr>
          <w:rFonts w:ascii="Times New Roman" w:hAnsi="Times New Roman" w:cs="Times New Roman"/>
        </w:rPr>
        <w:t xml:space="preserve"> </w:t>
      </w:r>
      <w:r w:rsidR="00343B84">
        <w:rPr>
          <w:rFonts w:ascii="Times New Roman" w:hAnsi="Times New Roman" w:cs="Times New Roman"/>
        </w:rPr>
        <w:t xml:space="preserve">the selection of </w:t>
      </w:r>
      <w:r w:rsidR="00247F7B">
        <w:rPr>
          <w:rFonts w:ascii="Times New Roman" w:hAnsi="Times New Roman" w:cs="Times New Roman"/>
        </w:rPr>
        <w:t xml:space="preserve">fewer </w:t>
      </w:r>
      <w:r w:rsidR="003C5884">
        <w:rPr>
          <w:rFonts w:ascii="Times New Roman" w:hAnsi="Times New Roman" w:cs="Times New Roman"/>
        </w:rPr>
        <w:t xml:space="preserve">redundant </w:t>
      </w:r>
      <w:r w:rsidR="00247F7B">
        <w:rPr>
          <w:rFonts w:ascii="Times New Roman" w:hAnsi="Times New Roman" w:cs="Times New Roman"/>
        </w:rPr>
        <w:t xml:space="preserve">samples </w:t>
      </w:r>
      <w:r w:rsidR="00B527EC">
        <w:rPr>
          <w:rFonts w:ascii="Times New Roman" w:hAnsi="Times New Roman" w:cs="Times New Roman"/>
        </w:rPr>
        <w:t>than SRS</w:t>
      </w:r>
      <w:r w:rsidR="00247F7B">
        <w:rPr>
          <w:rFonts w:ascii="Times New Roman" w:hAnsi="Times New Roman" w:cs="Times New Roman"/>
        </w:rPr>
        <w:t xml:space="preserve">. </w:t>
      </w:r>
      <w:r w:rsidR="00615C1F">
        <w:rPr>
          <w:rFonts w:ascii="Times New Roman" w:hAnsi="Times New Roman" w:cs="Times New Roman"/>
        </w:rPr>
        <w:t>T</w:t>
      </w:r>
      <w:r w:rsidR="00B527EC" w:rsidRPr="00B7563B">
        <w:rPr>
          <w:rFonts w:ascii="Times New Roman" w:hAnsi="Times New Roman" w:cs="Times New Roman"/>
        </w:rPr>
        <w:t>he benefits of using non-proportional sampling</w:t>
      </w:r>
      <w:r w:rsidR="00B527EC">
        <w:rPr>
          <w:rFonts w:ascii="Times New Roman" w:hAnsi="Times New Roman" w:cs="Times New Roman"/>
        </w:rPr>
        <w:t xml:space="preserve"> (SPR)</w:t>
      </w:r>
      <w:r w:rsidR="00B527EC" w:rsidRPr="00B7563B">
        <w:rPr>
          <w:rFonts w:ascii="Times New Roman" w:hAnsi="Times New Roman" w:cs="Times New Roman"/>
        </w:rPr>
        <w:t xml:space="preserve"> </w:t>
      </w:r>
      <w:r w:rsidR="00B527EC">
        <w:rPr>
          <w:rFonts w:ascii="Times New Roman" w:hAnsi="Times New Roman" w:cs="Times New Roman"/>
        </w:rPr>
        <w:t>were</w:t>
      </w:r>
      <w:r w:rsidR="00B527EC" w:rsidRPr="00B7563B">
        <w:rPr>
          <w:rFonts w:ascii="Times New Roman" w:hAnsi="Times New Roman" w:cs="Times New Roman"/>
        </w:rPr>
        <w:t xml:space="preserve"> greatest when individuals exhibit</w:t>
      </w:r>
      <w:r w:rsidR="00B527EC">
        <w:rPr>
          <w:rFonts w:ascii="Times New Roman" w:hAnsi="Times New Roman" w:cs="Times New Roman"/>
        </w:rPr>
        <w:t>ed</w:t>
      </w:r>
      <w:r w:rsidR="00B527EC" w:rsidRPr="00B7563B">
        <w:rPr>
          <w:rFonts w:ascii="Times New Roman" w:hAnsi="Times New Roman" w:cs="Times New Roman"/>
        </w:rPr>
        <w:t xml:space="preserve"> substantial heterogeneity in their capture propensities</w:t>
      </w:r>
      <w:r>
        <w:rPr>
          <w:rFonts w:ascii="Times New Roman" w:hAnsi="Times New Roman" w:cs="Times New Roman"/>
        </w:rPr>
        <w:t xml:space="preserve"> and</w:t>
      </w:r>
      <w:r w:rsidR="00B527EC" w:rsidRPr="00B7563B">
        <w:rPr>
          <w:rFonts w:ascii="Times New Roman" w:hAnsi="Times New Roman" w:cs="Times New Roman"/>
        </w:rPr>
        <w:t xml:space="preserve"> le</w:t>
      </w:r>
      <w:r w:rsidR="00B527EC">
        <w:rPr>
          <w:rFonts w:ascii="Times New Roman" w:hAnsi="Times New Roman" w:cs="Times New Roman"/>
        </w:rPr>
        <w:t>ft</w:t>
      </w:r>
      <w:r w:rsidR="00B527EC" w:rsidRPr="00B7563B">
        <w:rPr>
          <w:rFonts w:ascii="Times New Roman" w:hAnsi="Times New Roman" w:cs="Times New Roman"/>
        </w:rPr>
        <w:t xml:space="preserve"> multiple samples at a trap,</w:t>
      </w:r>
      <w:r>
        <w:rPr>
          <w:rFonts w:ascii="Times New Roman" w:hAnsi="Times New Roman" w:cs="Times New Roman"/>
        </w:rPr>
        <w:t xml:space="preserve"> both</w:t>
      </w:r>
      <w:r w:rsidR="00B527EC" w:rsidRPr="00B7563B">
        <w:rPr>
          <w:rFonts w:ascii="Times New Roman" w:hAnsi="Times New Roman" w:cs="Times New Roman"/>
        </w:rPr>
        <w:t xml:space="preserve"> </w:t>
      </w:r>
      <w:r>
        <w:rPr>
          <w:rFonts w:ascii="Times New Roman" w:hAnsi="Times New Roman" w:cs="Times New Roman"/>
        </w:rPr>
        <w:t>of which were clear</w:t>
      </w:r>
      <w:r w:rsidR="00343B84">
        <w:rPr>
          <w:rFonts w:ascii="Times New Roman" w:hAnsi="Times New Roman" w:cs="Times New Roman"/>
        </w:rPr>
        <w:t>ly true</w:t>
      </w:r>
      <w:r>
        <w:rPr>
          <w:rFonts w:ascii="Times New Roman" w:hAnsi="Times New Roman" w:cs="Times New Roman"/>
        </w:rPr>
        <w:t xml:space="preserve"> in the empirical study and are widely acknowledged </w:t>
      </w:r>
      <w:r w:rsidR="00343B84">
        <w:rPr>
          <w:rFonts w:ascii="Times New Roman" w:hAnsi="Times New Roman" w:cs="Times New Roman"/>
        </w:rPr>
        <w:t xml:space="preserve">to be true </w:t>
      </w:r>
      <w:r>
        <w:rPr>
          <w:rFonts w:ascii="Times New Roman" w:hAnsi="Times New Roman" w:cs="Times New Roman"/>
        </w:rPr>
        <w:t>by bear researchers conducting hair-</w:t>
      </w:r>
      <w:r>
        <w:rPr>
          <w:rFonts w:ascii="Times New Roman" w:hAnsi="Times New Roman" w:cs="Times New Roman"/>
        </w:rPr>
        <w:lastRenderedPageBreak/>
        <w:t xml:space="preserve">trapping </w:t>
      </w:r>
      <w:r w:rsidR="00343B84">
        <w:rPr>
          <w:rFonts w:ascii="Times New Roman" w:hAnsi="Times New Roman" w:cs="Times New Roman"/>
        </w:rPr>
        <w:t xml:space="preserve">studies </w:t>
      </w:r>
      <w:commentRangeStart w:id="44"/>
      <w:r w:rsidR="00343B84">
        <w:rPr>
          <w:rFonts w:ascii="Times New Roman" w:hAnsi="Times New Roman" w:cs="Times New Roman"/>
        </w:rPr>
        <w:t>(  )</w:t>
      </w:r>
      <w:commentRangeEnd w:id="44"/>
      <w:r w:rsidR="00E325B3">
        <w:rPr>
          <w:rStyle w:val="CommentReference"/>
        </w:rPr>
        <w:commentReference w:id="44"/>
      </w:r>
      <w:r>
        <w:rPr>
          <w:rFonts w:ascii="Times New Roman" w:hAnsi="Times New Roman" w:cs="Times New Roman"/>
        </w:rPr>
        <w:t xml:space="preserve">. </w:t>
      </w:r>
      <w:r w:rsidR="00E31F45">
        <w:rPr>
          <w:rFonts w:ascii="Times New Roman" w:hAnsi="Times New Roman" w:cs="Times New Roman"/>
        </w:rPr>
        <w:t xml:space="preserve">The reduced bias </w:t>
      </w:r>
      <w:r w:rsidR="00343B84">
        <w:rPr>
          <w:rFonts w:ascii="Times New Roman" w:hAnsi="Times New Roman" w:cs="Times New Roman"/>
        </w:rPr>
        <w:t xml:space="preserve">of </w:t>
      </w:r>
      <w:r w:rsidR="00E31F45">
        <w:rPr>
          <w:rFonts w:ascii="Times New Roman" w:hAnsi="Times New Roman" w:cs="Times New Roman"/>
        </w:rPr>
        <w:t>SPR sampling relative to</w:t>
      </w:r>
      <w:r w:rsidR="00343B84">
        <w:rPr>
          <w:rFonts w:ascii="Times New Roman" w:hAnsi="Times New Roman" w:cs="Times New Roman"/>
        </w:rPr>
        <w:t xml:space="preserve"> SRS sampling was most evident </w:t>
      </w:r>
      <w:r w:rsidR="00B527EC" w:rsidRPr="00B7563B">
        <w:rPr>
          <w:rFonts w:ascii="Times New Roman" w:hAnsi="Times New Roman" w:cs="Times New Roman"/>
        </w:rPr>
        <w:t xml:space="preserve">when </w:t>
      </w:r>
      <w:r w:rsidR="00B527EC">
        <w:rPr>
          <w:rFonts w:ascii="Times New Roman" w:hAnsi="Times New Roman" w:cs="Times New Roman"/>
        </w:rPr>
        <w:t>relatively few s</w:t>
      </w:r>
      <w:commentRangeStart w:id="45"/>
      <w:r w:rsidR="00B527EC">
        <w:rPr>
          <w:rFonts w:ascii="Times New Roman" w:hAnsi="Times New Roman" w:cs="Times New Roman"/>
        </w:rPr>
        <w:t xml:space="preserve">amples </w:t>
      </w:r>
      <w:r w:rsidR="00E31F45">
        <w:rPr>
          <w:rFonts w:ascii="Times New Roman" w:hAnsi="Times New Roman" w:cs="Times New Roman"/>
        </w:rPr>
        <w:t xml:space="preserve">were </w:t>
      </w:r>
      <w:r w:rsidR="007C166E">
        <w:rPr>
          <w:rFonts w:ascii="Times New Roman" w:hAnsi="Times New Roman" w:cs="Times New Roman"/>
        </w:rPr>
        <w:t>processed</w:t>
      </w:r>
      <w:r w:rsidR="0010485B">
        <w:rPr>
          <w:rFonts w:ascii="Times New Roman" w:hAnsi="Times New Roman" w:cs="Times New Roman"/>
        </w:rPr>
        <w:t xml:space="preserve">, which is often the case in </w:t>
      </w:r>
      <w:r w:rsidR="00E31F45">
        <w:rPr>
          <w:rFonts w:ascii="Times New Roman" w:hAnsi="Times New Roman" w:cs="Times New Roman"/>
        </w:rPr>
        <w:t xml:space="preserve">field studies </w:t>
      </w:r>
      <w:r w:rsidR="0010485B">
        <w:rPr>
          <w:rFonts w:ascii="Times New Roman" w:hAnsi="Times New Roman" w:cs="Times New Roman"/>
        </w:rPr>
        <w:t xml:space="preserve">with constrained </w:t>
      </w:r>
      <w:r w:rsidR="00E31F45">
        <w:rPr>
          <w:rFonts w:ascii="Times New Roman" w:hAnsi="Times New Roman" w:cs="Times New Roman"/>
        </w:rPr>
        <w:t xml:space="preserve">budgets. </w:t>
      </w:r>
      <w:commentRangeEnd w:id="45"/>
      <w:r w:rsidR="0010485B">
        <w:rPr>
          <w:rStyle w:val="CommentReference"/>
        </w:rPr>
        <w:commentReference w:id="45"/>
      </w:r>
    </w:p>
    <w:p w14:paraId="524BE398" w14:textId="77777777" w:rsidR="00DC6565" w:rsidRDefault="003C5884" w:rsidP="00BE0A32">
      <w:pPr>
        <w:pStyle w:val="BodyText"/>
        <w:spacing w:before="0" w:after="0" w:line="480" w:lineRule="auto"/>
        <w:ind w:firstLine="720"/>
        <w:rPr>
          <w:rFonts w:ascii="Times New Roman" w:hAnsi="Times New Roman" w:cs="Times New Roman"/>
        </w:rPr>
      </w:pPr>
      <w:r>
        <w:rPr>
          <w:rFonts w:ascii="Times New Roman" w:hAnsi="Times New Roman" w:cs="Times New Roman"/>
        </w:rPr>
        <w:t>O</w:t>
      </w:r>
      <w:r w:rsidR="003F12C0">
        <w:rPr>
          <w:rFonts w:ascii="Times New Roman" w:hAnsi="Times New Roman" w:cs="Times New Roman"/>
        </w:rPr>
        <w:t>ur</w:t>
      </w:r>
      <w:r w:rsidR="007140DA">
        <w:rPr>
          <w:rFonts w:ascii="Times New Roman" w:hAnsi="Times New Roman" w:cs="Times New Roman"/>
        </w:rPr>
        <w:t xml:space="preserve"> re</w:t>
      </w:r>
      <w:r w:rsidR="003F12C0">
        <w:rPr>
          <w:rFonts w:ascii="Times New Roman" w:hAnsi="Times New Roman" w:cs="Times New Roman"/>
        </w:rPr>
        <w:t xml:space="preserve">sults mirror those found in studies investigating non-spatial mark-recapture estimators with missing data </w:t>
      </w:r>
      <w:r w:rsidR="00CE51CE">
        <w:rPr>
          <w:rFonts w:ascii="Times New Roman" w:hAnsi="Times New Roman" w:cs="Times New Roman"/>
        </w:rPr>
        <w:t xml:space="preserve">resulting from subsampling </w:t>
      </w:r>
      <w:r w:rsidR="00A54904">
        <w:rPr>
          <w:rFonts w:ascii="Times New Roman" w:hAnsi="Times New Roman" w:cs="Times New Roman"/>
        </w:rPr>
        <w:t>or failure to genotype</w:t>
      </w:r>
      <w:r w:rsidR="003F12C0">
        <w:rPr>
          <w:rFonts w:ascii="Times New Roman" w:hAnsi="Times New Roman" w:cs="Times New Roman"/>
        </w:rPr>
        <w:t xml:space="preserve">, in that </w:t>
      </w:r>
      <w:r w:rsidR="00B7563B">
        <w:rPr>
          <w:rFonts w:ascii="Times New Roman" w:hAnsi="Times New Roman" w:cs="Times New Roman"/>
        </w:rPr>
        <w:t xml:space="preserve">post-sampling </w:t>
      </w:r>
      <w:r w:rsidR="003F12C0" w:rsidRPr="00FF45CE">
        <w:rPr>
          <w:rFonts w:ascii="Times New Roman" w:hAnsi="Times New Roman" w:cs="Times New Roman"/>
        </w:rPr>
        <w:t>behavioral effect</w:t>
      </w:r>
      <w:r w:rsidR="00B7563B">
        <w:rPr>
          <w:rFonts w:ascii="Times New Roman" w:hAnsi="Times New Roman" w:cs="Times New Roman"/>
        </w:rPr>
        <w:t>s</w:t>
      </w:r>
      <w:commentRangeStart w:id="46"/>
      <w:commentRangeStart w:id="47"/>
      <w:r w:rsidR="003F12C0" w:rsidRPr="00FF45CE">
        <w:rPr>
          <w:rFonts w:ascii="Times New Roman" w:hAnsi="Times New Roman" w:cs="Times New Roman"/>
        </w:rPr>
        <w:t xml:space="preserve"> </w:t>
      </w:r>
      <w:r w:rsidR="00B7563B">
        <w:rPr>
          <w:rFonts w:ascii="Times New Roman" w:hAnsi="Times New Roman" w:cs="Times New Roman"/>
        </w:rPr>
        <w:t>were</w:t>
      </w:r>
      <w:r w:rsidR="003F12C0" w:rsidRPr="00FF45CE">
        <w:rPr>
          <w:rFonts w:ascii="Times New Roman" w:hAnsi="Times New Roman" w:cs="Times New Roman"/>
        </w:rPr>
        <w:t xml:space="preserve"> biased low (</w:t>
      </w:r>
      <w:r w:rsidR="003F12C0" w:rsidRPr="008D220A">
        <w:rPr>
          <w:rFonts w:ascii="Times New Roman" w:hAnsi="Times New Roman" w:cs="Times New Roman"/>
          <w:i/>
        </w:rPr>
        <w:t>b</w:t>
      </w:r>
      <w:r w:rsidR="003F12C0" w:rsidRPr="008D220A">
        <w:rPr>
          <w:rFonts w:ascii="Times New Roman" w:hAnsi="Times New Roman" w:cs="Times New Roman"/>
          <w:i/>
          <w:vertAlign w:val="subscript"/>
        </w:rPr>
        <w:t>k</w:t>
      </w:r>
      <w:r w:rsidR="003F12C0" w:rsidRPr="00FF45CE">
        <w:rPr>
          <w:rFonts w:ascii="Times New Roman" w:hAnsi="Times New Roman" w:cs="Times New Roman"/>
        </w:rPr>
        <w:t xml:space="preserve">) </w:t>
      </w:r>
      <w:commentRangeEnd w:id="46"/>
      <w:r w:rsidR="003A14C2">
        <w:rPr>
          <w:rStyle w:val="CommentReference"/>
        </w:rPr>
        <w:commentReference w:id="46"/>
      </w:r>
      <w:commentRangeEnd w:id="47"/>
      <w:r w:rsidR="00F1160D">
        <w:rPr>
          <w:rStyle w:val="CommentReference"/>
        </w:rPr>
        <w:commentReference w:id="47"/>
      </w:r>
      <w:r w:rsidR="003F12C0" w:rsidRPr="00FF45CE">
        <w:rPr>
          <w:rFonts w:ascii="Times New Roman" w:hAnsi="Times New Roman" w:cs="Times New Roman"/>
        </w:rPr>
        <w:t>(</w:t>
      </w:r>
      <w:proofErr w:type="spellStart"/>
      <w:r w:rsidR="003F12C0" w:rsidRPr="00FF45CE">
        <w:rPr>
          <w:rFonts w:ascii="Times New Roman" w:hAnsi="Times New Roman" w:cs="Times New Roman"/>
        </w:rPr>
        <w:t>Tredick</w:t>
      </w:r>
      <w:proofErr w:type="spellEnd"/>
      <w:r w:rsidR="003F12C0" w:rsidRPr="00FF45CE">
        <w:rPr>
          <w:rFonts w:ascii="Times New Roman" w:hAnsi="Times New Roman" w:cs="Times New Roman"/>
        </w:rPr>
        <w:t xml:space="preserve"> et. al 2007, Augustine et. al 2014).</w:t>
      </w:r>
      <w:r w:rsidR="00B7563B">
        <w:rPr>
          <w:rFonts w:ascii="Times New Roman" w:hAnsi="Times New Roman" w:cs="Times New Roman"/>
        </w:rPr>
        <w:t xml:space="preserve"> Th</w:t>
      </w:r>
      <w:r w:rsidR="00CE51CE">
        <w:rPr>
          <w:rFonts w:ascii="Times New Roman" w:hAnsi="Times New Roman" w:cs="Times New Roman"/>
        </w:rPr>
        <w:t>e</w:t>
      </w:r>
      <w:r w:rsidR="00B7563B">
        <w:rPr>
          <w:rFonts w:ascii="Times New Roman" w:hAnsi="Times New Roman" w:cs="Times New Roman"/>
        </w:rPr>
        <w:t>s</w:t>
      </w:r>
      <w:r w:rsidR="00CE51CE">
        <w:rPr>
          <w:rFonts w:ascii="Times New Roman" w:hAnsi="Times New Roman" w:cs="Times New Roman"/>
        </w:rPr>
        <w:t>e</w:t>
      </w:r>
      <w:r w:rsidR="00B7563B">
        <w:rPr>
          <w:rFonts w:ascii="Times New Roman" w:hAnsi="Times New Roman" w:cs="Times New Roman"/>
        </w:rPr>
        <w:t xml:space="preserve"> </w:t>
      </w:r>
      <w:r w:rsidR="001D179A">
        <w:rPr>
          <w:rFonts w:ascii="Times New Roman" w:hAnsi="Times New Roman" w:cs="Times New Roman"/>
        </w:rPr>
        <w:t xml:space="preserve">biases were present </w:t>
      </w:r>
      <w:r w:rsidR="00B7563B">
        <w:rPr>
          <w:rFonts w:ascii="Times New Roman" w:hAnsi="Times New Roman" w:cs="Times New Roman"/>
        </w:rPr>
        <w:t>when</w:t>
      </w:r>
      <w:r w:rsidR="001D179A">
        <w:rPr>
          <w:rFonts w:ascii="Times New Roman" w:hAnsi="Times New Roman" w:cs="Times New Roman"/>
        </w:rPr>
        <w:t>ever</w:t>
      </w:r>
      <w:r w:rsidR="00B7563B">
        <w:rPr>
          <w:rFonts w:ascii="Times New Roman" w:hAnsi="Times New Roman" w:cs="Times New Roman"/>
        </w:rPr>
        <w:t xml:space="preserve"> bears left multiple samples at the trap (t4-t7)</w:t>
      </w:r>
      <w:r w:rsidR="001D179A">
        <w:rPr>
          <w:rFonts w:ascii="Times New Roman" w:hAnsi="Times New Roman" w:cs="Times New Roman"/>
        </w:rPr>
        <w:t>,</w:t>
      </w:r>
      <w:r w:rsidR="00B7563B">
        <w:rPr>
          <w:rFonts w:ascii="Times New Roman" w:hAnsi="Times New Roman" w:cs="Times New Roman"/>
        </w:rPr>
        <w:t xml:space="preserve"> and </w:t>
      </w:r>
      <w:r w:rsidR="001D179A">
        <w:rPr>
          <w:rFonts w:ascii="Times New Roman" w:hAnsi="Times New Roman" w:cs="Times New Roman"/>
        </w:rPr>
        <w:t xml:space="preserve">they were </w:t>
      </w:r>
      <w:r w:rsidR="00B7563B">
        <w:rPr>
          <w:rFonts w:ascii="Times New Roman" w:hAnsi="Times New Roman" w:cs="Times New Roman"/>
        </w:rPr>
        <w:t xml:space="preserve">most notable when individual heterogeneity and redundancy were both present (t5-t7). </w:t>
      </w:r>
    </w:p>
    <w:p w14:paraId="4467308F" w14:textId="0D1D1D34" w:rsidR="00B7563B" w:rsidRDefault="00F40876" w:rsidP="00BE0A32">
      <w:pPr>
        <w:pStyle w:val="BodyText"/>
        <w:spacing w:line="480" w:lineRule="auto"/>
        <w:ind w:firstLine="720"/>
        <w:rPr>
          <w:rFonts w:ascii="Times New Roman" w:hAnsi="Times New Roman" w:cs="Times New Roman"/>
        </w:rPr>
      </w:pPr>
      <w:r>
        <w:rPr>
          <w:rFonts w:ascii="Times New Roman" w:hAnsi="Times New Roman" w:cs="Times New Roman"/>
        </w:rPr>
        <w:t xml:space="preserve">Bears in the empirical study exhibited substantial heterogeneity in the </w:t>
      </w:r>
      <w:r w:rsidR="00B13933">
        <w:rPr>
          <w:rFonts w:ascii="Times New Roman" w:hAnsi="Times New Roman" w:cs="Times New Roman"/>
        </w:rPr>
        <w:t>number</w:t>
      </w:r>
      <w:r>
        <w:rPr>
          <w:rFonts w:ascii="Times New Roman" w:hAnsi="Times New Roman" w:cs="Times New Roman"/>
        </w:rPr>
        <w:t xml:space="preserve"> of samples deposited at a given site-session; in </w:t>
      </w:r>
      <w:r w:rsidRPr="00A63616">
        <w:rPr>
          <w:rFonts w:ascii="Times New Roman" w:hAnsi="Times New Roman" w:cs="Times New Roman"/>
        </w:rPr>
        <w:t>47%</w:t>
      </w:r>
      <w:r>
        <w:rPr>
          <w:rFonts w:ascii="Times New Roman" w:hAnsi="Times New Roman" w:cs="Times New Roman"/>
        </w:rPr>
        <w:t xml:space="preserve"> of cases</w:t>
      </w:r>
      <w:r w:rsidRPr="00A63616">
        <w:rPr>
          <w:rFonts w:ascii="Times New Roman" w:hAnsi="Times New Roman" w:cs="Times New Roman"/>
        </w:rPr>
        <w:t xml:space="preserve">, bears left only a single sample at a given site-session, but some left as many </w:t>
      </w:r>
      <w:r>
        <w:rPr>
          <w:rFonts w:ascii="Times New Roman" w:hAnsi="Times New Roman" w:cs="Times New Roman"/>
        </w:rPr>
        <w:t xml:space="preserve">as 11 (Fig. 1, Noyce and </w:t>
      </w:r>
      <w:proofErr w:type="spellStart"/>
      <w:r>
        <w:rPr>
          <w:rFonts w:ascii="Times New Roman" w:hAnsi="Times New Roman" w:cs="Times New Roman"/>
        </w:rPr>
        <w:t>Garshelis</w:t>
      </w:r>
      <w:proofErr w:type="spellEnd"/>
      <w:r>
        <w:rPr>
          <w:rFonts w:ascii="Times New Roman" w:hAnsi="Times New Roman" w:cs="Times New Roman"/>
        </w:rPr>
        <w:t xml:space="preserve"> 2013). Thus,</w:t>
      </w:r>
      <w:r w:rsidRPr="00A63616">
        <w:rPr>
          <w:rFonts w:ascii="Times New Roman" w:hAnsi="Times New Roman" w:cs="Times New Roman"/>
        </w:rPr>
        <w:t xml:space="preserve"> </w:t>
      </w:r>
      <w:r>
        <w:rPr>
          <w:rFonts w:ascii="Times New Roman" w:hAnsi="Times New Roman" w:cs="Times New Roman"/>
        </w:rPr>
        <w:t>subsampling empirical</w:t>
      </w:r>
      <w:r w:rsidRPr="00A63616">
        <w:rPr>
          <w:rFonts w:ascii="Times New Roman" w:hAnsi="Times New Roman" w:cs="Times New Roman"/>
        </w:rPr>
        <w:t xml:space="preserve"> data using </w:t>
      </w:r>
      <w:r>
        <w:rPr>
          <w:rFonts w:ascii="Times New Roman" w:hAnsi="Times New Roman" w:cs="Times New Roman"/>
        </w:rPr>
        <w:t>SRS</w:t>
      </w:r>
      <w:r w:rsidRPr="00A63616">
        <w:rPr>
          <w:rFonts w:ascii="Times New Roman" w:hAnsi="Times New Roman" w:cs="Times New Roman"/>
        </w:rPr>
        <w:t xml:space="preserve"> was </w:t>
      </w:r>
      <w:r>
        <w:rPr>
          <w:rFonts w:ascii="Times New Roman" w:hAnsi="Times New Roman" w:cs="Times New Roman"/>
        </w:rPr>
        <w:t>highly</w:t>
      </w:r>
      <w:r w:rsidRPr="00A63616">
        <w:rPr>
          <w:rFonts w:ascii="Times New Roman" w:hAnsi="Times New Roman" w:cs="Times New Roman"/>
        </w:rPr>
        <w:t xml:space="preserve"> likely to select redundant data from bears that tended to leave several samples at a single site-session. Conversely, </w:t>
      </w:r>
      <w:r>
        <w:rPr>
          <w:rFonts w:ascii="Times New Roman" w:hAnsi="Times New Roman" w:cs="Times New Roman"/>
        </w:rPr>
        <w:t>SPR</w:t>
      </w:r>
      <w:r w:rsidRPr="00A63616">
        <w:rPr>
          <w:rFonts w:ascii="Times New Roman" w:hAnsi="Times New Roman" w:cs="Times New Roman"/>
        </w:rPr>
        <w:t xml:space="preserve"> performed well because much of the data it excluded from the full </w:t>
      </w:r>
      <w:r w:rsidR="00FF1B33">
        <w:rPr>
          <w:rFonts w:ascii="Times New Roman" w:hAnsi="Times New Roman" w:cs="Times New Roman"/>
        </w:rPr>
        <w:t>data set</w:t>
      </w:r>
      <w:r w:rsidRPr="00A63616">
        <w:rPr>
          <w:rFonts w:ascii="Times New Roman" w:hAnsi="Times New Roman" w:cs="Times New Roman"/>
        </w:rPr>
        <w:t xml:space="preserve"> was redundant (</w:t>
      </w:r>
      <w:r>
        <w:rPr>
          <w:rFonts w:ascii="Times New Roman" w:hAnsi="Times New Roman" w:cs="Times New Roman"/>
        </w:rPr>
        <w:t>repeated individual by site by session combinations)</w:t>
      </w:r>
      <w:r w:rsidR="000860DC">
        <w:rPr>
          <w:rFonts w:ascii="Times New Roman" w:hAnsi="Times New Roman" w:cs="Times New Roman"/>
        </w:rPr>
        <w:t>.</w:t>
      </w:r>
      <w:r>
        <w:rPr>
          <w:rFonts w:ascii="Times New Roman" w:hAnsi="Times New Roman" w:cs="Times New Roman"/>
        </w:rPr>
        <w:t xml:space="preserve"> </w:t>
      </w:r>
    </w:p>
    <w:p w14:paraId="45BEBED5" w14:textId="77777777" w:rsidR="00266254" w:rsidRPr="008D220A" w:rsidRDefault="00F40876" w:rsidP="00BE0A32">
      <w:pPr>
        <w:pStyle w:val="BodyText"/>
        <w:spacing w:line="480" w:lineRule="auto"/>
        <w:ind w:firstLine="720"/>
        <w:rPr>
          <w:rFonts w:ascii="Times New Roman" w:hAnsi="Times New Roman" w:cs="Times New Roman"/>
        </w:rPr>
      </w:pPr>
      <w:r>
        <w:rPr>
          <w:rFonts w:ascii="Times New Roman" w:hAnsi="Times New Roman" w:cs="Times New Roman"/>
        </w:rPr>
        <w:t>Both SECR and non-spatial mark-recapture estimators are biased when unmodeled heterogeneity in capture probabilities exists within the study population. Similarly,</w:t>
      </w:r>
      <w:r w:rsidR="005A2EEC">
        <w:rPr>
          <w:rFonts w:ascii="Times New Roman" w:hAnsi="Times New Roman" w:cs="Times New Roman"/>
        </w:rPr>
        <w:t xml:space="preserve"> </w:t>
      </w:r>
      <w:r w:rsidR="00615C1F">
        <w:rPr>
          <w:rFonts w:ascii="Times New Roman" w:hAnsi="Times New Roman" w:cs="Times New Roman"/>
        </w:rPr>
        <w:t xml:space="preserve">traditional </w:t>
      </w:r>
      <w:r w:rsidR="005A2EEC">
        <w:rPr>
          <w:rFonts w:ascii="Times New Roman" w:hAnsi="Times New Roman" w:cs="Times New Roman"/>
        </w:rPr>
        <w:t xml:space="preserve">SECR estimators are biased when activity centers </w:t>
      </w:r>
      <w:r w:rsidR="00615C1F">
        <w:rPr>
          <w:rFonts w:ascii="Times New Roman" w:hAnsi="Times New Roman" w:cs="Times New Roman"/>
        </w:rPr>
        <w:t>are not uniformly distributed (as in scenario t7 and t8).</w:t>
      </w:r>
      <w:r w:rsidR="005A2EEC">
        <w:rPr>
          <w:rFonts w:ascii="Times New Roman" w:hAnsi="Times New Roman" w:cs="Times New Roman"/>
        </w:rPr>
        <w:t xml:space="preserve"> </w:t>
      </w:r>
      <w:r w:rsidR="00B121BD">
        <w:rPr>
          <w:rFonts w:ascii="Times New Roman" w:hAnsi="Times New Roman" w:cs="Times New Roman"/>
        </w:rPr>
        <w:t>We note that</w:t>
      </w:r>
      <w:r w:rsidR="001A02AB">
        <w:rPr>
          <w:rFonts w:ascii="Times New Roman" w:hAnsi="Times New Roman" w:cs="Times New Roman"/>
        </w:rPr>
        <w:t xml:space="preserve"> it is possible to model individual heterogeneity using </w:t>
      </w:r>
      <w:r w:rsidR="00A86039">
        <w:rPr>
          <w:rFonts w:ascii="Times New Roman" w:hAnsi="Times New Roman" w:cs="Times New Roman"/>
        </w:rPr>
        <w:t xml:space="preserve">finite </w:t>
      </w:r>
      <w:r w:rsidR="001A02AB">
        <w:rPr>
          <w:rFonts w:ascii="Times New Roman" w:hAnsi="Times New Roman" w:cs="Times New Roman"/>
        </w:rPr>
        <w:t xml:space="preserve">mixture </w:t>
      </w:r>
      <w:r w:rsidR="00A86039">
        <w:rPr>
          <w:rFonts w:ascii="Times New Roman" w:hAnsi="Times New Roman" w:cs="Times New Roman"/>
        </w:rPr>
        <w:t xml:space="preserve">models (Borchers and </w:t>
      </w:r>
      <w:proofErr w:type="spellStart"/>
      <w:r w:rsidR="00A86039">
        <w:rPr>
          <w:rFonts w:ascii="Times New Roman" w:hAnsi="Times New Roman" w:cs="Times New Roman"/>
        </w:rPr>
        <w:t>Efford</w:t>
      </w:r>
      <w:proofErr w:type="spellEnd"/>
      <w:r w:rsidR="00A86039">
        <w:rPr>
          <w:rFonts w:ascii="Times New Roman" w:hAnsi="Times New Roman" w:cs="Times New Roman"/>
        </w:rPr>
        <w:t xml:space="preserve"> 2008), and to</w:t>
      </w:r>
      <w:r w:rsidR="00615C1F">
        <w:rPr>
          <w:rFonts w:ascii="Times New Roman" w:hAnsi="Times New Roman" w:cs="Times New Roman"/>
        </w:rPr>
        <w:t xml:space="preserve"> model spatial variation in the density of activity centers using habitat covariates</w:t>
      </w:r>
      <w:r w:rsidR="005A2EEC">
        <w:rPr>
          <w:rFonts w:ascii="Times New Roman" w:hAnsi="Times New Roman" w:cs="Times New Roman"/>
        </w:rPr>
        <w:t xml:space="preserve"> (</w:t>
      </w:r>
      <w:proofErr w:type="spellStart"/>
      <w:r w:rsidR="00581267">
        <w:rPr>
          <w:rFonts w:ascii="Times New Roman" w:hAnsi="Times New Roman" w:cs="Times New Roman"/>
        </w:rPr>
        <w:t>Royle</w:t>
      </w:r>
      <w:proofErr w:type="spellEnd"/>
      <w:r w:rsidR="00581267">
        <w:rPr>
          <w:rFonts w:ascii="Times New Roman" w:hAnsi="Times New Roman" w:cs="Times New Roman"/>
        </w:rPr>
        <w:t xml:space="preserve"> </w:t>
      </w:r>
      <w:r w:rsidR="00581267" w:rsidRPr="008D220A">
        <w:rPr>
          <w:rFonts w:ascii="Times New Roman" w:hAnsi="Times New Roman" w:cs="Times New Roman"/>
          <w:i/>
        </w:rPr>
        <w:t>et. al</w:t>
      </w:r>
      <w:r w:rsidR="00581267">
        <w:rPr>
          <w:rFonts w:ascii="Times New Roman" w:hAnsi="Times New Roman" w:cs="Times New Roman"/>
        </w:rPr>
        <w:t xml:space="preserve"> 2013</w:t>
      </w:r>
      <w:r w:rsidR="005A2EEC">
        <w:rPr>
          <w:rFonts w:ascii="Times New Roman" w:hAnsi="Times New Roman" w:cs="Times New Roman"/>
        </w:rPr>
        <w:t>).</w:t>
      </w:r>
      <w:r w:rsidR="00581267">
        <w:rPr>
          <w:rFonts w:ascii="Times New Roman" w:hAnsi="Times New Roman" w:cs="Times New Roman"/>
        </w:rPr>
        <w:t xml:space="preserve"> </w:t>
      </w:r>
      <w:r w:rsidR="00B121BD">
        <w:rPr>
          <w:rFonts w:ascii="Times New Roman" w:hAnsi="Times New Roman" w:cs="Times New Roman"/>
        </w:rPr>
        <w:t>R</w:t>
      </w:r>
      <w:r w:rsidR="00615C1F">
        <w:rPr>
          <w:rFonts w:ascii="Times New Roman" w:hAnsi="Times New Roman" w:cs="Times New Roman"/>
        </w:rPr>
        <w:t xml:space="preserve">ecently developed </w:t>
      </w:r>
      <w:r w:rsidR="00581267">
        <w:rPr>
          <w:rFonts w:ascii="Times New Roman" w:hAnsi="Times New Roman" w:cs="Times New Roman"/>
        </w:rPr>
        <w:t>categorical spatial partial identity model</w:t>
      </w:r>
      <w:r w:rsidR="00266254">
        <w:rPr>
          <w:rFonts w:ascii="Times New Roman" w:hAnsi="Times New Roman" w:cs="Times New Roman"/>
        </w:rPr>
        <w:t>s</w:t>
      </w:r>
      <w:r w:rsidR="00581267">
        <w:rPr>
          <w:rFonts w:ascii="Times New Roman" w:hAnsi="Times New Roman" w:cs="Times New Roman"/>
        </w:rPr>
        <w:t xml:space="preserve"> (Categorical SPIM) </w:t>
      </w:r>
      <w:r w:rsidR="00B121BD">
        <w:rPr>
          <w:rFonts w:ascii="Times New Roman" w:hAnsi="Times New Roman" w:cs="Times New Roman"/>
        </w:rPr>
        <w:t xml:space="preserve">also </w:t>
      </w:r>
      <w:r w:rsidR="00581267">
        <w:rPr>
          <w:rFonts w:ascii="Times New Roman" w:hAnsi="Times New Roman" w:cs="Times New Roman"/>
        </w:rPr>
        <w:t xml:space="preserve">allow the use of partially identified genetic samples, which are often excluded from analysis </w:t>
      </w:r>
      <w:r w:rsidR="006C4E9C">
        <w:rPr>
          <w:rFonts w:ascii="Times New Roman" w:hAnsi="Times New Roman" w:cs="Times New Roman"/>
        </w:rPr>
        <w:t xml:space="preserve">in the SECR framework due to the “shadow effect” </w:t>
      </w:r>
      <w:r w:rsidR="006C4E9C" w:rsidRPr="00A63616">
        <w:rPr>
          <w:rFonts w:ascii="Times New Roman" w:hAnsi="Times New Roman" w:cs="Times New Roman"/>
        </w:rPr>
        <w:t xml:space="preserve">- erroneously </w:t>
      </w:r>
      <w:r w:rsidR="006C4E9C" w:rsidRPr="00A63616">
        <w:rPr>
          <w:rFonts w:ascii="Times New Roman" w:hAnsi="Times New Roman" w:cs="Times New Roman"/>
        </w:rPr>
        <w:lastRenderedPageBreak/>
        <w:t>treating novel individual</w:t>
      </w:r>
      <w:r w:rsidR="006C4E9C">
        <w:rPr>
          <w:rFonts w:ascii="Times New Roman" w:hAnsi="Times New Roman" w:cs="Times New Roman"/>
        </w:rPr>
        <w:t>s</w:t>
      </w:r>
      <w:r w:rsidR="006C4E9C" w:rsidRPr="00A63616">
        <w:rPr>
          <w:rFonts w:ascii="Times New Roman" w:hAnsi="Times New Roman" w:cs="Times New Roman"/>
        </w:rPr>
        <w:t xml:space="preserve"> as recapture</w:t>
      </w:r>
      <w:r w:rsidR="003F3450">
        <w:rPr>
          <w:rFonts w:ascii="Times New Roman" w:hAnsi="Times New Roman" w:cs="Times New Roman"/>
        </w:rPr>
        <w:t>s</w:t>
      </w:r>
      <w:r w:rsidR="006C4E9C" w:rsidRPr="00A63616">
        <w:rPr>
          <w:rFonts w:ascii="Times New Roman" w:hAnsi="Times New Roman" w:cs="Times New Roman"/>
        </w:rPr>
        <w:t xml:space="preserve"> due to</w:t>
      </w:r>
      <w:r w:rsidR="003F3450">
        <w:rPr>
          <w:rFonts w:ascii="Times New Roman" w:hAnsi="Times New Roman" w:cs="Times New Roman"/>
        </w:rPr>
        <w:t xml:space="preserve"> having</w:t>
      </w:r>
      <w:r w:rsidR="006C4E9C" w:rsidRPr="00A63616">
        <w:rPr>
          <w:rFonts w:ascii="Times New Roman" w:hAnsi="Times New Roman" w:cs="Times New Roman"/>
        </w:rPr>
        <w:t xml:space="preserve"> similar</w:t>
      </w:r>
      <w:r w:rsidR="00B13933">
        <w:rPr>
          <w:rFonts w:ascii="Times New Roman" w:hAnsi="Times New Roman" w:cs="Times New Roman"/>
        </w:rPr>
        <w:t xml:space="preserve"> </w:t>
      </w:r>
      <w:r w:rsidR="006C4E9C" w:rsidRPr="00A63616">
        <w:rPr>
          <w:rFonts w:ascii="Times New Roman" w:hAnsi="Times New Roman" w:cs="Times New Roman"/>
        </w:rPr>
        <w:t>genotype</w:t>
      </w:r>
      <w:r w:rsidR="003F3450">
        <w:rPr>
          <w:rFonts w:ascii="Times New Roman" w:hAnsi="Times New Roman" w:cs="Times New Roman"/>
        </w:rPr>
        <w:t>s</w:t>
      </w:r>
      <w:r w:rsidR="006C4E9C" w:rsidRPr="00A63616">
        <w:rPr>
          <w:rFonts w:ascii="Times New Roman" w:hAnsi="Times New Roman" w:cs="Times New Roman"/>
        </w:rPr>
        <w:t xml:space="preserve"> (Mills </w:t>
      </w:r>
      <w:r w:rsidR="006C4E9C" w:rsidRPr="00A63616">
        <w:rPr>
          <w:rFonts w:ascii="Times New Roman" w:hAnsi="Times New Roman" w:cs="Times New Roman"/>
          <w:i/>
        </w:rPr>
        <w:t>et al.</w:t>
      </w:r>
      <w:r w:rsidR="006C4E9C" w:rsidRPr="00A63616">
        <w:rPr>
          <w:rFonts w:ascii="Times New Roman" w:hAnsi="Times New Roman" w:cs="Times New Roman"/>
        </w:rPr>
        <w:t xml:space="preserve"> 2000</w:t>
      </w:r>
      <w:r w:rsidR="006C4E9C">
        <w:rPr>
          <w:rFonts w:ascii="Times New Roman" w:hAnsi="Times New Roman" w:cs="Times New Roman"/>
        </w:rPr>
        <w:t xml:space="preserve">, Augustine </w:t>
      </w:r>
      <w:r w:rsidR="006C4E9C" w:rsidRPr="008D220A">
        <w:rPr>
          <w:rFonts w:ascii="Times New Roman" w:hAnsi="Times New Roman" w:cs="Times New Roman"/>
          <w:i/>
        </w:rPr>
        <w:t>et al.</w:t>
      </w:r>
      <w:r w:rsidR="006C4E9C">
        <w:rPr>
          <w:rFonts w:ascii="Times New Roman" w:hAnsi="Times New Roman" w:cs="Times New Roman"/>
        </w:rPr>
        <w:t xml:space="preserve"> 2018</w:t>
      </w:r>
      <w:r w:rsidR="006C4E9C" w:rsidRPr="00A63616">
        <w:rPr>
          <w:rFonts w:ascii="Times New Roman" w:hAnsi="Times New Roman" w:cs="Times New Roman"/>
        </w:rPr>
        <w:t>)</w:t>
      </w:r>
      <w:r w:rsidR="006C4E9C">
        <w:rPr>
          <w:rFonts w:ascii="Times New Roman" w:hAnsi="Times New Roman" w:cs="Times New Roman"/>
        </w:rPr>
        <w:t xml:space="preserve">. </w:t>
      </w:r>
      <w:r w:rsidR="00266254">
        <w:rPr>
          <w:rFonts w:ascii="Times New Roman" w:hAnsi="Times New Roman" w:cs="Times New Roman"/>
        </w:rPr>
        <w:t xml:space="preserve">We suspect it may be possible to develop SECR models that accommodate non-SRS subsampling designs. For the scenarios we considered, however, the effects of subsampling on SECR density </w:t>
      </w:r>
      <w:commentRangeStart w:id="48"/>
      <w:r w:rsidR="00266254">
        <w:rPr>
          <w:rFonts w:ascii="Times New Roman" w:hAnsi="Times New Roman" w:cs="Times New Roman"/>
        </w:rPr>
        <w:t>estimates were relatively minor.</w:t>
      </w:r>
      <w:commentRangeEnd w:id="48"/>
      <w:r w:rsidR="00EF058E">
        <w:rPr>
          <w:rStyle w:val="CommentReference"/>
        </w:rPr>
        <w:commentReference w:id="48"/>
      </w:r>
    </w:p>
    <w:p w14:paraId="41ABC5E6" w14:textId="77777777" w:rsidR="00431C0C" w:rsidRDefault="00431C0C" w:rsidP="00266254">
      <w:pPr>
        <w:pStyle w:val="BodyText"/>
        <w:spacing w:line="480" w:lineRule="auto"/>
        <w:rPr>
          <w:rFonts w:ascii="Times New Roman" w:hAnsi="Times New Roman" w:cs="Times New Roman"/>
          <w:b/>
        </w:rPr>
      </w:pPr>
      <w:bookmarkStart w:id="49" w:name="subsampling-performance"/>
      <w:bookmarkEnd w:id="49"/>
      <w:r w:rsidRPr="00A116ED">
        <w:rPr>
          <w:rFonts w:ascii="Times New Roman" w:hAnsi="Times New Roman" w:cs="Times New Roman"/>
          <w:b/>
        </w:rPr>
        <w:t>MANAGEMENT IMPLICATIONS</w:t>
      </w:r>
    </w:p>
    <w:p w14:paraId="75D3DE32" w14:textId="146B5938" w:rsidR="00431C0C" w:rsidRPr="00431C0C" w:rsidRDefault="00095292" w:rsidP="00D72EF8">
      <w:pPr>
        <w:pStyle w:val="FirstParagraph"/>
        <w:spacing w:line="480" w:lineRule="auto"/>
        <w:rPr>
          <w:rFonts w:ascii="Times New Roman" w:hAnsi="Times New Roman" w:cs="Times New Roman"/>
        </w:rPr>
      </w:pPr>
      <w:r>
        <w:rPr>
          <w:rFonts w:ascii="Times New Roman" w:hAnsi="Times New Roman" w:cs="Times New Roman"/>
        </w:rPr>
        <w:t xml:space="preserve">Genetic mark-recapture studies frequently result in more DNA samples than researchers can afford to process. </w:t>
      </w:r>
      <w:r w:rsidR="006A24DA">
        <w:rPr>
          <w:rFonts w:ascii="Times New Roman" w:hAnsi="Times New Roman" w:cs="Times New Roman"/>
        </w:rPr>
        <w:t xml:space="preserve">In these cases, it is best to choose samples to process using a strategy that maximizes the number of </w:t>
      </w:r>
      <w:r w:rsidR="00BC40EB">
        <w:rPr>
          <w:rFonts w:ascii="Times New Roman" w:hAnsi="Times New Roman" w:cs="Times New Roman"/>
        </w:rPr>
        <w:t>unique</w:t>
      </w:r>
      <w:r w:rsidR="00675275">
        <w:rPr>
          <w:rFonts w:ascii="Times New Roman" w:hAnsi="Times New Roman" w:cs="Times New Roman"/>
        </w:rPr>
        <w:t xml:space="preserve"> site-sessions</w:t>
      </w:r>
      <w:r w:rsidR="00C87A5D">
        <w:rPr>
          <w:rFonts w:ascii="Times New Roman" w:hAnsi="Times New Roman" w:cs="Times New Roman"/>
        </w:rPr>
        <w:t xml:space="preserve"> in the </w:t>
      </w:r>
      <w:r w:rsidR="008A06C8">
        <w:rPr>
          <w:rFonts w:ascii="Times New Roman" w:hAnsi="Times New Roman" w:cs="Times New Roman"/>
        </w:rPr>
        <w:t>processed</w:t>
      </w:r>
      <w:r w:rsidR="00C87A5D">
        <w:rPr>
          <w:rFonts w:ascii="Times New Roman" w:hAnsi="Times New Roman" w:cs="Times New Roman"/>
        </w:rPr>
        <w:t xml:space="preserve"> </w:t>
      </w:r>
      <w:r w:rsidR="00FF1B33">
        <w:rPr>
          <w:rFonts w:ascii="Times New Roman" w:hAnsi="Times New Roman" w:cs="Times New Roman"/>
        </w:rPr>
        <w:t>data set</w:t>
      </w:r>
      <w:r w:rsidR="006A24DA">
        <w:rPr>
          <w:rFonts w:ascii="Times New Roman" w:hAnsi="Times New Roman" w:cs="Times New Roman"/>
        </w:rPr>
        <w:t xml:space="preserve">. </w:t>
      </w:r>
      <w:r w:rsidR="004E08AC">
        <w:rPr>
          <w:rFonts w:ascii="Times New Roman" w:hAnsi="Times New Roman" w:cs="Times New Roman"/>
        </w:rPr>
        <w:t>We</w:t>
      </w:r>
      <w:r w:rsidR="006A24DA">
        <w:rPr>
          <w:rFonts w:ascii="Times New Roman" w:hAnsi="Times New Roman" w:cs="Times New Roman"/>
        </w:rPr>
        <w:t xml:space="preserve"> proposed</w:t>
      </w:r>
      <w:r w:rsidR="008A06C8">
        <w:rPr>
          <w:rFonts w:ascii="Times New Roman" w:hAnsi="Times New Roman" w:cs="Times New Roman"/>
        </w:rPr>
        <w:t xml:space="preserve"> to</w:t>
      </w:r>
      <w:r w:rsidR="00AA6B05">
        <w:rPr>
          <w:rFonts w:ascii="Times New Roman" w:hAnsi="Times New Roman" w:cs="Times New Roman"/>
        </w:rPr>
        <w:t xml:space="preserve"> </w:t>
      </w:r>
      <w:r w:rsidR="003A2923">
        <w:rPr>
          <w:rFonts w:ascii="Times New Roman" w:hAnsi="Times New Roman" w:cs="Times New Roman"/>
        </w:rPr>
        <w:t xml:space="preserve">randomly </w:t>
      </w:r>
      <w:r w:rsidR="00AA6B05">
        <w:rPr>
          <w:rFonts w:ascii="Times New Roman" w:hAnsi="Times New Roman" w:cs="Times New Roman"/>
        </w:rPr>
        <w:t>choose</w:t>
      </w:r>
      <w:r w:rsidR="008A06C8">
        <w:rPr>
          <w:rFonts w:ascii="Times New Roman" w:hAnsi="Times New Roman" w:cs="Times New Roman"/>
        </w:rPr>
        <w:t xml:space="preserve"> </w:t>
      </w:r>
      <w:r w:rsidR="00AA6B05">
        <w:rPr>
          <w:rFonts w:ascii="Times New Roman" w:hAnsi="Times New Roman" w:cs="Times New Roman"/>
        </w:rPr>
        <w:t>1 sample</w:t>
      </w:r>
      <w:r w:rsidR="006A24DA">
        <w:rPr>
          <w:rFonts w:ascii="Times New Roman" w:hAnsi="Times New Roman" w:cs="Times New Roman"/>
        </w:rPr>
        <w:t xml:space="preserve"> from unique site-sessions</w:t>
      </w:r>
      <w:r w:rsidR="00270E80">
        <w:rPr>
          <w:rFonts w:ascii="Times New Roman" w:hAnsi="Times New Roman" w:cs="Times New Roman"/>
        </w:rPr>
        <w:t xml:space="preserve">, and then </w:t>
      </w:r>
      <w:r w:rsidR="003A2923">
        <w:rPr>
          <w:rFonts w:ascii="Times New Roman" w:hAnsi="Times New Roman" w:cs="Times New Roman"/>
        </w:rPr>
        <w:t xml:space="preserve">choose </w:t>
      </w:r>
      <w:r w:rsidR="008A06C8">
        <w:rPr>
          <w:rFonts w:ascii="Times New Roman" w:hAnsi="Times New Roman" w:cs="Times New Roman"/>
        </w:rPr>
        <w:t xml:space="preserve">any </w:t>
      </w:r>
      <w:r w:rsidR="004E08AC">
        <w:rPr>
          <w:rFonts w:ascii="Times New Roman" w:hAnsi="Times New Roman" w:cs="Times New Roman"/>
        </w:rPr>
        <w:t>additional</w:t>
      </w:r>
      <w:r w:rsidR="00AA6B05">
        <w:rPr>
          <w:rFonts w:ascii="Times New Roman" w:hAnsi="Times New Roman" w:cs="Times New Roman"/>
        </w:rPr>
        <w:t xml:space="preserve"> samples using simple</w:t>
      </w:r>
      <w:r w:rsidR="00FD5610">
        <w:rPr>
          <w:rFonts w:ascii="Times New Roman" w:hAnsi="Times New Roman" w:cs="Times New Roman"/>
        </w:rPr>
        <w:t xml:space="preserve"> random sampling</w:t>
      </w:r>
      <w:r w:rsidR="00C87A5D">
        <w:rPr>
          <w:rFonts w:ascii="Times New Roman" w:hAnsi="Times New Roman" w:cs="Times New Roman"/>
        </w:rPr>
        <w:t xml:space="preserve"> (i.e., a random selection </w:t>
      </w:r>
      <w:r w:rsidR="00FD5610">
        <w:rPr>
          <w:rFonts w:ascii="Times New Roman" w:hAnsi="Times New Roman" w:cs="Times New Roman"/>
        </w:rPr>
        <w:t>from the</w:t>
      </w:r>
      <w:r w:rsidR="00270E80">
        <w:rPr>
          <w:rFonts w:ascii="Times New Roman" w:hAnsi="Times New Roman" w:cs="Times New Roman"/>
        </w:rPr>
        <w:t xml:space="preserve"> </w:t>
      </w:r>
      <w:r w:rsidR="004E08AC">
        <w:rPr>
          <w:rFonts w:ascii="Times New Roman" w:hAnsi="Times New Roman" w:cs="Times New Roman"/>
        </w:rPr>
        <w:t xml:space="preserve">remaining </w:t>
      </w:r>
      <w:r w:rsidR="00270E80">
        <w:rPr>
          <w:rFonts w:ascii="Times New Roman" w:hAnsi="Times New Roman" w:cs="Times New Roman"/>
        </w:rPr>
        <w:t xml:space="preserve">pooled </w:t>
      </w:r>
      <w:r w:rsidR="00AA6B05">
        <w:rPr>
          <w:rFonts w:ascii="Times New Roman" w:hAnsi="Times New Roman" w:cs="Times New Roman"/>
        </w:rPr>
        <w:t>data</w:t>
      </w:r>
      <w:r w:rsidR="00C87A5D">
        <w:rPr>
          <w:rFonts w:ascii="Times New Roman" w:hAnsi="Times New Roman" w:cs="Times New Roman"/>
        </w:rPr>
        <w:t>)</w:t>
      </w:r>
      <w:r w:rsidR="00270E80">
        <w:rPr>
          <w:rFonts w:ascii="Times New Roman" w:hAnsi="Times New Roman" w:cs="Times New Roman"/>
        </w:rPr>
        <w:t>. This strategy resulted in density estimates that were less variable and more accurate than estimates obtained using simple random sampling</w:t>
      </w:r>
      <w:r w:rsidR="00E23B78">
        <w:rPr>
          <w:rFonts w:ascii="Times New Roman" w:hAnsi="Times New Roman" w:cs="Times New Roman"/>
        </w:rPr>
        <w:t>, particularly when animals displayed individual heterogeneity in</w:t>
      </w:r>
      <w:r w:rsidR="003A2923">
        <w:rPr>
          <w:rFonts w:ascii="Times New Roman" w:hAnsi="Times New Roman" w:cs="Times New Roman"/>
        </w:rPr>
        <w:t xml:space="preserve"> their</w:t>
      </w:r>
      <w:r w:rsidR="00E23B78">
        <w:rPr>
          <w:rFonts w:ascii="Times New Roman" w:hAnsi="Times New Roman" w:cs="Times New Roman"/>
        </w:rPr>
        <w:t xml:space="preserve"> propensity for capture</w:t>
      </w:r>
      <w:r w:rsidR="00270E80">
        <w:rPr>
          <w:rFonts w:ascii="Times New Roman" w:hAnsi="Times New Roman" w:cs="Times New Roman"/>
        </w:rPr>
        <w:t>.</w:t>
      </w:r>
      <w:r w:rsidR="00270E80" w:rsidDel="00095292">
        <w:rPr>
          <w:rFonts w:ascii="Times New Roman" w:hAnsi="Times New Roman" w:cs="Times New Roman"/>
        </w:rPr>
        <w:t xml:space="preserve"> </w:t>
      </w:r>
      <w:r w:rsidR="00FD5610">
        <w:rPr>
          <w:rFonts w:ascii="Times New Roman" w:hAnsi="Times New Roman" w:cs="Times New Roman"/>
        </w:rPr>
        <w:t>The</w:t>
      </w:r>
      <w:r w:rsidR="00AA6B05">
        <w:rPr>
          <w:rFonts w:ascii="Times New Roman" w:hAnsi="Times New Roman" w:cs="Times New Roman"/>
        </w:rPr>
        <w:t xml:space="preserve"> benefits of using this </w:t>
      </w:r>
      <w:r w:rsidR="004E08AC">
        <w:rPr>
          <w:rFonts w:ascii="Times New Roman" w:hAnsi="Times New Roman" w:cs="Times New Roman"/>
        </w:rPr>
        <w:t>subsampling appro</w:t>
      </w:r>
      <w:r w:rsidR="00AA6B05">
        <w:rPr>
          <w:rFonts w:ascii="Times New Roman" w:hAnsi="Times New Roman" w:cs="Times New Roman"/>
        </w:rPr>
        <w:t>ach</w:t>
      </w:r>
      <w:r w:rsidR="00FD5610">
        <w:rPr>
          <w:rFonts w:ascii="Times New Roman" w:hAnsi="Times New Roman" w:cs="Times New Roman"/>
        </w:rPr>
        <w:t xml:space="preserve"> </w:t>
      </w:r>
      <w:r w:rsidR="00C87A5D">
        <w:rPr>
          <w:rFonts w:ascii="Times New Roman" w:hAnsi="Times New Roman" w:cs="Times New Roman"/>
        </w:rPr>
        <w:t xml:space="preserve">are expected to </w:t>
      </w:r>
      <w:r w:rsidR="00B7124F">
        <w:rPr>
          <w:rFonts w:ascii="Times New Roman" w:hAnsi="Times New Roman" w:cs="Times New Roman"/>
        </w:rPr>
        <w:t>increase</w:t>
      </w:r>
      <w:r w:rsidR="00FD5610">
        <w:rPr>
          <w:rFonts w:ascii="Times New Roman" w:hAnsi="Times New Roman" w:cs="Times New Roman"/>
        </w:rPr>
        <w:t xml:space="preserve"> </w:t>
      </w:r>
      <w:r w:rsidR="00B7124F">
        <w:rPr>
          <w:rFonts w:ascii="Times New Roman" w:hAnsi="Times New Roman" w:cs="Times New Roman"/>
        </w:rPr>
        <w:t>as subsample size decreases, and particularly</w:t>
      </w:r>
      <w:r w:rsidR="00FD5610">
        <w:rPr>
          <w:rFonts w:ascii="Times New Roman" w:hAnsi="Times New Roman" w:cs="Times New Roman"/>
        </w:rPr>
        <w:t xml:space="preserve"> when individu</w:t>
      </w:r>
      <w:r w:rsidR="008A06C8">
        <w:rPr>
          <w:rFonts w:ascii="Times New Roman" w:hAnsi="Times New Roman" w:cs="Times New Roman"/>
        </w:rPr>
        <w:t>als leave</w:t>
      </w:r>
      <w:r w:rsidR="004E08AC">
        <w:rPr>
          <w:rFonts w:ascii="Times New Roman" w:hAnsi="Times New Roman" w:cs="Times New Roman"/>
        </w:rPr>
        <w:t xml:space="preserve"> multiple DNA samples at a</w:t>
      </w:r>
      <w:r w:rsidR="00FD5610">
        <w:rPr>
          <w:rFonts w:ascii="Times New Roman" w:hAnsi="Times New Roman" w:cs="Times New Roman"/>
        </w:rPr>
        <w:t xml:space="preserve"> tra</w:t>
      </w:r>
      <w:r w:rsidR="00F40876">
        <w:rPr>
          <w:rFonts w:ascii="Times New Roman" w:hAnsi="Times New Roman" w:cs="Times New Roman"/>
        </w:rPr>
        <w:t>p.</w:t>
      </w:r>
    </w:p>
    <w:p w14:paraId="5C00159B" w14:textId="77777777" w:rsidR="00312A9F" w:rsidRPr="0040630A" w:rsidRDefault="00404765" w:rsidP="003C0145">
      <w:pPr>
        <w:pStyle w:val="Heading1"/>
        <w:spacing w:line="480" w:lineRule="auto"/>
        <w:rPr>
          <w:rFonts w:ascii="Times New Roman" w:hAnsi="Times New Roman" w:cs="Times New Roman"/>
          <w:sz w:val="24"/>
          <w:szCs w:val="24"/>
        </w:rPr>
      </w:pPr>
      <w:bookmarkStart w:id="50" w:name="future-analysis"/>
      <w:bookmarkStart w:id="51" w:name="references"/>
      <w:bookmarkEnd w:id="50"/>
      <w:bookmarkEnd w:id="51"/>
      <w:r>
        <w:rPr>
          <w:rFonts w:ascii="Times New Roman" w:hAnsi="Times New Roman" w:cs="Times New Roman"/>
          <w:color w:val="auto"/>
          <w:sz w:val="24"/>
          <w:szCs w:val="24"/>
        </w:rPr>
        <w:lastRenderedPageBreak/>
        <w:t>ACKNOWLEDGEMENTS</w:t>
      </w:r>
    </w:p>
    <w:p w14:paraId="0A49B573" w14:textId="77777777" w:rsidR="003C0145" w:rsidRPr="00184EBB" w:rsidRDefault="00EA356A" w:rsidP="003C0145">
      <w:pPr>
        <w:pStyle w:val="Heading1"/>
        <w:spacing w:line="480" w:lineRule="auto"/>
        <w:rPr>
          <w:rFonts w:ascii="Times New Roman" w:hAnsi="Times New Roman" w:cs="Times New Roman"/>
          <w:b w:val="0"/>
          <w:color w:val="auto"/>
          <w:sz w:val="24"/>
          <w:szCs w:val="24"/>
        </w:rPr>
      </w:pPr>
      <w:r w:rsidRPr="00184EBB">
        <w:rPr>
          <w:rFonts w:ascii="Times New Roman" w:hAnsi="Times New Roman" w:cs="Times New Roman"/>
          <w:b w:val="0"/>
          <w:color w:val="auto"/>
          <w:sz w:val="24"/>
          <w:szCs w:val="24"/>
        </w:rPr>
        <w:t xml:space="preserve">This project was funded in part by the Minnesota Department of Natural Resources (Game </w:t>
      </w:r>
      <w:r w:rsidR="00C22C4A">
        <w:rPr>
          <w:rFonts w:ascii="Times New Roman" w:hAnsi="Times New Roman" w:cs="Times New Roman"/>
          <w:b w:val="0"/>
          <w:color w:val="auto"/>
          <w:sz w:val="24"/>
          <w:szCs w:val="24"/>
        </w:rPr>
        <w:t>and</w:t>
      </w:r>
      <w:r w:rsidRPr="00184EBB">
        <w:rPr>
          <w:rFonts w:ascii="Times New Roman" w:hAnsi="Times New Roman" w:cs="Times New Roman"/>
          <w:b w:val="0"/>
          <w:color w:val="auto"/>
          <w:sz w:val="24"/>
          <w:szCs w:val="24"/>
        </w:rPr>
        <w:t xml:space="preserve"> Fish Fund) and </w:t>
      </w:r>
      <w:r w:rsidR="00A83F65">
        <w:rPr>
          <w:rFonts w:ascii="Times New Roman" w:hAnsi="Times New Roman" w:cs="Times New Roman"/>
          <w:b w:val="0"/>
          <w:color w:val="auto"/>
          <w:sz w:val="24"/>
          <w:szCs w:val="24"/>
        </w:rPr>
        <w:t>F</w:t>
      </w:r>
      <w:r w:rsidRPr="00184EBB">
        <w:rPr>
          <w:rFonts w:ascii="Times New Roman" w:hAnsi="Times New Roman" w:cs="Times New Roman"/>
          <w:b w:val="0"/>
          <w:color w:val="auto"/>
          <w:sz w:val="24"/>
          <w:szCs w:val="24"/>
        </w:rPr>
        <w:t xml:space="preserve">ederal Wildlife Restoration (Pittman-Robertson) Program. </w:t>
      </w:r>
      <w:r w:rsidR="009B508A" w:rsidRPr="00184EBB">
        <w:rPr>
          <w:rFonts w:ascii="Times New Roman" w:hAnsi="Times New Roman" w:cs="Times New Roman"/>
          <w:b w:val="0"/>
          <w:color w:val="auto"/>
          <w:sz w:val="24"/>
          <w:szCs w:val="24"/>
        </w:rPr>
        <w:t>JF received partial support from the Minnesota Agricultural Experimental Station and the McKnight Foundation.</w:t>
      </w:r>
    </w:p>
    <w:p w14:paraId="48C2C3F6" w14:textId="77777777" w:rsidR="004E188B" w:rsidRPr="0040630A" w:rsidRDefault="00404765" w:rsidP="00F67701">
      <w:pPr>
        <w:pStyle w:val="Heading1"/>
        <w:spacing w:line="480" w:lineRule="auto"/>
        <w:rPr>
          <w:rFonts w:ascii="Times New Roman" w:hAnsi="Times New Roman" w:cs="Times New Roman"/>
          <w:color w:val="auto"/>
          <w:sz w:val="24"/>
          <w:szCs w:val="24"/>
        </w:rPr>
      </w:pPr>
      <w:commentRangeStart w:id="52"/>
      <w:r>
        <w:rPr>
          <w:rFonts w:ascii="Times New Roman" w:hAnsi="Times New Roman" w:cs="Times New Roman"/>
          <w:color w:val="auto"/>
          <w:sz w:val="24"/>
          <w:szCs w:val="24"/>
        </w:rPr>
        <w:t>LITERATURE CITED</w:t>
      </w:r>
      <w:commentRangeEnd w:id="52"/>
      <w:r w:rsidR="003A14C2">
        <w:rPr>
          <w:rStyle w:val="CommentReference"/>
          <w:rFonts w:asciiTheme="minorHAnsi" w:eastAsiaTheme="minorHAnsi" w:hAnsiTheme="minorHAnsi" w:cstheme="minorBidi"/>
          <w:b w:val="0"/>
          <w:bCs w:val="0"/>
          <w:color w:val="auto"/>
        </w:rPr>
        <w:commentReference w:id="52"/>
      </w:r>
    </w:p>
    <w:p w14:paraId="42A6B627" w14:textId="4D1D6CF4" w:rsidR="00787DA3" w:rsidRPr="0097175B" w:rsidRDefault="00787DA3" w:rsidP="00787DA3">
      <w:pPr>
        <w:pStyle w:val="NormalWeb"/>
        <w:spacing w:line="480" w:lineRule="auto"/>
        <w:ind w:left="480" w:hanging="480"/>
      </w:pPr>
      <w:r w:rsidRPr="0097175B">
        <w:t xml:space="preserve">Analytics, R., and S. Weston. 2014. </w:t>
      </w:r>
      <w:proofErr w:type="spellStart"/>
      <w:r w:rsidRPr="0097175B">
        <w:t>doParallel</w:t>
      </w:r>
      <w:proofErr w:type="spellEnd"/>
      <w:r w:rsidRPr="0097175B">
        <w:t>: Foreach parallel adaptor for the parallel package. &lt;http://cran.r-project.org/package=doParallel&gt;.</w:t>
      </w:r>
      <w:r w:rsidR="006070CC" w:rsidRPr="006070CC">
        <w:t xml:space="preserve"> </w:t>
      </w:r>
      <w:r w:rsidR="006070CC">
        <w:t>Accessed 15 November, 2015.</w:t>
      </w:r>
      <w:r w:rsidRPr="0097175B">
        <w:t>Analytics, R., and S. Weston. 2015. foreach: Provides Foreach Looping Construct for R. &lt;http://cran.r-project.org/package=foreach&gt;.</w:t>
      </w:r>
      <w:r w:rsidR="006070CC" w:rsidRPr="006070CC">
        <w:t xml:space="preserve"> </w:t>
      </w:r>
      <w:r w:rsidR="006070CC">
        <w:t>Accessed 15 November, 2015.</w:t>
      </w:r>
    </w:p>
    <w:p w14:paraId="10A6DA33" w14:textId="3B60E348" w:rsidR="00787DA3" w:rsidRDefault="00787DA3" w:rsidP="00787DA3">
      <w:pPr>
        <w:pStyle w:val="NormalWeb"/>
        <w:spacing w:line="480" w:lineRule="auto"/>
        <w:ind w:left="480" w:hanging="480"/>
      </w:pPr>
      <w:r w:rsidRPr="0097175B">
        <w:t xml:space="preserve">Augustine, B. C., C. A. </w:t>
      </w:r>
      <w:proofErr w:type="spellStart"/>
      <w:r w:rsidRPr="0097175B">
        <w:t>Tredick</w:t>
      </w:r>
      <w:proofErr w:type="spellEnd"/>
      <w:r w:rsidRPr="0097175B">
        <w:t xml:space="preserve">, and S. J. Bonner. 2014. Accounting for </w:t>
      </w:r>
      <w:proofErr w:type="spellStart"/>
      <w:r w:rsidRPr="0097175B">
        <w:t>behavioural</w:t>
      </w:r>
      <w:proofErr w:type="spellEnd"/>
      <w:r w:rsidRPr="0097175B">
        <w:t xml:space="preserve"> response to capture when estimating population size from hair snare studies with missing data. Methods in Ecology and Evolution 5:1154–1161. </w:t>
      </w:r>
    </w:p>
    <w:p w14:paraId="6C0D9CCF" w14:textId="1A826FA4" w:rsidR="006C4E9C" w:rsidRPr="0097175B" w:rsidRDefault="006C4E9C" w:rsidP="00787DA3">
      <w:pPr>
        <w:pStyle w:val="NormalWeb"/>
        <w:spacing w:line="480" w:lineRule="auto"/>
        <w:ind w:left="480" w:hanging="480"/>
      </w:pPr>
      <w:r w:rsidRPr="006C4E9C">
        <w:t>Augustine, B</w:t>
      </w:r>
      <w:r>
        <w:t>. C.,</w:t>
      </w:r>
      <w:r w:rsidRPr="006C4E9C">
        <w:t xml:space="preserve"> J. </w:t>
      </w:r>
      <w:r>
        <w:t xml:space="preserve">A. </w:t>
      </w:r>
      <w:proofErr w:type="spellStart"/>
      <w:r>
        <w:t>Royle</w:t>
      </w:r>
      <w:proofErr w:type="spellEnd"/>
      <w:r>
        <w:t xml:space="preserve">, S. Murphy, </w:t>
      </w:r>
      <w:r w:rsidRPr="006C4E9C">
        <w:t>B</w:t>
      </w:r>
      <w:r>
        <w:t>.</w:t>
      </w:r>
      <w:r w:rsidRPr="006C4E9C">
        <w:t xml:space="preserve"> Chandler, R</w:t>
      </w:r>
      <w:r>
        <w:t>.</w:t>
      </w:r>
      <w:r w:rsidRPr="006C4E9C">
        <w:t xml:space="preserve"> &amp; J</w:t>
      </w:r>
      <w:r>
        <w:t>.</w:t>
      </w:r>
      <w:r w:rsidRPr="006C4E9C">
        <w:t xml:space="preserve"> Cox, J</w:t>
      </w:r>
      <w:r>
        <w:t>.</w:t>
      </w:r>
      <w:r w:rsidRPr="006C4E9C">
        <w:t xml:space="preserve"> &amp; K</w:t>
      </w:r>
      <w:r>
        <w:t>.</w:t>
      </w:r>
      <w:r w:rsidRPr="006C4E9C">
        <w:t xml:space="preserve"> Marcella. (2018). Spatial Capture-Recapture for Categorically Marked Populations with An Application to Genetic Capture-Recapt</w:t>
      </w:r>
      <w:commentRangeStart w:id="53"/>
      <w:commentRangeStart w:id="54"/>
      <w:r w:rsidRPr="006C4E9C">
        <w:t xml:space="preserve">ure. </w:t>
      </w:r>
      <w:r w:rsidR="006070CC">
        <w:t xml:space="preserve">Preprint, </w:t>
      </w:r>
      <w:proofErr w:type="spellStart"/>
      <w:r w:rsidR="006070CC">
        <w:t>BioRxiv</w:t>
      </w:r>
      <w:proofErr w:type="spellEnd"/>
      <w:r w:rsidR="006070CC">
        <w:t xml:space="preserve"> </w:t>
      </w:r>
      <w:r w:rsidRPr="006C4E9C">
        <w:t>10.1101/265678.</w:t>
      </w:r>
      <w:commentRangeEnd w:id="53"/>
      <w:r w:rsidR="003F3B11">
        <w:rPr>
          <w:rStyle w:val="CommentReference"/>
          <w:rFonts w:asciiTheme="minorHAnsi" w:eastAsiaTheme="minorHAnsi" w:hAnsiTheme="minorHAnsi" w:cstheme="minorBidi"/>
        </w:rPr>
        <w:commentReference w:id="53"/>
      </w:r>
      <w:commentRangeEnd w:id="54"/>
      <w:r w:rsidR="006070CC">
        <w:rPr>
          <w:rStyle w:val="CommentReference"/>
          <w:rFonts w:asciiTheme="minorHAnsi" w:eastAsiaTheme="minorHAnsi" w:hAnsiTheme="minorHAnsi" w:cstheme="minorBidi"/>
        </w:rPr>
        <w:commentReference w:id="54"/>
      </w:r>
    </w:p>
    <w:p w14:paraId="61459993" w14:textId="16B1A939" w:rsidR="00787DA3" w:rsidRPr="0097175B" w:rsidRDefault="00787DA3" w:rsidP="00787DA3">
      <w:pPr>
        <w:pStyle w:val="Bibliography"/>
        <w:spacing w:line="480" w:lineRule="auto"/>
        <w:ind w:left="720" w:hanging="720"/>
        <w:rPr>
          <w:rFonts w:ascii="Times New Roman" w:hAnsi="Times New Roman" w:cs="Times New Roman"/>
        </w:rPr>
      </w:pPr>
      <w:r w:rsidRPr="0097175B">
        <w:rPr>
          <w:rFonts w:ascii="Times New Roman" w:hAnsi="Times New Roman" w:cs="Times New Roman"/>
        </w:rPr>
        <w:t xml:space="preserve">Baddeley, A. (2017). </w:t>
      </w:r>
      <w:proofErr w:type="spellStart"/>
      <w:r w:rsidRPr="0097175B">
        <w:rPr>
          <w:rFonts w:ascii="Times New Roman" w:hAnsi="Times New Roman" w:cs="Times New Roman"/>
        </w:rPr>
        <w:t>spatstat</w:t>
      </w:r>
      <w:proofErr w:type="spellEnd"/>
      <w:r w:rsidRPr="0097175B">
        <w:rPr>
          <w:rFonts w:ascii="Times New Roman" w:hAnsi="Times New Roman" w:cs="Times New Roman"/>
        </w:rPr>
        <w:t>: Spatial Point Pattern Analysis, Model-Fitting, Simulation, Tests. &lt;http://cran.r-project.org/package=</w:t>
      </w:r>
      <w:r>
        <w:rPr>
          <w:rFonts w:ascii="Times New Roman" w:hAnsi="Times New Roman" w:cs="Times New Roman"/>
        </w:rPr>
        <w:t>spatstat</w:t>
      </w:r>
      <w:r w:rsidRPr="0097175B">
        <w:rPr>
          <w:rFonts w:ascii="Times New Roman" w:hAnsi="Times New Roman" w:cs="Times New Roman"/>
        </w:rPr>
        <w:t>&gt;.</w:t>
      </w:r>
      <w:r w:rsidR="006070CC">
        <w:rPr>
          <w:rFonts w:ascii="Times New Roman" w:hAnsi="Times New Roman" w:cs="Times New Roman"/>
        </w:rPr>
        <w:t xml:space="preserve"> </w:t>
      </w:r>
      <w:r w:rsidR="006070CC">
        <w:t>Accessed 15 November, 2015.</w:t>
      </w:r>
    </w:p>
    <w:p w14:paraId="0CEA3863" w14:textId="77777777" w:rsidR="00D71699" w:rsidRPr="0097175B" w:rsidRDefault="00D71699" w:rsidP="00787DA3">
      <w:pPr>
        <w:pStyle w:val="NormalWeb"/>
        <w:spacing w:line="480" w:lineRule="auto"/>
        <w:ind w:left="480" w:hanging="480"/>
      </w:pPr>
      <w:r w:rsidRPr="00D71699">
        <w:t xml:space="preserve">Borchers, D. L. and </w:t>
      </w:r>
      <w:proofErr w:type="spellStart"/>
      <w:r w:rsidRPr="00D71699">
        <w:t>Efford</w:t>
      </w:r>
      <w:proofErr w:type="spellEnd"/>
      <w:r w:rsidRPr="00D71699">
        <w:t>, M. G. 2008</w:t>
      </w:r>
      <w:r>
        <w:t>.</w:t>
      </w:r>
      <w:r w:rsidRPr="00D71699">
        <w:t xml:space="preserve"> Spatially explicit maximum likelihood methods for capture–recapture studies. Biometrics 64, 377–385.</w:t>
      </w:r>
    </w:p>
    <w:p w14:paraId="1081F407" w14:textId="4CCEB2EE" w:rsidR="00787DA3" w:rsidRPr="0097175B" w:rsidRDefault="00787DA3" w:rsidP="00787DA3">
      <w:pPr>
        <w:pStyle w:val="NormalWeb"/>
        <w:spacing w:line="480" w:lineRule="auto"/>
        <w:ind w:left="480" w:hanging="480"/>
      </w:pPr>
      <w:r w:rsidRPr="0097175B">
        <w:lastRenderedPageBreak/>
        <w:t xml:space="preserve">Borchers, D. 2012. A non-technical overview of spatially explicit capture--recapture models. Journal of Ornithology 152:435–444. </w:t>
      </w:r>
    </w:p>
    <w:p w14:paraId="647B5DA6" w14:textId="77777777" w:rsidR="00787DA3" w:rsidRPr="0097175B" w:rsidRDefault="00787DA3" w:rsidP="00787DA3">
      <w:pPr>
        <w:pStyle w:val="NormalWeb"/>
        <w:spacing w:line="480" w:lineRule="auto"/>
        <w:ind w:left="480" w:hanging="480"/>
      </w:pPr>
      <w:r w:rsidRPr="0097175B">
        <w:t xml:space="preserve">Borchers, D. L., S. T. Buckland, and W. Zucchini. 2002. Estimating animal abundance: closed populations. Volume 13. Springer Science </w:t>
      </w:r>
      <w:r w:rsidR="00C22C4A">
        <w:t>and</w:t>
      </w:r>
      <w:r w:rsidRPr="0097175B">
        <w:t xml:space="preserve"> Business Media.</w:t>
      </w:r>
    </w:p>
    <w:p w14:paraId="6BC4907B" w14:textId="5E787381" w:rsidR="00787DA3" w:rsidRPr="0097175B" w:rsidRDefault="00787DA3" w:rsidP="00787DA3">
      <w:pPr>
        <w:pStyle w:val="NormalWeb"/>
        <w:spacing w:line="480" w:lineRule="auto"/>
        <w:ind w:left="480" w:hanging="480"/>
      </w:pPr>
      <w:r w:rsidRPr="0097175B">
        <w:t xml:space="preserve">Boulanger, J., S. </w:t>
      </w:r>
      <w:proofErr w:type="spellStart"/>
      <w:r w:rsidRPr="0097175B">
        <w:t>Himmer</w:t>
      </w:r>
      <w:proofErr w:type="spellEnd"/>
      <w:r w:rsidRPr="0097175B">
        <w:t xml:space="preserve">, and C. Swan. 2004. Monitoring of grizzly bear population trends and demography using DNA mark-recapture methods in the </w:t>
      </w:r>
      <w:proofErr w:type="spellStart"/>
      <w:r w:rsidRPr="0097175B">
        <w:t>Owikeno</w:t>
      </w:r>
      <w:proofErr w:type="spellEnd"/>
      <w:r w:rsidRPr="0097175B">
        <w:t xml:space="preserve"> Lake area of British Columbia. Canadian Journal of Zoology 82:1267–1277. </w:t>
      </w:r>
    </w:p>
    <w:p w14:paraId="46827676" w14:textId="1EF0169D" w:rsidR="00787DA3" w:rsidRPr="0097175B" w:rsidRDefault="00787DA3" w:rsidP="00787DA3">
      <w:pPr>
        <w:pStyle w:val="NormalWeb"/>
        <w:spacing w:line="480" w:lineRule="auto"/>
        <w:ind w:left="480" w:hanging="480"/>
      </w:pPr>
      <w:r w:rsidRPr="0097175B">
        <w:t xml:space="preserve">Dreher, B. P., G. J. M. Rosa, P. M. Lukacs, K. T. Scribner, and S. R. </w:t>
      </w:r>
      <w:proofErr w:type="spellStart"/>
      <w:r w:rsidRPr="0097175B">
        <w:t>Winterstein</w:t>
      </w:r>
      <w:proofErr w:type="spellEnd"/>
      <w:r w:rsidRPr="0097175B">
        <w:t xml:space="preserve">. 2009. Subsampling Hair Samples Affects Accuracy and Precision of DNA-Based Population Estimates. The Journal of Wildlife Management 73:1184–1188. </w:t>
      </w:r>
    </w:p>
    <w:p w14:paraId="1607777E" w14:textId="24F75E85" w:rsidR="00787DA3" w:rsidRPr="0097175B" w:rsidRDefault="00787DA3" w:rsidP="00787DA3">
      <w:pPr>
        <w:pStyle w:val="NormalWeb"/>
        <w:spacing w:line="480" w:lineRule="auto"/>
        <w:ind w:left="480" w:hanging="480"/>
      </w:pPr>
      <w:r w:rsidRPr="0097175B">
        <w:t xml:space="preserve">Ebert, C., F. Knauer, I. Storch, and U. Hohmann. 2010. Individual heterogeneity as a pitfall in population estimates based on non-invasive genetic sampling: a review and recommendations. Wildlife Biology 16:225–240. </w:t>
      </w:r>
    </w:p>
    <w:p w14:paraId="401F797F" w14:textId="6B678A68"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2015. </w:t>
      </w:r>
      <w:proofErr w:type="spellStart"/>
      <w:r w:rsidRPr="0097175B">
        <w:t>secr</w:t>
      </w:r>
      <w:proofErr w:type="spellEnd"/>
      <w:r w:rsidRPr="0097175B">
        <w:t>: Spatially explicit capture-recapture models. &lt;http://cran.r-project.org/package=secr&gt;.</w:t>
      </w:r>
      <w:r w:rsidR="006070CC" w:rsidRPr="006070CC">
        <w:t xml:space="preserve"> </w:t>
      </w:r>
      <w:r w:rsidR="006070CC">
        <w:t>Accessed 15 November, 2015.</w:t>
      </w:r>
    </w:p>
    <w:p w14:paraId="1284D28F" w14:textId="4EBB165C"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G., B. Warburton, M. C. Coleman, and R. J. Barker. 2005. A field test of two methods for density estimation. Wildlife Society Bulletin 33:731–738. </w:t>
      </w:r>
    </w:p>
    <w:p w14:paraId="0C8E6E20" w14:textId="397B4D76" w:rsidR="00787DA3" w:rsidRPr="0097175B" w:rsidRDefault="00787DA3" w:rsidP="00787DA3">
      <w:pPr>
        <w:pStyle w:val="NormalWeb"/>
        <w:spacing w:line="480" w:lineRule="auto"/>
        <w:ind w:left="480" w:hanging="480"/>
      </w:pPr>
      <w:proofErr w:type="spellStart"/>
      <w:r w:rsidRPr="0097175B">
        <w:t>Garshelis</w:t>
      </w:r>
      <w:proofErr w:type="spellEnd"/>
      <w:r w:rsidRPr="0097175B">
        <w:t xml:space="preserve">, D. L., and K. V Noyce. 2013. Capture heterogeneity in hair-trapping of bears. </w:t>
      </w:r>
      <w:r w:rsidR="003A14C2">
        <w:t>Pages 71</w:t>
      </w:r>
      <w:r w:rsidR="003A14C2" w:rsidRPr="0097175B">
        <w:t>–85</w:t>
      </w:r>
      <w:r w:rsidR="003A14C2">
        <w:t xml:space="preserve"> in </w:t>
      </w:r>
      <w:r w:rsidR="003A14C2">
        <w:t xml:space="preserve">L. </w:t>
      </w:r>
      <w:proofErr w:type="spellStart"/>
      <w:r w:rsidR="003A14C2" w:rsidRPr="003A14C2">
        <w:t>Cornicelli</w:t>
      </w:r>
      <w:proofErr w:type="spellEnd"/>
      <w:r w:rsidR="003A14C2" w:rsidRPr="003A14C2">
        <w:t xml:space="preserve">, M. Carstensen, M. </w:t>
      </w:r>
      <w:proofErr w:type="spellStart"/>
      <w:r w:rsidR="003A14C2" w:rsidRPr="003A14C2">
        <w:t>Grund</w:t>
      </w:r>
      <w:proofErr w:type="spellEnd"/>
      <w:r w:rsidR="003A14C2" w:rsidRPr="003A14C2">
        <w:t xml:space="preserve">, M. Larson, and J. SW. Lawrence editors. </w:t>
      </w:r>
      <w:r w:rsidR="003A14C2" w:rsidRPr="003A14C2">
        <w:lastRenderedPageBreak/>
        <w:t>Summaries of wildlife research findings 2015.  Minnesota Department of Natural Resources. St. Paul, USA</w:t>
      </w:r>
      <w:r w:rsidRPr="0097175B">
        <w:t>.</w:t>
      </w:r>
    </w:p>
    <w:p w14:paraId="4F23819D" w14:textId="2E83551A" w:rsidR="00787DA3" w:rsidRDefault="00787DA3" w:rsidP="00787DA3">
      <w:pPr>
        <w:pStyle w:val="NormalWeb"/>
        <w:spacing w:line="480" w:lineRule="auto"/>
        <w:ind w:left="480" w:hanging="480"/>
      </w:pPr>
      <w:proofErr w:type="spellStart"/>
      <w:r w:rsidRPr="0097175B">
        <w:t>Gervasi</w:t>
      </w:r>
      <w:proofErr w:type="spellEnd"/>
      <w:r w:rsidRPr="0097175B">
        <w:t xml:space="preserve">, V., P. </w:t>
      </w:r>
      <w:proofErr w:type="spellStart"/>
      <w:r w:rsidRPr="0097175B">
        <w:t>Ciucci</w:t>
      </w:r>
      <w:proofErr w:type="spellEnd"/>
      <w:r w:rsidRPr="0097175B">
        <w:t xml:space="preserve">, J. Boulanger, M. </w:t>
      </w:r>
      <w:proofErr w:type="spellStart"/>
      <w:r w:rsidRPr="0097175B">
        <w:t>Posillico</w:t>
      </w:r>
      <w:proofErr w:type="spellEnd"/>
      <w:r w:rsidRPr="0097175B">
        <w:t xml:space="preserve">, C. </w:t>
      </w:r>
      <w:proofErr w:type="spellStart"/>
      <w:r w:rsidRPr="0097175B">
        <w:t>Sulli</w:t>
      </w:r>
      <w:proofErr w:type="spellEnd"/>
      <w:r w:rsidRPr="0097175B">
        <w:t xml:space="preserve">, S. </w:t>
      </w:r>
      <w:proofErr w:type="spellStart"/>
      <w:r w:rsidRPr="0097175B">
        <w:t>Focardi</w:t>
      </w:r>
      <w:proofErr w:type="spellEnd"/>
      <w:r w:rsidRPr="0097175B">
        <w:t xml:space="preserve">, E. Randi, and L. </w:t>
      </w:r>
      <w:proofErr w:type="spellStart"/>
      <w:r w:rsidRPr="0097175B">
        <w:t>Boitani</w:t>
      </w:r>
      <w:proofErr w:type="spellEnd"/>
      <w:r w:rsidRPr="0097175B">
        <w:t xml:space="preserve">. 2008. A preliminary estimate of the Apennine brown bear population size based on hair-snag sampling and multiple data source mark-recapture Huggins models. </w:t>
      </w:r>
      <w:proofErr w:type="spellStart"/>
      <w:r w:rsidRPr="0097175B">
        <w:t>Ursus</w:t>
      </w:r>
      <w:proofErr w:type="spellEnd"/>
      <w:r w:rsidRPr="0097175B">
        <w:t xml:space="preserve"> 19:105–121.</w:t>
      </w:r>
    </w:p>
    <w:p w14:paraId="20304286" w14:textId="77777777" w:rsidR="00787DA3" w:rsidRDefault="00787DA3" w:rsidP="00787DA3">
      <w:pPr>
        <w:pStyle w:val="NormalWeb"/>
        <w:spacing w:line="480" w:lineRule="auto"/>
        <w:ind w:left="480" w:hanging="480"/>
      </w:pPr>
      <w:r>
        <w:t xml:space="preserve">Ivan, J. S., G. C. White, and T. M. Shenk. 2013a. Using auxiliary telemetry information to estimate animal density from capture–recapture data. Ecology 94:809–816. </w:t>
      </w:r>
    </w:p>
    <w:p w14:paraId="7674C407" w14:textId="77777777" w:rsidR="00787DA3" w:rsidRPr="0097175B" w:rsidRDefault="00787DA3" w:rsidP="00787DA3">
      <w:pPr>
        <w:pStyle w:val="NormalWeb"/>
        <w:spacing w:line="480" w:lineRule="auto"/>
        <w:ind w:left="480" w:hanging="480"/>
      </w:pPr>
      <w:r>
        <w:t>Ivan, J.S., White, G.C. and Shenk, T.M., 2013b. Using auxiliary telemetry information to estimate animal density from capture–recapture data. Ecology, 94(4), pp.809-816.</w:t>
      </w:r>
    </w:p>
    <w:p w14:paraId="789126F8" w14:textId="77777777" w:rsidR="00787DA3" w:rsidRPr="0097175B" w:rsidRDefault="00787DA3" w:rsidP="00787DA3">
      <w:pPr>
        <w:pStyle w:val="NormalWeb"/>
        <w:spacing w:line="480" w:lineRule="auto"/>
        <w:ind w:left="480" w:hanging="480"/>
      </w:pPr>
      <w:proofErr w:type="spellStart"/>
      <w:r w:rsidRPr="0097175B">
        <w:t>Laake</w:t>
      </w:r>
      <w:proofErr w:type="spellEnd"/>
      <w:r w:rsidRPr="0097175B">
        <w:t>, an</w:t>
      </w:r>
      <w:commentRangeStart w:id="55"/>
      <w:r w:rsidRPr="0097175B">
        <w:t>d J.L. 2013. {</w:t>
      </w:r>
      <w:proofErr w:type="spellStart"/>
      <w:r w:rsidRPr="0097175B">
        <w:t>RMark</w:t>
      </w:r>
      <w:proofErr w:type="spellEnd"/>
      <w:r w:rsidRPr="0097175B">
        <w:t>}: An R Interface for Analysis of Capture-Recapture Data with {MARK}. Seattle, {WA}. &lt;http://www.afsc.noaa.gov/Publications/ProcRpt/PR2013-01.p</w:t>
      </w:r>
      <w:commentRangeEnd w:id="55"/>
      <w:r w:rsidR="003E35E3">
        <w:rPr>
          <w:rStyle w:val="CommentReference"/>
          <w:rFonts w:asciiTheme="minorHAnsi" w:eastAsiaTheme="minorHAnsi" w:hAnsiTheme="minorHAnsi" w:cstheme="minorBidi"/>
        </w:rPr>
        <w:commentReference w:id="55"/>
      </w:r>
      <w:r w:rsidRPr="0097175B">
        <w:t>df&gt;.</w:t>
      </w:r>
    </w:p>
    <w:p w14:paraId="7390DD9E" w14:textId="77777777" w:rsidR="00787DA3" w:rsidRPr="0097175B" w:rsidRDefault="00787DA3" w:rsidP="00787DA3">
      <w:pPr>
        <w:pStyle w:val="NormalWeb"/>
        <w:spacing w:line="480" w:lineRule="auto"/>
        <w:ind w:left="480" w:hanging="480"/>
      </w:pPr>
      <w:r w:rsidRPr="0097175B">
        <w:t>McCrea, R. S., and B. J. T. Morgan. 2014. Analysis of Capture-Recapture Data. Chapman and Hall, CRC.</w:t>
      </w:r>
    </w:p>
    <w:p w14:paraId="68CB36A9" w14:textId="773EA59B" w:rsidR="00787DA3" w:rsidRDefault="00787DA3" w:rsidP="00787DA3">
      <w:pPr>
        <w:pStyle w:val="NormalWeb"/>
        <w:spacing w:line="480" w:lineRule="auto"/>
        <w:ind w:left="480" w:hanging="480"/>
      </w:pPr>
      <w:r w:rsidRPr="0097175B">
        <w:t xml:space="preserve">Mills, L. S., J. J. </w:t>
      </w:r>
      <w:proofErr w:type="spellStart"/>
      <w:r w:rsidRPr="0097175B">
        <w:t>Citta</w:t>
      </w:r>
      <w:proofErr w:type="spellEnd"/>
      <w:r w:rsidRPr="0097175B">
        <w:t xml:space="preserve">, K. P. Lair, M. K. Schwartz, and D. A. </w:t>
      </w:r>
      <w:proofErr w:type="spellStart"/>
      <w:r w:rsidRPr="0097175B">
        <w:t>Tallmon</w:t>
      </w:r>
      <w:proofErr w:type="spellEnd"/>
      <w:r w:rsidRPr="0097175B">
        <w:t xml:space="preserve">. 2000. Estimating animal abundance using noninvasive DNA sampling: promise and pitfalls. Ecological applications 10:283–294. </w:t>
      </w:r>
    </w:p>
    <w:p w14:paraId="56FCD3A0" w14:textId="77777777" w:rsidR="00787DA3" w:rsidRDefault="00787DA3" w:rsidP="00787DA3">
      <w:pPr>
        <w:pStyle w:val="NormalWeb"/>
        <w:spacing w:line="480" w:lineRule="auto"/>
        <w:ind w:left="480" w:hanging="480"/>
      </w:pPr>
      <w:r>
        <w:t xml:space="preserve">Murphy, S. M., J. J. Cox, B. C. Augustine, J. T. Hast, J. M. Guthrie, J. Wright, J. McDermott, S. C. </w:t>
      </w:r>
      <w:proofErr w:type="spellStart"/>
      <w:r>
        <w:t>Maehr</w:t>
      </w:r>
      <w:proofErr w:type="spellEnd"/>
      <w:r>
        <w:t xml:space="preserve">, and J. H. Plaxico. 2016. Characterizing recolonization by a reintroduced bear </w:t>
      </w:r>
      <w:r>
        <w:lastRenderedPageBreak/>
        <w:t>population using genetic spatial capture–recapture. Journal of Wildlife Management 80:1390–1407.</w:t>
      </w:r>
    </w:p>
    <w:p w14:paraId="3C4F7FFC" w14:textId="1C651F11" w:rsidR="00787DA3" w:rsidRPr="0097175B" w:rsidRDefault="00787DA3" w:rsidP="00787DA3">
      <w:pPr>
        <w:pStyle w:val="NormalWeb"/>
        <w:spacing w:line="480" w:lineRule="auto"/>
        <w:ind w:left="480" w:hanging="480"/>
      </w:pPr>
      <w:r w:rsidRPr="0097175B">
        <w:t xml:space="preserve">Petit, E., and N. </w:t>
      </w:r>
      <w:proofErr w:type="spellStart"/>
      <w:r w:rsidRPr="0097175B">
        <w:t>Valiere</w:t>
      </w:r>
      <w:proofErr w:type="spellEnd"/>
      <w:r w:rsidRPr="0097175B">
        <w:t xml:space="preserve">. 2006. Estimating population size with noninvasive capture-mark-recapture data. Conservation Biology 20:1062–1073. </w:t>
      </w:r>
    </w:p>
    <w:p w14:paraId="50EDBEBD" w14:textId="78687AC1" w:rsidR="00787DA3" w:rsidRPr="0097175B" w:rsidRDefault="00787DA3" w:rsidP="00787DA3">
      <w:pPr>
        <w:pStyle w:val="NormalWeb"/>
        <w:spacing w:line="480" w:lineRule="auto"/>
        <w:ind w:left="480" w:hanging="480"/>
      </w:pPr>
      <w:r w:rsidRPr="0097175B">
        <w:t xml:space="preserve">R Core Team. 2015. R: A Language and Environment for </w:t>
      </w:r>
      <w:commentRangeStart w:id="56"/>
      <w:commentRangeStart w:id="57"/>
      <w:r w:rsidRPr="0097175B">
        <w:t>Statistical Computing. Vienna, Austria. &lt;http://www.r-project.org/&gt;.</w:t>
      </w:r>
      <w:commentRangeEnd w:id="56"/>
      <w:r w:rsidR="003E35E3">
        <w:rPr>
          <w:rStyle w:val="CommentReference"/>
          <w:rFonts w:asciiTheme="minorHAnsi" w:eastAsiaTheme="minorHAnsi" w:hAnsiTheme="minorHAnsi" w:cstheme="minorBidi"/>
        </w:rPr>
        <w:commentReference w:id="56"/>
      </w:r>
      <w:commentRangeEnd w:id="57"/>
      <w:r w:rsidR="00324723">
        <w:rPr>
          <w:rStyle w:val="CommentReference"/>
          <w:rFonts w:asciiTheme="minorHAnsi" w:eastAsiaTheme="minorHAnsi" w:hAnsiTheme="minorHAnsi" w:cstheme="minorBidi"/>
        </w:rPr>
        <w:commentReference w:id="57"/>
      </w:r>
      <w:r w:rsidR="006070CC">
        <w:t xml:space="preserve"> Accessed </w:t>
      </w:r>
      <w:r w:rsidR="006070CC">
        <w:t>15 November</w:t>
      </w:r>
      <w:r w:rsidR="006070CC">
        <w:t>, 2015.</w:t>
      </w:r>
    </w:p>
    <w:p w14:paraId="4BBB2A7B" w14:textId="77777777" w:rsidR="00787DA3" w:rsidRPr="0097175B" w:rsidRDefault="00787DA3" w:rsidP="00787DA3">
      <w:pPr>
        <w:pStyle w:val="NormalWeb"/>
        <w:spacing w:line="480" w:lineRule="auto"/>
        <w:ind w:left="480" w:hanging="480"/>
      </w:pPr>
      <w:proofErr w:type="spellStart"/>
      <w:r w:rsidRPr="0097175B">
        <w:t>Royle</w:t>
      </w:r>
      <w:proofErr w:type="spellEnd"/>
      <w:r w:rsidRPr="0097175B">
        <w:t xml:space="preserve">, J. A., R. B. Chandler, R. </w:t>
      </w:r>
      <w:proofErr w:type="spellStart"/>
      <w:r w:rsidRPr="0097175B">
        <w:t>Sollmann</w:t>
      </w:r>
      <w:proofErr w:type="spellEnd"/>
      <w:r w:rsidRPr="0097175B">
        <w:t>, and B. Gardner. 2013. Spatial capture-recapture. Academic Press.</w:t>
      </w:r>
    </w:p>
    <w:p w14:paraId="66599802" w14:textId="100F82B6" w:rsidR="00787DA3" w:rsidRPr="0097175B" w:rsidRDefault="00787DA3" w:rsidP="00787DA3">
      <w:pPr>
        <w:pStyle w:val="NormalWeb"/>
        <w:spacing w:line="480" w:lineRule="auto"/>
        <w:ind w:left="480" w:hanging="480"/>
      </w:pPr>
      <w:proofErr w:type="spellStart"/>
      <w:r w:rsidRPr="0097175B">
        <w:t>Settlage</w:t>
      </w:r>
      <w:proofErr w:type="spellEnd"/>
      <w:r w:rsidRPr="0097175B">
        <w:t xml:space="preserve">, K. E., F. T. MANEN, J. D. Clark, and T. L. King. 2008. Challenges of DNA-Based Mark-Recapture Studies of American Black Bears. The Journal of Wildlife Management 72:1035–1042. </w:t>
      </w:r>
    </w:p>
    <w:p w14:paraId="4EE3B267" w14:textId="14B66F17" w:rsidR="00787DA3" w:rsidRPr="0097175B" w:rsidRDefault="00787DA3" w:rsidP="00787DA3">
      <w:pPr>
        <w:pStyle w:val="NormalWeb"/>
        <w:spacing w:line="480" w:lineRule="auto"/>
        <w:ind w:left="480" w:hanging="480"/>
      </w:pPr>
      <w:proofErr w:type="spellStart"/>
      <w:r w:rsidRPr="0097175B">
        <w:t>Tredick</w:t>
      </w:r>
      <w:proofErr w:type="spellEnd"/>
      <w:r w:rsidRPr="0097175B">
        <w:t xml:space="preserve">, C. A., M. R. Vaughan, D. F. Stauffer, S. L. </w:t>
      </w:r>
      <w:proofErr w:type="spellStart"/>
      <w:r w:rsidRPr="0097175B">
        <w:t>Simek</w:t>
      </w:r>
      <w:proofErr w:type="spellEnd"/>
      <w:r w:rsidRPr="0097175B">
        <w:t xml:space="preserve">, and T. Eason. 2007. Sub-sampling genetic data to estimate black bear population size: a case study. Ursus 18:179–188. </w:t>
      </w:r>
    </w:p>
    <w:p w14:paraId="104004B8" w14:textId="77777777" w:rsidR="00787DA3" w:rsidRPr="0083678D" w:rsidRDefault="00787DA3" w:rsidP="00787DA3">
      <w:pPr>
        <w:spacing w:line="480" w:lineRule="auto"/>
        <w:ind w:left="720" w:hanging="720"/>
        <w:rPr>
          <w:rFonts w:ascii="Times New Roman" w:hAnsi="Times New Roman" w:cs="Times New Roman"/>
        </w:rPr>
      </w:pPr>
      <w:r w:rsidRPr="0083678D">
        <w:rPr>
          <w:rFonts w:ascii="Times New Roman" w:hAnsi="Times New Roman" w:cs="Times New Roman"/>
        </w:rPr>
        <w:t>Wilson, K. R., and D. R. Anderson. 1985. Evaluation of two density estimators of small mammal population size. Journal of Mammalogy 66:13–21.</w:t>
      </w:r>
    </w:p>
    <w:p w14:paraId="0301BE85" w14:textId="77777777" w:rsidR="005A3EB2" w:rsidRDefault="00787DA3" w:rsidP="00540F5C">
      <w:pPr>
        <w:spacing w:line="480" w:lineRule="auto"/>
        <w:ind w:left="720" w:hanging="720"/>
        <w:rPr>
          <w:rFonts w:ascii="Times New Roman" w:hAnsi="Times New Roman" w:cs="Times New Roman"/>
        </w:rPr>
      </w:pPr>
      <w:r w:rsidRPr="0083678D">
        <w:rPr>
          <w:rFonts w:ascii="Times New Roman" w:hAnsi="Times New Roman" w:cs="Times New Roman"/>
        </w:rPr>
        <w:t xml:space="preserve">White, G. C., and T. M. Shenk. 2001. Population estimation with radio-marked animals. Pages 329–350 in J. J. </w:t>
      </w:r>
      <w:proofErr w:type="spellStart"/>
      <w:r w:rsidRPr="0083678D">
        <w:rPr>
          <w:rFonts w:ascii="Times New Roman" w:hAnsi="Times New Roman" w:cs="Times New Roman"/>
        </w:rPr>
        <w:t>Millspaugh</w:t>
      </w:r>
      <w:proofErr w:type="spellEnd"/>
      <w:r w:rsidRPr="0083678D">
        <w:rPr>
          <w:rFonts w:ascii="Times New Roman" w:hAnsi="Times New Roman" w:cs="Times New Roman"/>
        </w:rPr>
        <w:t xml:space="preserve"> and J. M. </w:t>
      </w:r>
      <w:proofErr w:type="spellStart"/>
      <w:r w:rsidRPr="0083678D">
        <w:rPr>
          <w:rFonts w:ascii="Times New Roman" w:hAnsi="Times New Roman" w:cs="Times New Roman"/>
        </w:rPr>
        <w:t>Marzluff</w:t>
      </w:r>
      <w:proofErr w:type="spellEnd"/>
      <w:r w:rsidRPr="0083678D">
        <w:rPr>
          <w:rFonts w:ascii="Times New Roman" w:hAnsi="Times New Roman" w:cs="Times New Roman"/>
        </w:rPr>
        <w:t>, editors. Radio tracking and animal populations. Academic Press, San Diego, California,</w:t>
      </w:r>
      <w:r>
        <w:rPr>
          <w:rFonts w:ascii="Times New Roman" w:hAnsi="Times New Roman" w:cs="Times New Roman"/>
        </w:rPr>
        <w:t xml:space="preserve"> </w:t>
      </w:r>
      <w:r w:rsidRPr="0083678D">
        <w:rPr>
          <w:rFonts w:ascii="Times New Roman" w:hAnsi="Times New Roman" w:cs="Times New Roman"/>
        </w:rPr>
        <w:t>USA.</w:t>
      </w:r>
      <w:r w:rsidR="005A3EB2">
        <w:rPr>
          <w:rFonts w:ascii="Times New Roman" w:hAnsi="Times New Roman" w:cs="Times New Roman"/>
        </w:rPr>
        <w:br w:type="page"/>
      </w:r>
    </w:p>
    <w:p w14:paraId="74F6A637" w14:textId="00672911" w:rsidR="008B5217" w:rsidRPr="00294E0E" w:rsidRDefault="00AC7581"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00734E27">
        <w:rPr>
          <w:rFonts w:ascii="Times New Roman" w:hAnsi="Times New Roman" w:cs="Times New Roman"/>
          <w:i w:val="0"/>
        </w:rPr>
        <w:fldChar w:fldCharType="begin"/>
      </w:r>
      <w:r w:rsidR="00734E27">
        <w:rPr>
          <w:rFonts w:ascii="Times New Roman" w:hAnsi="Times New Roman" w:cs="Times New Roman"/>
          <w:i w:val="0"/>
        </w:rPr>
        <w:instrText xml:space="preserve"> SEQ Figure \* ARABIC </w:instrText>
      </w:r>
      <w:r w:rsidR="00734E27">
        <w:rPr>
          <w:rFonts w:ascii="Times New Roman" w:hAnsi="Times New Roman" w:cs="Times New Roman"/>
          <w:i w:val="0"/>
        </w:rPr>
        <w:fldChar w:fldCharType="separate"/>
      </w:r>
      <w:r w:rsidR="00734E27">
        <w:rPr>
          <w:rFonts w:ascii="Times New Roman" w:hAnsi="Times New Roman" w:cs="Times New Roman"/>
          <w:i w:val="0"/>
          <w:noProof/>
        </w:rPr>
        <w:t>1</w:t>
      </w:r>
      <w:r w:rsidR="00734E27">
        <w:rPr>
          <w:rFonts w:ascii="Times New Roman" w:hAnsi="Times New Roman" w:cs="Times New Roman"/>
          <w:i w:val="0"/>
        </w:rPr>
        <w:fldChar w:fldCharType="end"/>
      </w:r>
      <w:r w:rsidRPr="00294E0E">
        <w:rPr>
          <w:rFonts w:ascii="Times New Roman" w:hAnsi="Times New Roman" w:cs="Times New Roman"/>
          <w:i w:val="0"/>
        </w:rPr>
        <w:t xml:space="preserve">. </w:t>
      </w:r>
      <w:r w:rsidR="008B5217" w:rsidRPr="00294E0E">
        <w:rPr>
          <w:rFonts w:ascii="Times New Roman" w:hAnsi="Times New Roman" w:cs="Times New Roman"/>
          <w:i w:val="0"/>
        </w:rPr>
        <w:t xml:space="preserve">Histogram </w:t>
      </w:r>
      <w:r w:rsidR="00524CDE" w:rsidRPr="00294E0E">
        <w:rPr>
          <w:rFonts w:ascii="Times New Roman" w:hAnsi="Times New Roman" w:cs="Times New Roman"/>
          <w:i w:val="0"/>
        </w:rPr>
        <w:t>displaying the</w:t>
      </w:r>
      <w:r w:rsidR="008B5217" w:rsidRPr="00294E0E">
        <w:rPr>
          <w:rFonts w:ascii="Times New Roman" w:hAnsi="Times New Roman" w:cs="Times New Roman"/>
          <w:i w:val="0"/>
        </w:rPr>
        <w:t xml:space="preserve"> number of samples deposited</w:t>
      </w:r>
      <w:r w:rsidR="00524CDE" w:rsidRPr="00294E0E">
        <w:rPr>
          <w:rFonts w:ascii="Times New Roman" w:hAnsi="Times New Roman" w:cs="Times New Roman"/>
          <w:i w:val="0"/>
        </w:rPr>
        <w:t xml:space="preserve"> across unique site-sessions</w:t>
      </w:r>
      <w:r w:rsidR="008B5217" w:rsidRPr="00294E0E">
        <w:rPr>
          <w:rFonts w:ascii="Times New Roman" w:hAnsi="Times New Roman" w:cs="Times New Roman"/>
          <w:i w:val="0"/>
        </w:rPr>
        <w:t xml:space="preserve"> by individual</w:t>
      </w:r>
      <w:r w:rsidR="00524CDE" w:rsidRPr="00294E0E">
        <w:rPr>
          <w:rFonts w:ascii="Times New Roman" w:hAnsi="Times New Roman" w:cs="Times New Roman"/>
          <w:i w:val="0"/>
        </w:rPr>
        <w:t xml:space="preserve"> black bears (</w:t>
      </w:r>
      <w:proofErr w:type="spellStart"/>
      <w:r w:rsidR="00524CDE" w:rsidRPr="00DC6565">
        <w:rPr>
          <w:rFonts w:ascii="Times New Roman" w:hAnsi="Times New Roman" w:cs="Times New Roman"/>
        </w:rPr>
        <w:t>Ursus</w:t>
      </w:r>
      <w:proofErr w:type="spellEnd"/>
      <w:r w:rsidR="00524CDE" w:rsidRPr="00DC6565">
        <w:rPr>
          <w:rFonts w:ascii="Times New Roman" w:hAnsi="Times New Roman" w:cs="Times New Roman"/>
        </w:rPr>
        <w:t xml:space="preserve"> </w:t>
      </w:r>
      <w:proofErr w:type="spellStart"/>
      <w:r w:rsidR="00524CDE" w:rsidRPr="00DC6565">
        <w:rPr>
          <w:rFonts w:ascii="Times New Roman" w:hAnsi="Times New Roman" w:cs="Times New Roman"/>
        </w:rPr>
        <w:t>americanus</w:t>
      </w:r>
      <w:proofErr w:type="spellEnd"/>
      <w:r w:rsidR="00524CDE" w:rsidRPr="00294E0E">
        <w:rPr>
          <w:rFonts w:ascii="Times New Roman" w:hAnsi="Times New Roman" w:cs="Times New Roman"/>
          <w:i w:val="0"/>
        </w:rPr>
        <w:t>) in a 2014 genetic mark-recapture study in northern Minnesota</w:t>
      </w:r>
      <w:r w:rsidR="008B5217" w:rsidRPr="00294E0E">
        <w:rPr>
          <w:rFonts w:ascii="Times New Roman" w:hAnsi="Times New Roman" w:cs="Times New Roman"/>
          <w:i w:val="0"/>
        </w:rPr>
        <w:t xml:space="preserve">.  </w:t>
      </w:r>
    </w:p>
    <w:p w14:paraId="35538B23" w14:textId="77777777" w:rsidR="00245644" w:rsidRPr="00294E0E" w:rsidRDefault="00552F9D" w:rsidP="00294E0E">
      <w:pPr>
        <w:pStyle w:val="BodyText"/>
        <w:spacing w:line="360" w:lineRule="auto"/>
        <w:rPr>
          <w:rFonts w:ascii="Times New Roman" w:hAnsi="Times New Roman" w:cs="Times New Roman"/>
        </w:rPr>
      </w:pPr>
      <w:r w:rsidRPr="00294E0E">
        <w:rPr>
          <w:rFonts w:ascii="Times New Roman" w:hAnsi="Times New Roman" w:cs="Times New Roman"/>
          <w:noProof/>
        </w:rPr>
        <w:t xml:space="preserve"> </w:t>
      </w:r>
      <w:r w:rsidRPr="00294E0E">
        <w:rPr>
          <w:rFonts w:ascii="Times New Roman" w:hAnsi="Times New Roman" w:cs="Times New Roman"/>
          <w:noProof/>
        </w:rPr>
        <w:drawing>
          <wp:inline distT="0" distB="0" distL="0" distR="0" wp14:anchorId="23EAAEBF" wp14:editId="4386833C">
            <wp:extent cx="6647074" cy="4153711"/>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659709" cy="4161607"/>
                    </a:xfrm>
                    <a:prstGeom prst="rect">
                      <a:avLst/>
                    </a:prstGeom>
                  </pic:spPr>
                </pic:pic>
              </a:graphicData>
            </a:graphic>
          </wp:inline>
        </w:drawing>
      </w:r>
    </w:p>
    <w:p w14:paraId="610D918F" w14:textId="77777777" w:rsidR="00245644" w:rsidRPr="00294E0E" w:rsidRDefault="00245644" w:rsidP="00294E0E">
      <w:pPr>
        <w:spacing w:line="360" w:lineRule="auto"/>
        <w:rPr>
          <w:rFonts w:ascii="Times New Roman" w:hAnsi="Times New Roman" w:cs="Times New Roman"/>
        </w:rPr>
      </w:pPr>
      <w:r w:rsidRPr="00294E0E">
        <w:rPr>
          <w:rFonts w:ascii="Times New Roman" w:hAnsi="Times New Roman" w:cs="Times New Roman"/>
        </w:rPr>
        <w:br w:type="page"/>
      </w:r>
    </w:p>
    <w:p w14:paraId="64091126" w14:textId="109F1D16" w:rsidR="002A5D2C" w:rsidRPr="00A54904" w:rsidRDefault="002A5D2C" w:rsidP="00C52978">
      <w:pPr>
        <w:pStyle w:val="BodyText"/>
        <w:spacing w:line="360" w:lineRule="auto"/>
        <w:rPr>
          <w:rFonts w:eastAsiaTheme="minorEastAsia"/>
        </w:rPr>
      </w:pPr>
      <w:r w:rsidRPr="00A54904">
        <w:rPr>
          <w:rFonts w:ascii="Times New Roman" w:hAnsi="Times New Roman" w:cs="Times New Roman"/>
        </w:rPr>
        <w:lastRenderedPageBreak/>
        <w:t xml:space="preserve">Figure </w:t>
      </w:r>
      <w:r w:rsidR="00734E27">
        <w:rPr>
          <w:rFonts w:ascii="Times New Roman" w:hAnsi="Times New Roman" w:cs="Times New Roman"/>
        </w:rPr>
        <w:fldChar w:fldCharType="begin"/>
      </w:r>
      <w:r w:rsidR="00734E27">
        <w:rPr>
          <w:rFonts w:ascii="Times New Roman" w:hAnsi="Times New Roman" w:cs="Times New Roman"/>
        </w:rPr>
        <w:instrText xml:space="preserve"> SEQ Figure \* ARABIC </w:instrText>
      </w:r>
      <w:r w:rsidR="00734E27">
        <w:rPr>
          <w:rFonts w:ascii="Times New Roman" w:hAnsi="Times New Roman" w:cs="Times New Roman"/>
        </w:rPr>
        <w:fldChar w:fldCharType="separate"/>
      </w:r>
      <w:r w:rsidR="00734E27">
        <w:rPr>
          <w:rFonts w:ascii="Times New Roman" w:hAnsi="Times New Roman" w:cs="Times New Roman"/>
          <w:noProof/>
        </w:rPr>
        <w:t>2</w:t>
      </w:r>
      <w:r w:rsidR="00734E27">
        <w:rPr>
          <w:rFonts w:ascii="Times New Roman" w:hAnsi="Times New Roman" w:cs="Times New Roman"/>
        </w:rPr>
        <w:fldChar w:fldCharType="end"/>
      </w:r>
      <w:r w:rsidRPr="00A54904">
        <w:rPr>
          <w:rFonts w:ascii="Times New Roman" w:hAnsi="Times New Roman" w:cs="Times New Roman"/>
        </w:rPr>
        <w:t>.</w:t>
      </w:r>
      <w:r w:rsidRPr="00A54904">
        <w:rPr>
          <w:rFonts w:ascii="Times New Roman" w:eastAsia="Times New Roman" w:hAnsi="Times New Roman" w:cs="Times New Roman"/>
          <w:color w:val="000000" w:themeColor="text1"/>
          <w:kern w:val="24"/>
        </w:rPr>
        <w:t xml:space="preserve"> A) </w:t>
      </w:r>
      <w:r w:rsidR="0072420D" w:rsidRPr="00A54904">
        <w:rPr>
          <w:rFonts w:ascii="Times New Roman" w:eastAsia="Times New Roman" w:hAnsi="Times New Roman" w:cs="Times New Roman"/>
        </w:rPr>
        <w:t>Example “Activity Centers” (black) generated using either a heavy skew towards activity centers being located in one half of the grid (</w:t>
      </w:r>
      <w:r w:rsidR="0072420D" w:rsidRPr="00A54904">
        <w:rPr>
          <w:rFonts w:ascii="Times New Roman" w:eastAsia="Times New Roman" w:hAnsi="Times New Roman" w:cs="Times New Roman"/>
          <w:lang w:val="el-GR"/>
        </w:rPr>
        <w:t>α</w:t>
      </w:r>
      <w:r w:rsidR="0072420D" w:rsidRPr="00A54904">
        <w:rPr>
          <w:rFonts w:ascii="Times New Roman" w:hAnsi="Times New Roman" w:cs="Times New Roman"/>
        </w:rPr>
        <w:t xml:space="preserve"> = 0.75) or an absence of skew in the location of activity centers (</w:t>
      </w:r>
      <w:r w:rsidR="0072420D" w:rsidRPr="00A54904">
        <w:rPr>
          <w:rFonts w:ascii="Times New Roman" w:hAnsi="Times New Roman" w:cs="Times New Roman"/>
          <w:lang w:val="el-GR"/>
        </w:rPr>
        <w:t>α</w:t>
      </w:r>
      <w:r w:rsidR="0072420D" w:rsidRPr="00A54904">
        <w:rPr>
          <w:rFonts w:ascii="Times New Roman" w:hAnsi="Times New Roman" w:cs="Times New Roman"/>
        </w:rPr>
        <w:t xml:space="preserve">=0). Trap locations are represented as gray dots. </w:t>
      </w:r>
      <w:r w:rsidRPr="00A54904">
        <w:rPr>
          <w:rFonts w:ascii="Times New Roman" w:eastAsia="Times New Roman" w:hAnsi="Times New Roman" w:cs="Times New Roman"/>
        </w:rPr>
        <w:t xml:space="preserve">(B) </w:t>
      </w:r>
      <w:r w:rsidR="0072420D" w:rsidRPr="00A54904">
        <w:rPr>
          <w:rFonts w:ascii="Times New Roman" w:eastAsia="Times New Roman" w:hAnsi="Times New Roman" w:cs="Times New Roman"/>
          <w:color w:val="000000" w:themeColor="text1"/>
          <w:kern w:val="24"/>
        </w:rPr>
        <w:t>Example of half-normal capture probability curves for individuals</w:t>
      </w:r>
      <w:r w:rsidR="0072420D" w:rsidRPr="00294E0E">
        <w:rPr>
          <w:rFonts w:ascii="Times New Roman" w:eastAsia="Times New Roman" w:hAnsi="Times New Roman" w:cs="Times New Roman"/>
          <w:i/>
          <w:color w:val="000000" w:themeColor="text1"/>
          <w:kern w:val="24"/>
        </w:rPr>
        <w:t xml:space="preserve">, </w:t>
      </w:r>
      <w:r w:rsidR="0072420D" w:rsidRPr="00A54904">
        <w:rPr>
          <w:rFonts w:ascii="Times New Roman" w:eastAsia="Times New Roman" w:hAnsi="Times New Roman" w:cs="Times New Roman"/>
          <w:color w:val="000000" w:themeColor="text1"/>
          <w:kern w:val="24"/>
        </w:rPr>
        <w:t>dependent on their individual propensity of capture</w:t>
      </w:r>
      <m:oMath>
        <m:r>
          <m:rPr>
            <m:sty m:val="p"/>
          </m:rPr>
          <w:rPr>
            <w:rFonts w:ascii="Cambria Math" w:eastAsia="Times New Roman" w:hAnsi="Cambria Math" w:cs="Times New Roman"/>
            <w:color w:val="000000" w:themeColor="text1"/>
            <w:kern w:val="24"/>
          </w:rPr>
          <m:t xml:space="preserve"> (</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m:t>
        </m:r>
      </m:oMath>
      <w:r w:rsidR="00B44C6B" w:rsidRPr="00A54904">
        <w:rPr>
          <w:rFonts w:ascii="Times New Roman" w:eastAsia="Times New Roman" w:hAnsi="Times New Roman" w:cs="Times New Roman"/>
        </w:rPr>
        <w:t xml:space="preserve">, </w:t>
      </w:r>
      <w:r w:rsidR="0072420D" w:rsidRPr="00A54904">
        <w:rPr>
          <w:rFonts w:ascii="Times New Roman" w:eastAsia="Times New Roman" w:hAnsi="Times New Roman" w:cs="Times New Roman"/>
        </w:rPr>
        <w:t>whether the given trap has captured the individual in a previous session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i,k, t,</m:t>
            </m:r>
          </m:sub>
        </m:sSub>
        <m:r>
          <m:rPr>
            <m:sty m:val="p"/>
          </m:rPr>
          <w:rPr>
            <w:rFonts w:ascii="Cambria Math" w:hAnsi="Cambria Math" w:cs="Times New Roman"/>
          </w:rPr>
          <m:t xml:space="preserve">, 1 </m:t>
        </m:r>
      </m:oMath>
      <w:r w:rsidR="001108D3" w:rsidRPr="00A54904">
        <w:rPr>
          <w:rFonts w:ascii="Times New Roman" w:eastAsia="Times New Roman" w:hAnsi="Times New Roman" w:cs="Times New Roman"/>
        </w:rPr>
        <w:t xml:space="preserve"> if previously captured, 0 if not)</w:t>
      </w:r>
      <w:r w:rsidR="00B44C6B" w:rsidRPr="00A54904">
        <w:rPr>
          <w:rFonts w:ascii="Times New Roman" w:eastAsia="Times New Roman" w:hAnsi="Times New Roman" w:cs="Times New Roman"/>
        </w:rPr>
        <w:t>, and their distance from the trap (d)</w:t>
      </w:r>
      <w:r w:rsidR="00A54904">
        <w:rPr>
          <w:rFonts w:ascii="Times New Roman" w:eastAsia="Times New Roman" w:hAnsi="Times New Roman" w:cs="Times New Roman"/>
        </w:rPr>
        <w:t xml:space="preserve">, as defined by Equation </w:t>
      </w:r>
      <w:r w:rsidR="001A64C1">
        <w:rPr>
          <w:rFonts w:ascii="Times New Roman" w:eastAsia="Times New Roman" w:hAnsi="Times New Roman" w:cs="Times New Roman"/>
        </w:rPr>
        <w:t>3</w:t>
      </w:r>
      <w:r w:rsidR="008017FE">
        <w:rPr>
          <w:rFonts w:ascii="Times New Roman" w:eastAsia="Times New Roman" w:hAnsi="Times New Roman" w:cs="Times New Roman"/>
        </w:rPr>
        <w:t>,</w:t>
      </w:r>
      <w:r w:rsidR="00A54904">
        <w:rPr>
          <w:rFonts w:ascii="Times New Roman" w:eastAsia="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e>
            </m:func>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oMath>
      <w:r w:rsidR="001108D3" w:rsidRPr="00A54904">
        <w:rPr>
          <w:rFonts w:ascii="Times New Roman" w:eastAsia="Times New Roman" w:hAnsi="Times New Roman" w:cs="Times New Roman"/>
        </w:rPr>
        <w:t>.</w:t>
      </w:r>
      <w:r w:rsidR="0072420D" w:rsidRPr="00A54904">
        <w:rPr>
          <w:rFonts w:ascii="Times New Roman" w:eastAsia="Times New Roman" w:hAnsi="Times New Roman" w:cs="Times New Roman"/>
        </w:rPr>
        <w:t xml:space="preserve"> Capture probabilities are higher when an individual has been previously captured at a trap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i,k,t,</m:t>
            </m:r>
          </m:sub>
        </m:sSub>
        <m:r>
          <m:rPr>
            <m:sty m:val="p"/>
          </m:rPr>
          <w:rPr>
            <w:rFonts w:ascii="Cambria Math" w:hAnsi="Cambria Math" w:cs="Times New Roman"/>
          </w:rPr>
          <m:t>=1)</m:t>
        </m:r>
      </m:oMath>
      <w:r w:rsidR="0072420D" w:rsidRPr="00A54904">
        <w:rPr>
          <w:rFonts w:ascii="Times New Roman" w:eastAsia="Times New Roman" w:hAnsi="Times New Roman" w:cs="Times New Roman"/>
        </w:rPr>
        <w:t xml:space="preserve"> and for individuals with large heterogeneity parameters (</w:t>
      </w:r>
      <m:oMath>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m:t>
        </m:r>
      </m:oMath>
      <w:r w:rsidR="0072420D" w:rsidRPr="00A54904">
        <w:rPr>
          <w:rFonts w:ascii="Times New Roman" w:eastAsia="Times New Roman" w:hAnsi="Times New Roman" w:cs="Times New Roman"/>
        </w:rPr>
        <w:t xml:space="preserve">. </w:t>
      </w:r>
    </w:p>
    <w:p w14:paraId="4AE3DE1C" w14:textId="3C9BF59A" w:rsidR="0001644A" w:rsidRPr="00294E0E" w:rsidRDefault="00EA7A27" w:rsidP="005751F1">
      <w:pPr>
        <w:pStyle w:val="Caption"/>
        <w:spacing w:line="360" w:lineRule="auto"/>
        <w:rPr>
          <w:rFonts w:ascii="Times New Roman" w:hAnsi="Times New Roman" w:cs="Times New Roman"/>
          <w:i w:val="0"/>
        </w:rPr>
      </w:pPr>
      <w:r w:rsidRPr="006F12F2">
        <w:rPr>
          <w:noProof/>
        </w:rPr>
        <w:drawing>
          <wp:anchor distT="0" distB="0" distL="114300" distR="114300" simplePos="0" relativeHeight="251670528" behindDoc="1" locked="0" layoutInCell="1" allowOverlap="1" wp14:anchorId="61C2613F" wp14:editId="63EA2A3B">
            <wp:simplePos x="0" y="0"/>
            <wp:positionH relativeFrom="column">
              <wp:posOffset>5086350</wp:posOffset>
            </wp:positionH>
            <wp:positionV relativeFrom="paragraph">
              <wp:posOffset>805180</wp:posOffset>
            </wp:positionV>
            <wp:extent cx="1475105" cy="1353820"/>
            <wp:effectExtent l="19050" t="19050" r="10795" b="17780"/>
            <wp:wrapTight wrapText="bothSides">
              <wp:wrapPolygon edited="0">
                <wp:start x="-279" y="-304"/>
                <wp:lineTo x="-279" y="21580"/>
                <wp:lineTo x="21479" y="21580"/>
                <wp:lineTo x="21479" y="-304"/>
                <wp:lineTo x="-279" y="-30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75105" cy="13538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D7D63">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9504" behindDoc="0" locked="0" layoutInCell="1" allowOverlap="1" wp14:anchorId="5C631FA8" wp14:editId="03510DE1">
                <wp:simplePos x="0" y="0"/>
                <wp:positionH relativeFrom="margin">
                  <wp:posOffset>4629150</wp:posOffset>
                </wp:positionH>
                <wp:positionV relativeFrom="paragraph">
                  <wp:posOffset>624840</wp:posOffset>
                </wp:positionV>
                <wp:extent cx="323850" cy="334645"/>
                <wp:effectExtent l="0" t="0" r="0" b="82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4645"/>
                        </a:xfrm>
                        <a:prstGeom prst="rect">
                          <a:avLst/>
                        </a:prstGeom>
                        <a:solidFill>
                          <a:srgbClr val="FFFFFF"/>
                        </a:solidFill>
                        <a:ln w="9525">
                          <a:solidFill>
                            <a:srgbClr val="000000"/>
                          </a:solidFill>
                          <a:miter lim="800000"/>
                          <a:headEnd/>
                          <a:tailEnd/>
                        </a:ln>
                      </wps:spPr>
                      <wps:txbx>
                        <w:txbxContent>
                          <w:p w14:paraId="52AE9C14" w14:textId="77777777" w:rsidR="006070CC" w:rsidRPr="00F15945" w:rsidRDefault="006070CC" w:rsidP="004E5F87">
                            <w:pPr>
                              <w:rPr>
                                <w:rFonts w:ascii="Times" w:hAnsi="Times" w:cs="Times"/>
                                <w:color w:val="000000" w:themeColor="text1"/>
                                <w:sz w:val="36"/>
                                <w:szCs w:val="36"/>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31FA8" id="_x0000_t202" coordsize="21600,21600" o:spt="202" path="m,l,21600r21600,l21600,xe">
                <v:stroke joinstyle="miter"/>
                <v:path gradientshapeok="t" o:connecttype="rect"/>
              </v:shapetype>
              <v:shape id="Text Box 2" o:spid="_x0000_s1026" type="#_x0000_t202" style="position:absolute;margin-left:364.5pt;margin-top:49.2pt;width:25.5pt;height:26.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">
                <v:textbox>
                  <w:txbxContent>
                    <w:p w14:paraId="52AE9C14" w14:textId="77777777" w:rsidR="006070CC" w:rsidRPr="00F15945" w:rsidRDefault="006070CC" w:rsidP="004E5F87">
                      <w:pPr>
                        <w:rPr>
                          <w:rFonts w:ascii="Times" w:hAnsi="Times" w:cs="Times"/>
                          <w:color w:val="000000" w:themeColor="text1"/>
                          <w:sz w:val="36"/>
                          <w:szCs w:val="36"/>
                        </w:rPr>
                      </w:pPr>
                      <w:r>
                        <w:rPr>
                          <w:rFonts w:ascii="Times" w:hAnsi="Times" w:cs="Times"/>
                          <w:sz w:val="36"/>
                          <w:szCs w:val="36"/>
                        </w:rPr>
                        <w:t>B</w:t>
                      </w:r>
                    </w:p>
                  </w:txbxContent>
                </v:textbox>
                <w10:wrap type="square" anchorx="margin"/>
              </v:shape>
            </w:pict>
          </mc:Fallback>
        </mc:AlternateContent>
      </w:r>
      <w:r w:rsidR="0012644C">
        <w:rPr>
          <w:noProof/>
        </w:rPr>
        <w:drawing>
          <wp:anchor distT="0" distB="0" distL="114300" distR="114300" simplePos="0" relativeHeight="251667456" behindDoc="1" locked="0" layoutInCell="1" allowOverlap="1" wp14:anchorId="661C3DD9" wp14:editId="647DA44B">
            <wp:simplePos x="0" y="0"/>
            <wp:positionH relativeFrom="margin">
              <wp:posOffset>2438400</wp:posOffset>
            </wp:positionH>
            <wp:positionV relativeFrom="paragraph">
              <wp:posOffset>330835</wp:posOffset>
            </wp:positionV>
            <wp:extent cx="3625215" cy="3122930"/>
            <wp:effectExtent l="0" t="0" r="0" b="1270"/>
            <wp:wrapTight wrapText="bothSides">
              <wp:wrapPolygon edited="0">
                <wp:start x="0" y="0"/>
                <wp:lineTo x="0" y="21477"/>
                <wp:lineTo x="21452" y="21477"/>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4812" r="3138" b="8010"/>
                    <a:stretch/>
                  </pic:blipFill>
                  <pic:spPr bwMode="auto">
                    <a:xfrm>
                      <a:off x="0" y="0"/>
                      <a:ext cx="3625215" cy="3122930"/>
                    </a:xfrm>
                    <a:prstGeom prst="rect">
                      <a:avLst/>
                    </a:prstGeom>
                    <a:ln>
                      <a:noFill/>
                    </a:ln>
                    <a:extLst>
                      <a:ext uri="{53640926-AAD7-44D8-BBD7-CCE9431645EC}">
                        <a14:shadowObscured xmlns:a14="http://schemas.microsoft.com/office/drawing/2010/main"/>
                      </a:ext>
                    </a:extLst>
                  </pic:spPr>
                </pic:pic>
              </a:graphicData>
            </a:graphic>
          </wp:anchor>
        </w:drawing>
      </w:r>
      <w:r w:rsidR="008532AA" w:rsidRPr="00294E0E">
        <w:rPr>
          <w:rFonts w:ascii="Times New Roman" w:hAnsi="Times New Roman" w:cs="Times New Roman"/>
          <w:i w:val="0"/>
          <w:noProof/>
        </w:rPr>
        <w:drawing>
          <wp:anchor distT="0" distB="0" distL="114300" distR="114300" simplePos="0" relativeHeight="251663360" behindDoc="0" locked="0" layoutInCell="1" allowOverlap="1" wp14:anchorId="4314B1C1" wp14:editId="0BF41128">
            <wp:simplePos x="0" y="0"/>
            <wp:positionH relativeFrom="margin">
              <wp:posOffset>-228600</wp:posOffset>
            </wp:positionH>
            <wp:positionV relativeFrom="paragraph">
              <wp:posOffset>5715</wp:posOffset>
            </wp:positionV>
            <wp:extent cx="2552700" cy="42100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3767" r="4452"/>
                    <a:stretch/>
                  </pic:blipFill>
                  <pic:spPr bwMode="auto">
                    <a:xfrm>
                      <a:off x="0" y="0"/>
                      <a:ext cx="2552700" cy="4210050"/>
                    </a:xfrm>
                    <a:prstGeom prst="rect">
                      <a:avLst/>
                    </a:prstGeom>
                    <a:ln>
                      <a:noFill/>
                    </a:ln>
                    <a:extLst>
                      <a:ext uri="{53640926-AAD7-44D8-BBD7-CCE9431645EC}">
                        <a14:shadowObscured xmlns:a14="http://schemas.microsoft.com/office/drawing/2010/main"/>
                      </a:ext>
                    </a:extLst>
                  </pic:spPr>
                </pic:pic>
              </a:graphicData>
            </a:graphic>
          </wp:anchor>
        </w:drawing>
      </w:r>
      <w:r w:rsidR="00CD7D63">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4384" behindDoc="0" locked="0" layoutInCell="1" allowOverlap="1" wp14:anchorId="2D42EF6B" wp14:editId="5E660DD9">
                <wp:simplePos x="0" y="0"/>
                <wp:positionH relativeFrom="rightMargin">
                  <wp:posOffset>-3971925</wp:posOffset>
                </wp:positionH>
                <wp:positionV relativeFrom="paragraph">
                  <wp:posOffset>238760</wp:posOffset>
                </wp:positionV>
                <wp:extent cx="333375" cy="334645"/>
                <wp:effectExtent l="0" t="0" r="952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03588275" w14:textId="77777777" w:rsidR="006070CC" w:rsidRDefault="006070CC" w:rsidP="004E5F87">
                            <w:pPr>
                              <w:rPr>
                                <w:rFonts w:ascii="Times" w:hAnsi="Times" w:cs="Times"/>
                                <w:sz w:val="36"/>
                                <w:szCs w:val="36"/>
                              </w:rPr>
                            </w:pPr>
                            <w:r>
                              <w:rPr>
                                <w:rFonts w:ascii="Times" w:hAnsi="Times" w:cs="Times"/>
                                <w:sz w:val="36"/>
                                <w:szCs w:val="36"/>
                              </w:rPr>
                              <w:t>A</w:t>
                            </w:r>
                          </w:p>
                          <w:p w14:paraId="759175E7" w14:textId="77777777" w:rsidR="006070CC" w:rsidRPr="00F15945" w:rsidRDefault="006070CC" w:rsidP="004E5F87">
                            <w:pPr>
                              <w:rPr>
                                <w:rFonts w:ascii="Times" w:hAnsi="Times" w:cs="Times"/>
                                <w:color w:val="000000" w:themeColor="text1"/>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2EF6B" id="_x0000_s1027" type="#_x0000_t202" style="position:absolute;margin-left:-312.75pt;margin-top:18.8pt;width:26.25pt;height:26.35pt;z-index:251664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">
                <v:textbox>
                  <w:txbxContent>
                    <w:p w14:paraId="03588275" w14:textId="77777777" w:rsidR="006070CC" w:rsidRDefault="006070CC" w:rsidP="004E5F87">
                      <w:pPr>
                        <w:rPr>
                          <w:rFonts w:ascii="Times" w:hAnsi="Times" w:cs="Times"/>
                          <w:sz w:val="36"/>
                          <w:szCs w:val="36"/>
                        </w:rPr>
                      </w:pPr>
                      <w:r>
                        <w:rPr>
                          <w:rFonts w:ascii="Times" w:hAnsi="Times" w:cs="Times"/>
                          <w:sz w:val="36"/>
                          <w:szCs w:val="36"/>
                        </w:rPr>
                        <w:t>A</w:t>
                      </w:r>
                    </w:p>
                    <w:p w14:paraId="759175E7" w14:textId="77777777" w:rsidR="006070CC" w:rsidRPr="00F15945" w:rsidRDefault="006070CC" w:rsidP="004E5F87">
                      <w:pPr>
                        <w:rPr>
                          <w:rFonts w:ascii="Times" w:hAnsi="Times" w:cs="Times"/>
                          <w:color w:val="000000" w:themeColor="text1"/>
                          <w:sz w:val="36"/>
                          <w:szCs w:val="36"/>
                        </w:rPr>
                      </w:pPr>
                    </w:p>
                  </w:txbxContent>
                </v:textbox>
                <w10:wrap type="square" anchorx="margin"/>
              </v:shape>
            </w:pict>
          </mc:Fallback>
        </mc:AlternateContent>
      </w:r>
      <w:r w:rsidR="00784EE1" w:rsidRPr="00294E0E">
        <w:rPr>
          <w:rFonts w:ascii="Times New Roman" w:hAnsi="Times New Roman" w:cs="Times New Roman"/>
          <w:i w:val="0"/>
        </w:rPr>
        <w:br w:type="page"/>
      </w:r>
      <w:r w:rsidR="005A0B0A" w:rsidRPr="005A0B0A">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3</w:t>
      </w:r>
      <w:r w:rsidR="00734E27">
        <w:rPr>
          <w:i w:val="0"/>
        </w:rPr>
        <w:fldChar w:fldCharType="end"/>
      </w:r>
      <w:r w:rsidR="0001644A" w:rsidRPr="005A0B0A">
        <w:rPr>
          <w:rFonts w:ascii="Times New Roman" w:hAnsi="Times New Roman" w:cs="Times New Roman"/>
        </w:rPr>
        <w:t>.</w:t>
      </w:r>
      <w:r w:rsidR="0001644A" w:rsidRPr="00294E0E">
        <w:rPr>
          <w:rFonts w:ascii="Times New Roman" w:hAnsi="Times New Roman" w:cs="Times New Roman"/>
          <w:i w:val="0"/>
        </w:rPr>
        <w:t xml:space="preserve"> Matrix of </w:t>
      </w:r>
      <w:r w:rsidR="00F50E89">
        <w:rPr>
          <w:rFonts w:ascii="Times New Roman" w:hAnsi="Times New Roman" w:cs="Times New Roman"/>
          <w:i w:val="0"/>
        </w:rPr>
        <w:t xml:space="preserve">behavioral and density effects included in </w:t>
      </w:r>
      <w:r w:rsidR="005C2723">
        <w:rPr>
          <w:rFonts w:ascii="Times New Roman" w:hAnsi="Times New Roman" w:cs="Times New Roman"/>
          <w:i w:val="0"/>
        </w:rPr>
        <w:t xml:space="preserve">8 </w:t>
      </w:r>
      <w:r w:rsidR="0001644A" w:rsidRPr="00294E0E">
        <w:rPr>
          <w:rFonts w:ascii="Times New Roman" w:hAnsi="Times New Roman" w:cs="Times New Roman"/>
          <w:i w:val="0"/>
        </w:rPr>
        <w:t xml:space="preserve">scenarios </w:t>
      </w:r>
      <w:r w:rsidR="005C2723">
        <w:rPr>
          <w:rFonts w:ascii="Times New Roman" w:hAnsi="Times New Roman" w:cs="Times New Roman"/>
          <w:i w:val="0"/>
        </w:rPr>
        <w:t>used to generate the 8 simulated capture histories used</w:t>
      </w:r>
      <w:r w:rsidR="0001644A" w:rsidRPr="00294E0E">
        <w:rPr>
          <w:rFonts w:ascii="Times New Roman" w:hAnsi="Times New Roman" w:cs="Times New Roman"/>
          <w:i w:val="0"/>
        </w:rPr>
        <w:t xml:space="preserve"> in this study. Shaded boxes represent the presence of a given effect </w:t>
      </w:r>
      <w:r w:rsidR="00F50E89">
        <w:rPr>
          <w:rFonts w:ascii="Times New Roman" w:hAnsi="Times New Roman" w:cs="Times New Roman"/>
          <w:i w:val="0"/>
        </w:rPr>
        <w:t xml:space="preserve">in </w:t>
      </w:r>
      <w:r w:rsidR="0001644A" w:rsidRPr="00294E0E">
        <w:rPr>
          <w:rFonts w:ascii="Times New Roman" w:hAnsi="Times New Roman" w:cs="Times New Roman"/>
          <w:i w:val="0"/>
        </w:rPr>
        <w:t xml:space="preserve">the simulated capture histories. </w:t>
      </w:r>
    </w:p>
    <w:tbl>
      <w:tblPr>
        <w:tblStyle w:val="TableGrid"/>
        <w:tblW w:w="10525" w:type="dxa"/>
        <w:tblLayout w:type="fixed"/>
        <w:tblLook w:val="04A0" w:firstRow="1" w:lastRow="0" w:firstColumn="1" w:lastColumn="0" w:noHBand="0" w:noVBand="1"/>
      </w:tblPr>
      <w:tblGrid>
        <w:gridCol w:w="1345"/>
        <w:gridCol w:w="1440"/>
        <w:gridCol w:w="1170"/>
        <w:gridCol w:w="540"/>
        <w:gridCol w:w="450"/>
        <w:gridCol w:w="450"/>
        <w:gridCol w:w="450"/>
        <w:gridCol w:w="450"/>
        <w:gridCol w:w="450"/>
        <w:gridCol w:w="450"/>
        <w:gridCol w:w="450"/>
        <w:gridCol w:w="1350"/>
        <w:gridCol w:w="1530"/>
      </w:tblGrid>
      <w:tr w:rsidR="0001644A" w:rsidRPr="00294E0E" w14:paraId="50566D96" w14:textId="77777777" w:rsidTr="00B7563B">
        <w:trPr>
          <w:trHeight w:val="341"/>
        </w:trPr>
        <w:tc>
          <w:tcPr>
            <w:tcW w:w="1345" w:type="dxa"/>
            <w:vMerge w:val="restart"/>
            <w:tcBorders>
              <w:tr2bl w:val="nil"/>
            </w:tcBorders>
            <w:shd w:val="clear" w:color="auto" w:fill="auto"/>
          </w:tcPr>
          <w:p w14:paraId="22CCA2F4"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 xml:space="preserve"> Effect</w:t>
            </w:r>
          </w:p>
        </w:tc>
        <w:tc>
          <w:tcPr>
            <w:tcW w:w="1440" w:type="dxa"/>
            <w:vMerge w:val="restart"/>
          </w:tcPr>
          <w:p w14:paraId="1F9428C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Description of effect</w:t>
            </w:r>
          </w:p>
        </w:tc>
        <w:tc>
          <w:tcPr>
            <w:tcW w:w="1170" w:type="dxa"/>
            <w:vMerge w:val="restart"/>
          </w:tcPr>
          <w:p w14:paraId="11EC6436"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Effect scale</w:t>
            </w:r>
          </w:p>
        </w:tc>
        <w:tc>
          <w:tcPr>
            <w:tcW w:w="3690" w:type="dxa"/>
            <w:gridSpan w:val="8"/>
          </w:tcPr>
          <w:p w14:paraId="34CD14E7"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Present in</w:t>
            </w:r>
          </w:p>
        </w:tc>
        <w:tc>
          <w:tcPr>
            <w:tcW w:w="2880" w:type="dxa"/>
            <w:gridSpan w:val="2"/>
          </w:tcPr>
          <w:p w14:paraId="3AA7BEF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Terms</w:t>
            </w:r>
          </w:p>
        </w:tc>
      </w:tr>
      <w:tr w:rsidR="0001644A" w:rsidRPr="00294E0E" w14:paraId="302B12A4" w14:textId="77777777" w:rsidTr="00B7563B">
        <w:trPr>
          <w:trHeight w:val="296"/>
        </w:trPr>
        <w:tc>
          <w:tcPr>
            <w:tcW w:w="1345" w:type="dxa"/>
            <w:vMerge/>
            <w:tcBorders>
              <w:tr2bl w:val="nil"/>
            </w:tcBorders>
            <w:shd w:val="clear" w:color="auto" w:fill="auto"/>
          </w:tcPr>
          <w:p w14:paraId="1EB6FB7F" w14:textId="77777777" w:rsidR="0001644A" w:rsidRPr="00294E0E" w:rsidRDefault="0001644A" w:rsidP="00B7563B">
            <w:pPr>
              <w:pStyle w:val="TableCaption"/>
              <w:spacing w:line="360" w:lineRule="auto"/>
              <w:rPr>
                <w:rFonts w:ascii="Times New Roman" w:hAnsi="Times New Roman" w:cs="Times New Roman"/>
                <w:b/>
                <w:i w:val="0"/>
              </w:rPr>
            </w:pPr>
          </w:p>
        </w:tc>
        <w:tc>
          <w:tcPr>
            <w:tcW w:w="1440" w:type="dxa"/>
            <w:vMerge/>
          </w:tcPr>
          <w:p w14:paraId="6CDAEF1B" w14:textId="77777777" w:rsidR="0001644A" w:rsidRPr="00294E0E" w:rsidRDefault="0001644A" w:rsidP="00B7563B">
            <w:pPr>
              <w:pStyle w:val="TableCaption"/>
              <w:spacing w:line="360" w:lineRule="auto"/>
              <w:rPr>
                <w:rFonts w:ascii="Times New Roman" w:hAnsi="Times New Roman" w:cs="Times New Roman"/>
                <w:b/>
                <w:i w:val="0"/>
              </w:rPr>
            </w:pPr>
          </w:p>
        </w:tc>
        <w:tc>
          <w:tcPr>
            <w:tcW w:w="1170" w:type="dxa"/>
            <w:vMerge/>
          </w:tcPr>
          <w:p w14:paraId="2613D2F3" w14:textId="77777777" w:rsidR="0001644A" w:rsidRPr="00294E0E" w:rsidRDefault="0001644A" w:rsidP="00B7563B">
            <w:pPr>
              <w:pStyle w:val="TableCaption"/>
              <w:spacing w:line="360" w:lineRule="auto"/>
              <w:rPr>
                <w:rFonts w:ascii="Times New Roman" w:hAnsi="Times New Roman" w:cs="Times New Roman"/>
                <w:b/>
                <w:i w:val="0"/>
              </w:rPr>
            </w:pPr>
          </w:p>
        </w:tc>
        <w:tc>
          <w:tcPr>
            <w:tcW w:w="540" w:type="dxa"/>
          </w:tcPr>
          <w:p w14:paraId="61907CB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t1</w:t>
            </w:r>
          </w:p>
        </w:tc>
        <w:tc>
          <w:tcPr>
            <w:tcW w:w="450" w:type="dxa"/>
          </w:tcPr>
          <w:p w14:paraId="7F0E049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t2</w:t>
            </w:r>
          </w:p>
        </w:tc>
        <w:tc>
          <w:tcPr>
            <w:tcW w:w="450" w:type="dxa"/>
          </w:tcPr>
          <w:p w14:paraId="57D251C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t3</w:t>
            </w:r>
          </w:p>
        </w:tc>
        <w:tc>
          <w:tcPr>
            <w:tcW w:w="450" w:type="dxa"/>
          </w:tcPr>
          <w:p w14:paraId="3A98C338"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t4</w:t>
            </w:r>
          </w:p>
        </w:tc>
        <w:tc>
          <w:tcPr>
            <w:tcW w:w="450" w:type="dxa"/>
          </w:tcPr>
          <w:p w14:paraId="11861975"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t5</w:t>
            </w:r>
          </w:p>
        </w:tc>
        <w:tc>
          <w:tcPr>
            <w:tcW w:w="450" w:type="dxa"/>
          </w:tcPr>
          <w:p w14:paraId="608B565F"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t6</w:t>
            </w:r>
          </w:p>
        </w:tc>
        <w:tc>
          <w:tcPr>
            <w:tcW w:w="450" w:type="dxa"/>
          </w:tcPr>
          <w:p w14:paraId="5C7D758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t7</w:t>
            </w:r>
          </w:p>
        </w:tc>
        <w:tc>
          <w:tcPr>
            <w:tcW w:w="450" w:type="dxa"/>
          </w:tcPr>
          <w:p w14:paraId="54133913"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t8</w:t>
            </w:r>
          </w:p>
        </w:tc>
        <w:tc>
          <w:tcPr>
            <w:tcW w:w="1350" w:type="dxa"/>
          </w:tcPr>
          <w:p w14:paraId="0081771B"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Absent</w:t>
            </w:r>
          </w:p>
        </w:tc>
        <w:tc>
          <w:tcPr>
            <w:tcW w:w="1530" w:type="dxa"/>
          </w:tcPr>
          <w:p w14:paraId="01C2FB30"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Present</w:t>
            </w:r>
          </w:p>
        </w:tc>
      </w:tr>
      <w:tr w:rsidR="0001644A" w:rsidRPr="00294E0E" w14:paraId="4CF9C962" w14:textId="77777777" w:rsidTr="00B7563B">
        <w:trPr>
          <w:trHeight w:val="458"/>
        </w:trPr>
        <w:tc>
          <w:tcPr>
            <w:tcW w:w="1345" w:type="dxa"/>
            <w:shd w:val="clear" w:color="auto" w:fill="auto"/>
          </w:tcPr>
          <w:p w14:paraId="7F76F760" w14:textId="6FDF53B2" w:rsidR="0001644A" w:rsidRPr="00294E0E" w:rsidRDefault="00DB52C3"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Positive t</w:t>
            </w:r>
            <w:r w:rsidR="0001644A" w:rsidRPr="00294E0E">
              <w:rPr>
                <w:rFonts w:ascii="Times New Roman" w:hAnsi="Times New Roman" w:cs="Times New Roman"/>
                <w:i w:val="0"/>
                <w:sz w:val="20"/>
                <w:szCs w:val="20"/>
              </w:rPr>
              <w:t>rap-specific behavior</w:t>
            </w:r>
          </w:p>
        </w:tc>
        <w:tc>
          <w:tcPr>
            <w:tcW w:w="1440" w:type="dxa"/>
          </w:tcPr>
          <w:p w14:paraId="11FD0E9C"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more likely to revisit a given trap after visiting that trap</w:t>
            </w:r>
          </w:p>
        </w:tc>
        <w:tc>
          <w:tcPr>
            <w:tcW w:w="1170" w:type="dxa"/>
          </w:tcPr>
          <w:p w14:paraId="342621C2"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shd w:val="clear" w:color="auto" w:fill="auto"/>
          </w:tcPr>
          <w:p w14:paraId="35E9D3F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6755EF4"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FC8A7A2"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FD3C86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ABB9CAA"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A75F4A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3A37B52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62CCCF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FC003FB"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b = 0</w:t>
            </w:r>
          </w:p>
        </w:tc>
        <w:tc>
          <w:tcPr>
            <w:tcW w:w="1530" w:type="dxa"/>
          </w:tcPr>
          <w:p w14:paraId="0465B5BD" w14:textId="7CE9AA4C"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 xml:space="preserve">b = </w:t>
            </w:r>
            <w:r w:rsidR="00FA1897">
              <w:rPr>
                <w:rFonts w:ascii="Times New Roman" w:hAnsi="Times New Roman" w:cs="Times New Roman"/>
              </w:rPr>
              <w:t>1</w:t>
            </w:r>
          </w:p>
        </w:tc>
      </w:tr>
      <w:tr w:rsidR="0001644A" w:rsidRPr="00294E0E" w14:paraId="143F3BEB" w14:textId="77777777" w:rsidTr="00B7563B">
        <w:trPr>
          <w:trHeight w:val="1565"/>
        </w:trPr>
        <w:tc>
          <w:tcPr>
            <w:tcW w:w="1345" w:type="dxa"/>
          </w:tcPr>
          <w:p w14:paraId="25AF9782"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I</w:t>
            </w:r>
            <w:r w:rsidRPr="00294E0E">
              <w:rPr>
                <w:rFonts w:ascii="Times New Roman" w:hAnsi="Times New Roman" w:cs="Times New Roman"/>
                <w:i w:val="0"/>
                <w:sz w:val="20"/>
                <w:szCs w:val="20"/>
              </w:rPr>
              <w:t>ndividual</w:t>
            </w:r>
            <w:r>
              <w:rPr>
                <w:rFonts w:ascii="Times New Roman" w:hAnsi="Times New Roman" w:cs="Times New Roman"/>
                <w:i w:val="0"/>
                <w:sz w:val="20"/>
                <w:szCs w:val="20"/>
              </w:rPr>
              <w:t xml:space="preserve"> behavioral</w:t>
            </w:r>
            <w:r w:rsidRPr="00294E0E">
              <w:rPr>
                <w:rFonts w:ascii="Times New Roman" w:hAnsi="Times New Roman" w:cs="Times New Roman"/>
                <w:i w:val="0"/>
                <w:sz w:val="20"/>
                <w:szCs w:val="20"/>
              </w:rPr>
              <w:t xml:space="preserve"> heterogeneity </w:t>
            </w:r>
          </w:p>
        </w:tc>
        <w:tc>
          <w:tcPr>
            <w:tcW w:w="1440" w:type="dxa"/>
          </w:tcPr>
          <w:p w14:paraId="5C542713"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 bears are more or less likely to visit any trap</w:t>
            </w:r>
          </w:p>
        </w:tc>
        <w:tc>
          <w:tcPr>
            <w:tcW w:w="1170" w:type="dxa"/>
          </w:tcPr>
          <w:p w14:paraId="236BDD5E"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w:t>
            </w:r>
          </w:p>
        </w:tc>
        <w:tc>
          <w:tcPr>
            <w:tcW w:w="540" w:type="dxa"/>
          </w:tcPr>
          <w:p w14:paraId="7C183457"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79CDB9A"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7A16F4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73793F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A34775E"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79D44F0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0E89F60"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7370C00"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5D44BF1"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p w14:paraId="6C7244A0"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tc>
        <w:tc>
          <w:tcPr>
            <w:tcW w:w="1530" w:type="dxa"/>
          </w:tcPr>
          <w:p w14:paraId="76BF9380"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1.25,</w:t>
            </w:r>
          </w:p>
          <w:p w14:paraId="2E8A8C90"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N(0, </w:t>
            </w: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w:t>
            </w:r>
          </w:p>
        </w:tc>
      </w:tr>
      <w:tr w:rsidR="0001644A" w:rsidRPr="00294E0E" w14:paraId="08E65FF2" w14:textId="77777777" w:rsidTr="00B7563B">
        <w:trPr>
          <w:trHeight w:val="1700"/>
        </w:trPr>
        <w:tc>
          <w:tcPr>
            <w:tcW w:w="1345" w:type="dxa"/>
          </w:tcPr>
          <w:p w14:paraId="58EA6469"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S</w:t>
            </w:r>
            <w:r w:rsidRPr="00294E0E">
              <w:rPr>
                <w:rFonts w:ascii="Times New Roman" w:hAnsi="Times New Roman" w:cs="Times New Roman"/>
                <w:i w:val="0"/>
                <w:sz w:val="20"/>
                <w:szCs w:val="20"/>
              </w:rPr>
              <w:t>ample redundancy</w:t>
            </w:r>
          </w:p>
        </w:tc>
        <w:tc>
          <w:tcPr>
            <w:tcW w:w="1440" w:type="dxa"/>
          </w:tcPr>
          <w:p w14:paraId="331AF945"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leave &gt;1 sample at a site-session</w:t>
            </w:r>
          </w:p>
        </w:tc>
        <w:tc>
          <w:tcPr>
            <w:tcW w:w="1170" w:type="dxa"/>
          </w:tcPr>
          <w:p w14:paraId="2CD99FD6"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 xml:space="preserve">Population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 0; Individual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&gt; 0 </w:t>
            </w:r>
          </w:p>
        </w:tc>
        <w:tc>
          <w:tcPr>
            <w:tcW w:w="540" w:type="dxa"/>
          </w:tcPr>
          <w:p w14:paraId="33D5B16E"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80496E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31D58B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7E0F43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7C05C15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03D7EF6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0E07AAAB"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72B25B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2D526473" w14:textId="77777777" w:rsidR="0001644A" w:rsidRPr="00F4393A" w:rsidRDefault="00F4393A" w:rsidP="006F12F2">
            <w:pPr>
              <w:spacing w:line="360" w:lineRule="auto"/>
              <w:rPr>
                <w:rFonts w:ascii="Times New Roman" w:hAnsi="Times New Roman" w:cs="Times New Roman"/>
                <w:vertAlign w:val="subscript"/>
              </w:rPr>
            </w:pPr>
            <w:r>
              <w:rPr>
                <w:rFonts w:ascii="Times New Roman" w:eastAsia="Times New Roman" w:hAnsi="Times New Roman" w:cs="Times New Roman"/>
                <w:color w:val="000000" w:themeColor="text1"/>
                <w:kern w:val="24"/>
                <w:lang w:val="el-GR"/>
              </w:rPr>
              <w:t>λ</w:t>
            </w:r>
            <w:proofErr w:type="spellStart"/>
            <w:r>
              <w:rPr>
                <w:rFonts w:ascii="Times New Roman" w:eastAsia="Times New Roman" w:hAnsi="Times New Roman" w:cs="Times New Roman"/>
                <w:color w:val="000000" w:themeColor="text1"/>
                <w:kern w:val="24"/>
                <w:vertAlign w:val="subscript"/>
              </w:rPr>
              <w:t>i</w:t>
            </w:r>
            <w:proofErr w:type="spellEnd"/>
            <w:r>
              <w:rPr>
                <w:rFonts w:ascii="Times New Roman" w:eastAsia="Times New Roman" w:hAnsi="Times New Roman" w:cs="Times New Roman"/>
                <w:color w:val="000000" w:themeColor="text1"/>
                <w:kern w:val="24"/>
                <w:vertAlign w:val="subscript"/>
              </w:rPr>
              <w:t xml:space="preserve"> </w:t>
            </w:r>
            <w:r w:rsidRPr="00F4393A">
              <w:rPr>
                <w:rFonts w:ascii="Times New Roman" w:eastAsia="Times New Roman" w:hAnsi="Times New Roman" w:cs="Times New Roman"/>
                <w:color w:val="000000" w:themeColor="text1"/>
                <w:kern w:val="24"/>
              </w:rPr>
              <w:t>= 0</w:t>
            </w:r>
            <w:r>
              <w:rPr>
                <w:rFonts w:ascii="Times New Roman" w:eastAsia="Times New Roman" w:hAnsi="Times New Roman" w:cs="Times New Roman"/>
                <w:color w:val="000000" w:themeColor="text1"/>
                <w:kern w:val="24"/>
                <w:vertAlign w:val="subscript"/>
              </w:rPr>
              <w:t xml:space="preserve"> </w:t>
            </w:r>
          </w:p>
        </w:tc>
        <w:tc>
          <w:tcPr>
            <w:tcW w:w="1530" w:type="dxa"/>
          </w:tcPr>
          <w:p w14:paraId="4CE4657F" w14:textId="77777777" w:rsidR="006F12F2" w:rsidRPr="00F4393A" w:rsidRDefault="00F4393A" w:rsidP="006F12F2">
            <w:pPr>
              <w:spacing w:line="360"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lang w:val="el-GR"/>
              </w:rPr>
              <w:t>λ</w:t>
            </w:r>
            <w:proofErr w:type="spellStart"/>
            <w:r>
              <w:rPr>
                <w:rFonts w:ascii="Times New Roman" w:eastAsia="Times New Roman" w:hAnsi="Times New Roman" w:cs="Times New Roman"/>
                <w:color w:val="000000" w:themeColor="text1"/>
                <w:kern w:val="24"/>
                <w:vertAlign w:val="subscript"/>
              </w:rPr>
              <w:t>i</w:t>
            </w:r>
            <w:proofErr w:type="spellEnd"/>
            <w:r>
              <w:rPr>
                <w:rFonts w:ascii="Times New Roman" w:eastAsia="Times New Roman" w:hAnsi="Times New Roman" w:cs="Times New Roman"/>
                <w:color w:val="000000" w:themeColor="text1"/>
                <w:kern w:val="24"/>
                <w:vertAlign w:val="subscript"/>
              </w:rPr>
              <w:t xml:space="preserve"> </w:t>
            </w:r>
            <w:r w:rsidRPr="00D85430">
              <w:rPr>
                <w:rFonts w:ascii="Times New Roman" w:eastAsia="Times New Roman" w:hAnsi="Times New Roman" w:cs="Times New Roman"/>
                <w:color w:val="000000" w:themeColor="text1"/>
                <w:kern w:val="24"/>
              </w:rPr>
              <w:t xml:space="preserve">= </w:t>
            </w:r>
            <w:r>
              <w:rPr>
                <w:rFonts w:ascii="Times New Roman" w:eastAsia="Times New Roman" w:hAnsi="Times New Roman" w:cs="Times New Roman"/>
                <w:color w:val="000000" w:themeColor="text1"/>
                <w:kern w:val="24"/>
              </w:rPr>
              <w:t>e</w:t>
            </w:r>
            <w:r w:rsidRPr="00F4393A">
              <w:rPr>
                <w:rFonts w:ascii="Times New Roman" w:eastAsia="Times New Roman" w:hAnsi="Times New Roman" w:cs="Times New Roman"/>
                <w:color w:val="000000" w:themeColor="text1"/>
                <w:kern w:val="24"/>
                <w:vertAlign w:val="superscript"/>
              </w:rPr>
              <w:t>(</w:t>
            </w:r>
            <w:r w:rsidR="006F12F2" w:rsidRPr="00F4393A">
              <w:rPr>
                <w:rFonts w:ascii="Times New Roman" w:eastAsia="Times New Roman" w:hAnsi="Times New Roman" w:cs="Times New Roman"/>
                <w:color w:val="000000" w:themeColor="text1"/>
                <w:kern w:val="24"/>
                <w:vertAlign w:val="superscript"/>
                <w:lang w:val="el-GR"/>
              </w:rPr>
              <w:t>γ</w:t>
            </w:r>
            <w:r w:rsidR="006F12F2" w:rsidRPr="00F4393A">
              <w:rPr>
                <w:rFonts w:ascii="Times New Roman" w:eastAsia="Times New Roman" w:hAnsi="Times New Roman" w:cs="Times New Roman"/>
                <w:color w:val="000000" w:themeColor="text1"/>
                <w:kern w:val="24"/>
                <w:vertAlign w:val="superscript"/>
              </w:rPr>
              <w:t xml:space="preserve"> </w:t>
            </w:r>
            <w:r w:rsidRPr="00F4393A">
              <w:rPr>
                <w:rFonts w:ascii="Times New Roman" w:eastAsia="Times New Roman" w:hAnsi="Times New Roman" w:cs="Times New Roman"/>
                <w:color w:val="000000" w:themeColor="text1"/>
                <w:kern w:val="24"/>
                <w:vertAlign w:val="superscript"/>
              </w:rPr>
              <w:t xml:space="preserve">+ </w:t>
            </w:r>
            <w:r w:rsidRPr="00F4393A">
              <w:rPr>
                <w:rFonts w:ascii="Times New Roman" w:eastAsia="Times New Roman" w:hAnsi="Times New Roman" w:cs="Times New Roman"/>
                <w:iCs/>
                <w:color w:val="000000" w:themeColor="text1"/>
                <w:kern w:val="24"/>
                <w:vertAlign w:val="superscript"/>
                <w:lang w:val="el-GR"/>
              </w:rPr>
              <w:t>δ</w:t>
            </w:r>
            <w:proofErr w:type="spellStart"/>
            <w:r w:rsidRPr="00F4393A">
              <w:rPr>
                <w:rFonts w:ascii="Times New Roman" w:eastAsia="Times New Roman" w:hAnsi="Times New Roman" w:cs="Times New Roman"/>
                <w:iCs/>
                <w:color w:val="000000" w:themeColor="text1"/>
                <w:kern w:val="24"/>
                <w:vertAlign w:val="superscript"/>
              </w:rPr>
              <w:t>i</w:t>
            </w:r>
            <w:proofErr w:type="spellEnd"/>
            <w:r w:rsidRPr="00F4393A">
              <w:rPr>
                <w:rFonts w:ascii="Times New Roman" w:eastAsia="Times New Roman" w:hAnsi="Times New Roman" w:cs="Times New Roman"/>
                <w:iCs/>
                <w:color w:val="000000" w:themeColor="text1"/>
                <w:kern w:val="24"/>
                <w:vertAlign w:val="superscript"/>
              </w:rPr>
              <w:t>)</w:t>
            </w:r>
          </w:p>
          <w:p w14:paraId="71168B2E" w14:textId="77777777" w:rsidR="0001644A" w:rsidRPr="00294E0E" w:rsidRDefault="0001644A" w:rsidP="006F12F2">
            <w:pPr>
              <w:spacing w:line="360" w:lineRule="auto"/>
              <w:rPr>
                <w:rFonts w:ascii="Times New Roman" w:hAnsi="Times New Roman" w:cs="Times New Roman"/>
              </w:rPr>
            </w:pPr>
          </w:p>
        </w:tc>
      </w:tr>
      <w:tr w:rsidR="0001644A" w:rsidRPr="00294E0E" w14:paraId="604C5A3C" w14:textId="77777777" w:rsidTr="00B7563B">
        <w:trPr>
          <w:trHeight w:val="1880"/>
        </w:trPr>
        <w:tc>
          <w:tcPr>
            <w:tcW w:w="1345" w:type="dxa"/>
          </w:tcPr>
          <w:p w14:paraId="08FB80B0"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U</w:t>
            </w:r>
            <w:r w:rsidRPr="00294E0E">
              <w:rPr>
                <w:rFonts w:ascii="Times New Roman" w:hAnsi="Times New Roman" w:cs="Times New Roman"/>
                <w:i w:val="0"/>
                <w:sz w:val="20"/>
                <w:szCs w:val="20"/>
              </w:rPr>
              <w:t>neven density of activity centers</w:t>
            </w:r>
          </w:p>
        </w:tc>
        <w:tc>
          <w:tcPr>
            <w:tcW w:w="1440" w:type="dxa"/>
          </w:tcPr>
          <w:p w14:paraId="33849523"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distributed disproportionately on trapping grid</w:t>
            </w:r>
          </w:p>
        </w:tc>
        <w:tc>
          <w:tcPr>
            <w:tcW w:w="1170" w:type="dxa"/>
          </w:tcPr>
          <w:p w14:paraId="005A3836"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tcPr>
          <w:p w14:paraId="202B1097"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F28215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193B61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0ABE302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D4A3C2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63F2AB4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FA1164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1E0CC6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80E7C2F"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0</w:t>
            </w:r>
          </w:p>
        </w:tc>
        <w:tc>
          <w:tcPr>
            <w:tcW w:w="1530" w:type="dxa"/>
          </w:tcPr>
          <w:p w14:paraId="5EBEFF13"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.75</w:t>
            </w:r>
          </w:p>
        </w:tc>
      </w:tr>
    </w:tbl>
    <w:p w14:paraId="6C2EA3EF" w14:textId="77777777" w:rsidR="0001644A" w:rsidRDefault="0001644A" w:rsidP="0001644A">
      <w:pPr>
        <w:pStyle w:val="BodyText"/>
        <w:spacing w:line="360" w:lineRule="auto"/>
        <w:rPr>
          <w:rFonts w:ascii="Times New Roman" w:eastAsia="Times New Roman" w:hAnsi="Times New Roman" w:cs="Times New Roman"/>
          <w:color w:val="000000" w:themeColor="text1"/>
          <w:kern w:val="24"/>
        </w:rPr>
      </w:pPr>
    </w:p>
    <w:p w14:paraId="5453F67E" w14:textId="538E3B5B" w:rsidR="0001644A" w:rsidRPr="005751F1" w:rsidRDefault="0001644A">
      <w:pPr>
        <w:rPr>
          <w:rFonts w:ascii="Arial" w:eastAsia="Times New Roman" w:hAnsi="Arial" w:cs="Arial"/>
          <w:color w:val="000000" w:themeColor="text1"/>
          <w:kern w:val="24"/>
        </w:rPr>
      </w:pPr>
      <w:r>
        <w:rPr>
          <w:rFonts w:ascii="Times New Roman" w:eastAsia="Times New Roman" w:hAnsi="Times New Roman" w:cs="Times New Roman"/>
          <w:color w:val="000000" w:themeColor="text1"/>
          <w:kern w:val="24"/>
        </w:rPr>
        <w:br w:type="page"/>
      </w:r>
    </w:p>
    <w:p w14:paraId="3424248E" w14:textId="7DFD2AF1" w:rsidR="00C744B4" w:rsidRPr="00294E0E" w:rsidRDefault="005A0B0A" w:rsidP="005751F1">
      <w:pPr>
        <w:pStyle w:val="Caption"/>
        <w:spacing w:line="360" w:lineRule="auto"/>
        <w:rPr>
          <w:rFonts w:ascii="Times New Roman" w:hAnsi="Times New Roman" w:cs="Times New Roman"/>
          <w:noProof/>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4</w:t>
      </w:r>
      <w:r w:rsidR="00734E27">
        <w:rPr>
          <w:i w:val="0"/>
        </w:rPr>
        <w:fldChar w:fldCharType="end"/>
      </w:r>
      <w:r w:rsidR="00EA7BDE" w:rsidRPr="005751F1">
        <w:rPr>
          <w:rFonts w:ascii="Times New Roman" w:eastAsia="Times New Roman" w:hAnsi="Times New Roman" w:cs="Times New Roman"/>
          <w:i w:val="0"/>
          <w:color w:val="000000" w:themeColor="text1"/>
          <w:kern w:val="24"/>
        </w:rPr>
        <w:t xml:space="preserve">. Ratio of density estimates obtained using subsamples of the simulated and empirical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s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Sub</m:t>
            </m:r>
          </m:sub>
        </m:sSub>
        <m:r>
          <w:rPr>
            <w:rFonts w:ascii="Cambria Math" w:eastAsia="Times New Roman" w:hAnsi="Cambria Math" w:cs="Times New Roman"/>
            <w:color w:val="000000" w:themeColor="text1"/>
            <w:kern w:val="24"/>
          </w:rPr>
          <m:t xml:space="preserve">; </m:t>
        </m:r>
      </m:oMath>
      <w:r w:rsidR="00EA7BDE" w:rsidRPr="005751F1">
        <w:rPr>
          <w:rFonts w:ascii="Times New Roman" w:eastAsia="Times New Roman" w:hAnsi="Times New Roman" w:cs="Times New Roman"/>
          <w:i w:val="0"/>
          <w:color w:val="000000" w:themeColor="text1"/>
          <w:kern w:val="24"/>
        </w:rPr>
        <w:t xml:space="preserve">n = 250) relative to the estimates obtained by fitting the given model on the full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 xml:space="preserve">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Full</m:t>
            </m:r>
          </m:sub>
        </m:sSub>
        <m:r>
          <w:rPr>
            <w:rFonts w:ascii="Cambria Math" w:eastAsia="Times New Roman" w:hAnsi="Cambria Math" w:cs="Times New Roman"/>
            <w:color w:val="000000" w:themeColor="text1"/>
            <w:kern w:val="24"/>
          </w:rPr>
          <m:t>)</m:t>
        </m:r>
      </m:oMath>
      <w:r w:rsidR="00EA7BDE" w:rsidRPr="005751F1">
        <w:rPr>
          <w:rFonts w:ascii="Times New Roman" w:eastAsia="Times New Roman" w:hAnsi="Times New Roman" w:cs="Times New Roman"/>
          <w:i w:val="0"/>
          <w:color w:val="000000" w:themeColor="text1"/>
          <w:kern w:val="24"/>
        </w:rPr>
        <w:t>.</w:t>
      </w:r>
      <w:r w:rsidR="00EA7BDE" w:rsidRPr="005751F1">
        <w:rPr>
          <w:rFonts w:ascii="Times New Roman" w:hAnsi="Times New Roman" w:cs="Times New Roman"/>
          <w:i w:val="0"/>
          <w:noProof/>
        </w:rPr>
        <w:t xml:space="preserve"> </w:t>
      </w:r>
      <w:r w:rsidR="00CB2315">
        <w:rPr>
          <w:rFonts w:ascii="Times New Roman" w:hAnsi="Times New Roman" w:cs="Times New Roman"/>
          <w:i w:val="0"/>
          <w:noProof/>
        </w:rPr>
        <w:t xml:space="preserve">Boxes extend to the first and third quartiles of values, and whiskers extend to 1.5 times the interquartile range in either direction from the mean value. </w:t>
      </w:r>
      <w:r w:rsidR="00EA7BDE" w:rsidRPr="005751F1">
        <w:rPr>
          <w:rFonts w:ascii="Times New Roman" w:hAnsi="Times New Roman" w:cs="Times New Roman"/>
          <w:i w:val="0"/>
          <w:noProof/>
        </w:rPr>
        <w:t>Simulation scenarios incorporated trap specific behavioral effects (t2, t6, t7), individual heterogeneity in capture probability (t3, t6, t7), redundancy in sample deposition (t4, t5, t6, t7), and/or uneven distribution of activity centers (t7 and t8; Figure 4) with 30 individuals over 6 trapping periods. Empirical data (labelled ‘Empirical’) were collected from individual black bears (</w:t>
      </w:r>
      <w:r w:rsidR="009C5665" w:rsidRPr="00020F5B">
        <w:rPr>
          <w:rFonts w:ascii="Times New Roman" w:hAnsi="Times New Roman" w:cs="Times New Roman"/>
          <w:noProof/>
        </w:rPr>
        <w:t>Ursus americanus</w:t>
      </w:r>
      <w:r w:rsidR="00EA7BDE" w:rsidRPr="005751F1">
        <w:rPr>
          <w:rFonts w:ascii="Times New Roman" w:hAnsi="Times New Roman" w:cs="Times New Roman"/>
          <w:i w:val="0"/>
          <w:noProof/>
        </w:rPr>
        <w:t>) from May through July 2012 in a genetic mark-recapture study in northern Minnesota. Data were subsampled using either Simple Random Sampling (SRS) or using an approach that gave preference to unique site-sessions, Site-Session Preferred (SPR)</w:t>
      </w:r>
      <w:r w:rsidR="00DB52C3">
        <w:rPr>
          <w:rFonts w:ascii="Times New Roman" w:hAnsi="Times New Roman" w:cs="Times New Roman"/>
          <w:i w:val="0"/>
        </w:rPr>
        <w:t>, and fitted to both a null model (</w:t>
      </w:r>
      <m:oMath>
        <m:r>
          <w:rPr>
            <w:rFonts w:ascii="Cambria Math" w:hAnsi="Cambria Math" w:cs="Times New Roman"/>
          </w:rPr>
          <m:t>g</m:t>
        </m:r>
        <m:r>
          <w:rPr>
            <w:rFonts w:ascii="Cambria Math" w:hAnsi="Cambria Math" w:cs="Times New Roman"/>
            <w:vertAlign w:val="subscript"/>
          </w:rPr>
          <m:t>0 ~ 1</m:t>
        </m:r>
      </m:oMath>
      <w:r w:rsidR="00DB52C3">
        <w:rPr>
          <w:rFonts w:ascii="Times New Roman" w:hAnsi="Times New Roman" w:cs="Times New Roman"/>
          <w:i w:val="0"/>
        </w:rPr>
        <w:t>) and a model with a trap-specific behavior covariate (</w:t>
      </w:r>
      <m:oMath>
        <m:r>
          <w:rPr>
            <w:rFonts w:ascii="Cambria Math" w:hAnsi="Cambria Math" w:cs="Times New Roman"/>
          </w:rPr>
          <m:t>g</m:t>
        </m:r>
        <m:r>
          <w:rPr>
            <w:rFonts w:ascii="Cambria Math" w:hAnsi="Cambria Math" w:cs="Times New Roman"/>
            <w:vertAlign w:val="subscript"/>
          </w:rPr>
          <m:t xml:space="preserve">0 ~ </m:t>
        </m:r>
        <m:sSub>
          <m:sSubPr>
            <m:ctrlPr>
              <w:rPr>
                <w:rFonts w:ascii="Cambria Math" w:hAnsi="Cambria Math" w:cs="Times New Roman"/>
                <w:vertAlign w:val="subscript"/>
              </w:rPr>
            </m:ctrlPr>
          </m:sSubPr>
          <m:e>
            <m:r>
              <w:rPr>
                <w:rFonts w:ascii="Cambria Math" w:hAnsi="Cambria Math" w:cs="Times New Roman"/>
                <w:vertAlign w:val="subscript"/>
              </w:rPr>
              <m:t>b</m:t>
            </m:r>
          </m:e>
          <m:sub>
            <m:r>
              <w:rPr>
                <w:rFonts w:ascii="Cambria Math" w:hAnsi="Cambria Math" w:cs="Times New Roman"/>
                <w:vertAlign w:val="subscript"/>
              </w:rPr>
              <m:t>k</m:t>
            </m:r>
          </m:sub>
        </m:sSub>
      </m:oMath>
      <w:r w:rsidR="00DB52C3">
        <w:rPr>
          <w:rFonts w:ascii="Times New Roman" w:hAnsi="Times New Roman" w:cs="Times New Roman"/>
          <w:i w:val="0"/>
        </w:rPr>
        <w:t>)</w:t>
      </w:r>
      <w:r w:rsidR="00DB52C3" w:rsidRPr="0002630E">
        <w:rPr>
          <w:rFonts w:ascii="Times New Roman" w:hAnsi="Times New Roman" w:cs="Times New Roman"/>
          <w:i w:val="0"/>
        </w:rPr>
        <w:t>.</w:t>
      </w:r>
      <w:r w:rsidR="00CB2315">
        <w:rPr>
          <w:rFonts w:ascii="Times New Roman" w:hAnsi="Times New Roman" w:cs="Times New Roman"/>
          <w:i w:val="0"/>
        </w:rPr>
        <w:t xml:space="preserve"> </w:t>
      </w:r>
      <w:r w:rsidRPr="005A0B0A">
        <w:rPr>
          <w:noProof/>
        </w:rPr>
        <w:t xml:space="preserve"> </w:t>
      </w:r>
      <w:commentRangeStart w:id="58"/>
      <w:r>
        <w:rPr>
          <w:noProof/>
        </w:rPr>
        <w:drawing>
          <wp:inline distT="0" distB="0" distL="0" distR="0" wp14:anchorId="5F1F00FC" wp14:editId="418063DA">
            <wp:extent cx="6755859" cy="4503907"/>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64421" cy="4509615"/>
                    </a:xfrm>
                    <a:prstGeom prst="rect">
                      <a:avLst/>
                    </a:prstGeom>
                  </pic:spPr>
                </pic:pic>
              </a:graphicData>
            </a:graphic>
          </wp:inline>
        </w:drawing>
      </w:r>
      <w:commentRangeEnd w:id="58"/>
      <w:r w:rsidR="00A66A83">
        <w:rPr>
          <w:rStyle w:val="CommentReference"/>
          <w:i w:val="0"/>
        </w:rPr>
        <w:commentReference w:id="58"/>
      </w:r>
      <w:r w:rsidR="00EA7BDE" w:rsidRPr="00EA7BDE">
        <w:rPr>
          <w:noProof/>
        </w:rPr>
        <w:t xml:space="preserve"> </w:t>
      </w:r>
      <w:r w:rsidR="00C744B4" w:rsidRPr="00294E0E">
        <w:rPr>
          <w:rFonts w:ascii="Times New Roman" w:hAnsi="Times New Roman" w:cs="Times New Roman"/>
          <w:noProof/>
        </w:rPr>
        <w:br w:type="page"/>
      </w:r>
    </w:p>
    <w:p w14:paraId="699B1AD3" w14:textId="74656E36" w:rsidR="00EA7BDE" w:rsidRPr="005751F1" w:rsidRDefault="005A0B0A" w:rsidP="005751F1">
      <w:pPr>
        <w:pStyle w:val="Caption"/>
        <w:spacing w:line="360" w:lineRule="auto"/>
        <w:rPr>
          <w:rFonts w:ascii="Times New Roman" w:eastAsia="Times New Roman" w:hAnsi="Times New Roman" w:cs="Times New Roman"/>
          <w:i w:val="0"/>
          <w:color w:val="000000" w:themeColor="text1"/>
          <w:kern w:val="24"/>
        </w:rPr>
      </w:pPr>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5</w:t>
      </w:r>
      <w:r w:rsidR="00734E27">
        <w:rPr>
          <w:i w:val="0"/>
        </w:rPr>
        <w:fldChar w:fldCharType="end"/>
      </w:r>
      <w:r w:rsidRPr="005751F1">
        <w:rPr>
          <w:i w:val="0"/>
        </w:rPr>
        <w:t xml:space="preserve">. </w:t>
      </w:r>
      <w:r w:rsidR="00EA7BDE" w:rsidRPr="005751F1">
        <w:rPr>
          <w:rFonts w:ascii="Times New Roman" w:eastAsia="Times New Roman" w:hAnsi="Times New Roman" w:cs="Times New Roman"/>
          <w:i w:val="0"/>
          <w:color w:val="000000" w:themeColor="text1"/>
          <w:kern w:val="24"/>
        </w:rPr>
        <w:t xml:space="preserve">Ratio of density estimates obtained using subsampled simulated </w:t>
      </w:r>
      <w:r w:rsidR="00FF1B33">
        <w:rPr>
          <w:rFonts w:ascii="Times New Roman" w:eastAsia="Times New Roman" w:hAnsi="Times New Roman" w:cs="Times New Roman"/>
          <w:i w:val="0"/>
          <w:color w:val="000000" w:themeColor="text1"/>
          <w:kern w:val="24"/>
        </w:rPr>
        <w:t>data set</w:t>
      </w:r>
      <w:r w:rsidR="00EA7BDE" w:rsidRPr="005751F1">
        <w:rPr>
          <w:rFonts w:ascii="Times New Roman" w:eastAsia="Times New Roman" w:hAnsi="Times New Roman" w:cs="Times New Roman"/>
          <w:i w:val="0"/>
          <w:color w:val="000000" w:themeColor="text1"/>
          <w:kern w:val="24"/>
        </w:rPr>
        <w:t>s (</w:t>
      </w:r>
      <m:oMath>
        <m:sSub>
          <m:sSubPr>
            <m:ctrlPr>
              <w:rPr>
                <w:rFonts w:ascii="Cambria Math" w:eastAsia="Times New Roman" w:hAnsi="Cambria Math" w:cs="Times New Roman"/>
                <w:i w:val="0"/>
                <w:color w:val="000000" w:themeColor="text1"/>
                <w:kern w:val="24"/>
              </w:rPr>
            </m:ctrlPr>
          </m:sSubPr>
          <m:e>
            <m:acc>
              <m:accPr>
                <m:ctrlPr>
                  <w:rPr>
                    <w:rFonts w:ascii="Cambria Math" w:eastAsia="Times New Roman" w:hAnsi="Cambria Math" w:cs="Times New Roman"/>
                    <w:i w:val="0"/>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Sub</m:t>
            </m:r>
          </m:sub>
        </m:sSub>
        <m:r>
          <w:rPr>
            <w:rFonts w:ascii="Cambria Math" w:eastAsia="Times New Roman" w:hAnsi="Cambria Math" w:cs="Times New Roman"/>
            <w:color w:val="000000" w:themeColor="text1"/>
            <w:kern w:val="24"/>
          </w:rPr>
          <m:t>)</m:t>
        </m:r>
      </m:oMath>
      <w:r w:rsidR="00EA7BDE" w:rsidRPr="005751F1">
        <w:rPr>
          <w:rFonts w:ascii="Times New Roman" w:eastAsia="Times New Roman" w:hAnsi="Times New Roman" w:cs="Times New Roman"/>
          <w:i w:val="0"/>
          <w:color w:val="000000" w:themeColor="text1"/>
          <w:kern w:val="24"/>
        </w:rPr>
        <w:t xml:space="preserve"> relative to the true density of the simulated population (</w:t>
      </w:r>
      <w:r w:rsidR="00EA7BDE" w:rsidRPr="00220808">
        <w:rPr>
          <w:rFonts w:ascii="Times New Roman" w:eastAsia="Times New Roman" w:hAnsi="Times New Roman" w:cs="Times New Roman"/>
          <w:color w:val="000000" w:themeColor="text1"/>
          <w:kern w:val="24"/>
        </w:rPr>
        <w:t>D</w:t>
      </w:r>
      <w:r w:rsidR="00EA7BDE" w:rsidRPr="005751F1">
        <w:rPr>
          <w:rFonts w:ascii="Times New Roman" w:eastAsia="Times New Roman" w:hAnsi="Times New Roman" w:cs="Times New Roman"/>
          <w:i w:val="0"/>
          <w:color w:val="000000" w:themeColor="text1"/>
          <w:kern w:val="24"/>
        </w:rPr>
        <w:t xml:space="preserve">), using simulation scenarios incorporating </w:t>
      </w:r>
      <w:r w:rsidR="00C52978">
        <w:rPr>
          <w:rFonts w:ascii="Times New Roman" w:eastAsia="Times New Roman" w:hAnsi="Times New Roman" w:cs="Times New Roman"/>
          <w:i w:val="0"/>
          <w:color w:val="000000" w:themeColor="text1"/>
          <w:kern w:val="24"/>
        </w:rPr>
        <w:t xml:space="preserve">a positive </w:t>
      </w:r>
      <w:r w:rsidR="00EA7BDE" w:rsidRPr="005751F1">
        <w:rPr>
          <w:rFonts w:ascii="Times New Roman" w:eastAsia="Times New Roman" w:hAnsi="Times New Roman" w:cs="Times New Roman"/>
          <w:i w:val="0"/>
          <w:color w:val="000000" w:themeColor="text1"/>
          <w:kern w:val="24"/>
        </w:rPr>
        <w:t>trap specific behavioral effect (t2, t6, t7), individual heterogeneity in capture probability (t3, t6, t7), redundancy in sample deposition (t4, t5, t6, t7), and/or uneven distribution of activity centers (t7 and t8; Figure 4).</w:t>
      </w:r>
      <w:r w:rsidR="00CB2315" w:rsidRPr="00CB2315">
        <w:rPr>
          <w:rFonts w:ascii="Times New Roman" w:hAnsi="Times New Roman" w:cs="Times New Roman"/>
          <w:i w:val="0"/>
          <w:noProof/>
        </w:rPr>
        <w:t xml:space="preserve"> </w:t>
      </w:r>
      <w:r w:rsidR="00CB2315">
        <w:rPr>
          <w:rFonts w:ascii="Times New Roman" w:hAnsi="Times New Roman" w:cs="Times New Roman"/>
          <w:i w:val="0"/>
          <w:noProof/>
        </w:rPr>
        <w:t>Boxes extend to the first and third quartiles of values, and whiskers extend to 1.5 times the interquartile range in either direction from the mean value</w:t>
      </w:r>
      <w:r w:rsidR="00CB2315">
        <w:rPr>
          <w:rFonts w:ascii="Times New Roman" w:eastAsia="Times New Roman" w:hAnsi="Times New Roman" w:cs="Times New Roman"/>
          <w:i w:val="0"/>
          <w:color w:val="000000" w:themeColor="text1"/>
          <w:kern w:val="24"/>
        </w:rPr>
        <w:t xml:space="preserve">. </w:t>
      </w:r>
      <w:r w:rsidR="00EA7BDE" w:rsidRPr="005751F1">
        <w:rPr>
          <w:rFonts w:ascii="Times New Roman" w:eastAsia="Times New Roman" w:hAnsi="Times New Roman" w:cs="Times New Roman"/>
          <w:i w:val="0"/>
          <w:color w:val="000000" w:themeColor="text1"/>
          <w:kern w:val="24"/>
        </w:rPr>
        <w:t xml:space="preserve">All simulations included 30 individuals over 6 trapping periods. Data were subsampled using either Simple Random Sampling (SRS) or using an approach that gave </w:t>
      </w:r>
      <w:r w:rsidR="00EA7BDE" w:rsidRPr="005751F1">
        <w:rPr>
          <w:rFonts w:ascii="Times New Roman" w:hAnsi="Times New Roman" w:cs="Times New Roman"/>
          <w:i w:val="0"/>
        </w:rPr>
        <w:t>preference to unique site-sessions, Site-Session Preferred (SPR)</w:t>
      </w:r>
      <w:r w:rsidR="00734679">
        <w:rPr>
          <w:rFonts w:ascii="Times New Roman" w:hAnsi="Times New Roman" w:cs="Times New Roman"/>
          <w:i w:val="0"/>
        </w:rPr>
        <w:t xml:space="preserve">, and fitted to </w:t>
      </w:r>
      <w:r w:rsidR="00DB52C3">
        <w:rPr>
          <w:rFonts w:ascii="Times New Roman" w:hAnsi="Times New Roman" w:cs="Times New Roman"/>
          <w:i w:val="0"/>
        </w:rPr>
        <w:t xml:space="preserve">both </w:t>
      </w:r>
      <w:r w:rsidR="00734679">
        <w:rPr>
          <w:rFonts w:ascii="Times New Roman" w:hAnsi="Times New Roman" w:cs="Times New Roman"/>
          <w:i w:val="0"/>
        </w:rPr>
        <w:t>a null model (</w:t>
      </w:r>
      <m:oMath>
        <m:r>
          <w:rPr>
            <w:rFonts w:ascii="Cambria Math" w:hAnsi="Cambria Math" w:cs="Times New Roman"/>
          </w:rPr>
          <m:t>g</m:t>
        </m:r>
        <m:r>
          <w:rPr>
            <w:rFonts w:ascii="Cambria Math" w:hAnsi="Cambria Math" w:cs="Times New Roman"/>
            <w:vertAlign w:val="subscript"/>
          </w:rPr>
          <m:t>0 ~ 1</m:t>
        </m:r>
      </m:oMath>
      <w:r w:rsidR="00734679">
        <w:rPr>
          <w:rFonts w:ascii="Times New Roman" w:hAnsi="Times New Roman" w:cs="Times New Roman"/>
          <w:i w:val="0"/>
        </w:rPr>
        <w:t>) and a model with a trap-specific behavior covariate (</w:t>
      </w:r>
      <m:oMath>
        <m:r>
          <w:rPr>
            <w:rFonts w:ascii="Cambria Math" w:hAnsi="Cambria Math" w:cs="Times New Roman"/>
          </w:rPr>
          <m:t>g</m:t>
        </m:r>
        <m:r>
          <w:rPr>
            <w:rFonts w:ascii="Cambria Math" w:hAnsi="Cambria Math" w:cs="Times New Roman"/>
            <w:vertAlign w:val="subscript"/>
          </w:rPr>
          <m:t xml:space="preserve">0 ~ </m:t>
        </m:r>
        <m:sSub>
          <m:sSubPr>
            <m:ctrlPr>
              <w:rPr>
                <w:rFonts w:ascii="Cambria Math" w:hAnsi="Cambria Math" w:cs="Times New Roman"/>
                <w:vertAlign w:val="subscript"/>
              </w:rPr>
            </m:ctrlPr>
          </m:sSubPr>
          <m:e>
            <m:r>
              <w:rPr>
                <w:rFonts w:ascii="Cambria Math" w:hAnsi="Cambria Math" w:cs="Times New Roman"/>
                <w:vertAlign w:val="subscript"/>
              </w:rPr>
              <m:t>b</m:t>
            </m:r>
          </m:e>
          <m:sub>
            <m:r>
              <w:rPr>
                <w:rFonts w:ascii="Cambria Math" w:hAnsi="Cambria Math" w:cs="Times New Roman"/>
                <w:vertAlign w:val="subscript"/>
              </w:rPr>
              <m:t>k</m:t>
            </m:r>
          </m:sub>
        </m:sSub>
      </m:oMath>
      <w:r w:rsidR="00734679">
        <w:rPr>
          <w:rFonts w:ascii="Times New Roman" w:hAnsi="Times New Roman" w:cs="Times New Roman"/>
          <w:i w:val="0"/>
        </w:rPr>
        <w:t>)</w:t>
      </w:r>
      <w:r w:rsidR="00EA7BDE" w:rsidRPr="005751F1">
        <w:rPr>
          <w:rFonts w:ascii="Times New Roman" w:hAnsi="Times New Roman" w:cs="Times New Roman"/>
          <w:i w:val="0"/>
        </w:rPr>
        <w:t>.</w:t>
      </w:r>
    </w:p>
    <w:p w14:paraId="7E60F62D" w14:textId="77777777" w:rsidR="00C744B4" w:rsidRPr="00294E0E" w:rsidRDefault="00C744B4" w:rsidP="00C744B4">
      <w:pPr>
        <w:pStyle w:val="BodyText"/>
        <w:spacing w:line="360" w:lineRule="auto"/>
        <w:rPr>
          <w:rFonts w:ascii="Times New Roman" w:hAnsi="Times New Roman" w:cs="Times New Roman"/>
          <w:b/>
        </w:rPr>
      </w:pPr>
    </w:p>
    <w:p w14:paraId="68D12145" w14:textId="77777777" w:rsidR="00C744B4" w:rsidRDefault="00EA7BDE">
      <w:pPr>
        <w:rPr>
          <w:rFonts w:ascii="Times New Roman" w:hAnsi="Times New Roman" w:cs="Times New Roman"/>
        </w:rPr>
      </w:pPr>
      <w:commentRangeStart w:id="59"/>
      <w:r w:rsidRPr="00294E0E">
        <w:rPr>
          <w:rFonts w:ascii="Times New Roman" w:hAnsi="Times New Roman" w:cs="Times New Roman"/>
          <w:noProof/>
        </w:rPr>
        <w:drawing>
          <wp:inline distT="0" distB="0" distL="0" distR="0" wp14:anchorId="2FA3C30C" wp14:editId="387E6B25">
            <wp:extent cx="5943600" cy="31409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3140995"/>
                    </a:xfrm>
                    <a:prstGeom prst="rect">
                      <a:avLst/>
                    </a:prstGeom>
                  </pic:spPr>
                </pic:pic>
              </a:graphicData>
            </a:graphic>
          </wp:inline>
        </w:drawing>
      </w:r>
      <w:commentRangeEnd w:id="59"/>
      <w:r w:rsidR="00220808">
        <w:rPr>
          <w:rStyle w:val="CommentReference"/>
        </w:rPr>
        <w:commentReference w:id="59"/>
      </w:r>
      <w:r w:rsidR="00C744B4">
        <w:rPr>
          <w:rFonts w:ascii="Times New Roman" w:hAnsi="Times New Roman" w:cs="Times New Roman"/>
          <w:i/>
        </w:rPr>
        <w:br w:type="page"/>
      </w:r>
    </w:p>
    <w:p w14:paraId="39F636E6" w14:textId="04DF5207" w:rsidR="008D3C3A" w:rsidRPr="005751F1" w:rsidRDefault="005A0B0A" w:rsidP="00734679">
      <w:pPr>
        <w:pStyle w:val="Caption"/>
        <w:spacing w:line="360" w:lineRule="auto"/>
        <w:rPr>
          <w:rFonts w:ascii="Times New Roman" w:hAnsi="Times New Roman" w:cs="Times New Roman"/>
          <w:i w:val="0"/>
        </w:rPr>
      </w:pPr>
      <w:commentRangeStart w:id="60"/>
      <w:commentRangeStart w:id="61"/>
      <w:commentRangeStart w:id="62"/>
      <w:r w:rsidRPr="005751F1">
        <w:rPr>
          <w:i w:val="0"/>
        </w:rPr>
        <w:lastRenderedPageBreak/>
        <w:t xml:space="preserve">Figure </w:t>
      </w:r>
      <w:r w:rsidR="00734E27">
        <w:rPr>
          <w:i w:val="0"/>
        </w:rPr>
        <w:fldChar w:fldCharType="begin"/>
      </w:r>
      <w:r w:rsidR="00734E27">
        <w:rPr>
          <w:i w:val="0"/>
        </w:rPr>
        <w:instrText xml:space="preserve"> SEQ Figure \* ARABIC </w:instrText>
      </w:r>
      <w:r w:rsidR="00734E27">
        <w:rPr>
          <w:i w:val="0"/>
        </w:rPr>
        <w:fldChar w:fldCharType="separate"/>
      </w:r>
      <w:r w:rsidR="00734E27">
        <w:rPr>
          <w:i w:val="0"/>
          <w:noProof/>
        </w:rPr>
        <w:t>6</w:t>
      </w:r>
      <w:r w:rsidR="00734E27">
        <w:rPr>
          <w:i w:val="0"/>
        </w:rPr>
        <w:fldChar w:fldCharType="end"/>
      </w:r>
      <w:r w:rsidRPr="005751F1">
        <w:rPr>
          <w:i w:val="0"/>
        </w:rPr>
        <w:t xml:space="preserve">. </w:t>
      </w:r>
      <w:r w:rsidR="008D3C3A" w:rsidRPr="005751F1">
        <w:rPr>
          <w:rFonts w:ascii="Times New Roman" w:eastAsia="Times New Roman" w:hAnsi="Times New Roman" w:cs="Times New Roman"/>
          <w:i w:val="0"/>
          <w:color w:val="000000" w:themeColor="text1"/>
          <w:kern w:val="24"/>
        </w:rPr>
        <w:t xml:space="preserve">Proportion of </w:t>
      </w:r>
      <w:r w:rsidR="00B23100" w:rsidRPr="005751F1">
        <w:rPr>
          <w:rFonts w:ascii="Times New Roman" w:eastAsia="Times New Roman" w:hAnsi="Times New Roman" w:cs="Times New Roman"/>
          <w:i w:val="0"/>
          <w:color w:val="000000" w:themeColor="text1"/>
          <w:kern w:val="24"/>
        </w:rPr>
        <w:t>non-</w:t>
      </w:r>
      <w:r w:rsidR="00803ADD" w:rsidRPr="005751F1">
        <w:rPr>
          <w:rFonts w:ascii="Times New Roman" w:eastAsia="Times New Roman" w:hAnsi="Times New Roman" w:cs="Times New Roman"/>
          <w:i w:val="0"/>
          <w:color w:val="000000" w:themeColor="text1"/>
          <w:kern w:val="24"/>
        </w:rPr>
        <w:t>redundant</w:t>
      </w:r>
      <w:r w:rsidR="008D3C3A" w:rsidRPr="005751F1">
        <w:rPr>
          <w:rFonts w:ascii="Times New Roman" w:eastAsia="Times New Roman" w:hAnsi="Times New Roman" w:cs="Times New Roman"/>
          <w:i w:val="0"/>
          <w:color w:val="000000" w:themeColor="text1"/>
          <w:kern w:val="24"/>
        </w:rPr>
        <w:t xml:space="preserve"> samples</w:t>
      </w:r>
      <w:r w:rsidR="000A0EF2" w:rsidRPr="005751F1">
        <w:rPr>
          <w:rFonts w:ascii="Times New Roman" w:eastAsia="Times New Roman" w:hAnsi="Times New Roman" w:cs="Times New Roman"/>
          <w:i w:val="0"/>
          <w:color w:val="000000" w:themeColor="text1"/>
          <w:kern w:val="24"/>
        </w:rPr>
        <w:t xml:space="preserve"> </w:t>
      </w:r>
      <w:commentRangeEnd w:id="60"/>
      <w:r w:rsidR="00186057" w:rsidRPr="005751F1">
        <w:rPr>
          <w:rStyle w:val="CommentReference"/>
          <w:i w:val="0"/>
        </w:rPr>
        <w:commentReference w:id="60"/>
      </w:r>
      <w:commentRangeEnd w:id="61"/>
      <w:r w:rsidR="005A3ED7">
        <w:rPr>
          <w:rStyle w:val="CommentReference"/>
          <w:i w:val="0"/>
        </w:rPr>
        <w:commentReference w:id="61"/>
      </w:r>
      <w:commentRangeEnd w:id="62"/>
      <w:r w:rsidR="008F238D">
        <w:rPr>
          <w:rStyle w:val="CommentReference"/>
          <w:i w:val="0"/>
        </w:rPr>
        <w:commentReference w:id="62"/>
      </w:r>
      <w:r w:rsidR="000A0EF2" w:rsidRPr="005751F1">
        <w:rPr>
          <w:rFonts w:ascii="Times New Roman" w:eastAsia="Times New Roman" w:hAnsi="Times New Roman" w:cs="Times New Roman"/>
          <w:i w:val="0"/>
          <w:color w:val="000000" w:themeColor="text1"/>
          <w:kern w:val="24"/>
        </w:rPr>
        <w:t>(contribute novel individual by site-session combinations to the capture history)</w:t>
      </w:r>
      <w:r w:rsidR="008D3C3A" w:rsidRPr="005751F1">
        <w:rPr>
          <w:rFonts w:ascii="Times New Roman" w:eastAsia="Times New Roman" w:hAnsi="Times New Roman" w:cs="Times New Roman"/>
          <w:i w:val="0"/>
          <w:color w:val="000000" w:themeColor="text1"/>
          <w:kern w:val="24"/>
        </w:rPr>
        <w:t xml:space="preserve"> vs subsampling type for each of the </w:t>
      </w:r>
      <w:r w:rsidR="007E1CC2" w:rsidRPr="005751F1">
        <w:rPr>
          <w:rFonts w:ascii="Times New Roman" w:eastAsia="Times New Roman" w:hAnsi="Times New Roman" w:cs="Times New Roman"/>
          <w:i w:val="0"/>
          <w:color w:val="000000" w:themeColor="text1"/>
          <w:kern w:val="24"/>
        </w:rPr>
        <w:t xml:space="preserve">four simulated scenarios </w:t>
      </w:r>
      <w:r w:rsidR="008D3C3A" w:rsidRPr="005751F1">
        <w:rPr>
          <w:rFonts w:ascii="Times New Roman" w:eastAsia="Times New Roman" w:hAnsi="Times New Roman" w:cs="Times New Roman"/>
          <w:i w:val="0"/>
          <w:color w:val="000000" w:themeColor="text1"/>
          <w:kern w:val="24"/>
        </w:rPr>
        <w:t>where redundancy is possible</w:t>
      </w:r>
      <w:r w:rsidR="007E1CC2" w:rsidRPr="005751F1">
        <w:rPr>
          <w:rFonts w:ascii="Times New Roman" w:eastAsia="Times New Roman" w:hAnsi="Times New Roman" w:cs="Times New Roman"/>
          <w:i w:val="0"/>
          <w:color w:val="000000" w:themeColor="text1"/>
          <w:kern w:val="24"/>
        </w:rPr>
        <w:t xml:space="preserve"> (t4, t5, t6 and t7; Fig 4)</w:t>
      </w:r>
      <w:r w:rsidR="008D3C3A" w:rsidRPr="005751F1">
        <w:rPr>
          <w:rFonts w:ascii="Times New Roman" w:eastAsia="Times New Roman" w:hAnsi="Times New Roman" w:cs="Times New Roman"/>
          <w:i w:val="0"/>
          <w:color w:val="000000" w:themeColor="text1"/>
          <w:kern w:val="24"/>
        </w:rPr>
        <w:t xml:space="preserve">. </w:t>
      </w:r>
      <w:r w:rsidR="00CB2315">
        <w:rPr>
          <w:rFonts w:ascii="Times New Roman" w:hAnsi="Times New Roman" w:cs="Times New Roman"/>
          <w:i w:val="0"/>
          <w:noProof/>
        </w:rPr>
        <w:t>Boxes extend to the first and third quartiles of values, and whiskers extend to 1.5 times the interquartile range in either direction from the mean value</w:t>
      </w:r>
      <w:r w:rsidR="00CB2315">
        <w:rPr>
          <w:rFonts w:ascii="Times New Roman" w:eastAsia="Times New Roman" w:hAnsi="Times New Roman" w:cs="Times New Roman"/>
          <w:i w:val="0"/>
          <w:color w:val="000000" w:themeColor="text1"/>
          <w:kern w:val="24"/>
        </w:rPr>
        <w:t xml:space="preserve">. </w:t>
      </w:r>
      <w:r w:rsidR="000004CE" w:rsidRPr="005751F1">
        <w:rPr>
          <w:rFonts w:ascii="Times New Roman" w:eastAsia="Times New Roman" w:hAnsi="Times New Roman" w:cs="Times New Roman"/>
          <w:i w:val="0"/>
          <w:color w:val="000000" w:themeColor="text1"/>
          <w:kern w:val="24"/>
        </w:rPr>
        <w:t xml:space="preserve">Simulation scenarios incorporated </w:t>
      </w:r>
      <w:r w:rsidR="007F542E">
        <w:rPr>
          <w:rFonts w:ascii="Times New Roman" w:eastAsia="Times New Roman" w:hAnsi="Times New Roman" w:cs="Times New Roman"/>
          <w:i w:val="0"/>
          <w:color w:val="000000" w:themeColor="text1"/>
          <w:kern w:val="24"/>
        </w:rPr>
        <w:t xml:space="preserve">a positive </w:t>
      </w:r>
      <w:r w:rsidR="000004CE" w:rsidRPr="005751F1">
        <w:rPr>
          <w:rFonts w:ascii="Times New Roman" w:eastAsia="Times New Roman" w:hAnsi="Times New Roman" w:cs="Times New Roman"/>
          <w:i w:val="0"/>
          <w:color w:val="000000" w:themeColor="text1"/>
          <w:kern w:val="24"/>
        </w:rPr>
        <w:t>trap</w:t>
      </w:r>
      <w:r w:rsidR="007F542E">
        <w:rPr>
          <w:rFonts w:ascii="Times New Roman" w:eastAsia="Times New Roman" w:hAnsi="Times New Roman" w:cs="Times New Roman"/>
          <w:i w:val="0"/>
          <w:color w:val="000000" w:themeColor="text1"/>
          <w:kern w:val="24"/>
        </w:rPr>
        <w:t>-</w:t>
      </w:r>
      <w:r w:rsidR="000004CE" w:rsidRPr="005751F1">
        <w:rPr>
          <w:rFonts w:ascii="Times New Roman" w:eastAsia="Times New Roman" w:hAnsi="Times New Roman" w:cs="Times New Roman"/>
          <w:i w:val="0"/>
          <w:color w:val="000000" w:themeColor="text1"/>
          <w:kern w:val="24"/>
        </w:rPr>
        <w:t xml:space="preserve">specific behavioral effect (t6, t7), individual heterogeneity in capture probability (t6, t7), redundancy in sample deposition (t4, t5, t6, t7), and/or uneven distribution of activity centers (t7; Figure 4) with </w:t>
      </w:r>
      <w:r w:rsidR="000004CE" w:rsidRPr="00734679">
        <w:rPr>
          <w:rFonts w:ascii="Times New Roman" w:eastAsia="Times New Roman" w:hAnsi="Times New Roman" w:cs="Times New Roman"/>
          <w:i w:val="0"/>
          <w:color w:val="000000" w:themeColor="text1"/>
          <w:kern w:val="24"/>
        </w:rPr>
        <w:t xml:space="preserve">30 individuals over 6 trapping periods. </w:t>
      </w:r>
      <w:r w:rsidR="008D3C3A" w:rsidRPr="005751F1">
        <w:rPr>
          <w:rFonts w:ascii="Times New Roman" w:hAnsi="Times New Roman" w:cs="Times New Roman"/>
          <w:i w:val="0"/>
        </w:rPr>
        <w:t>Note that, as redundancy is not introduced for</w:t>
      </w:r>
      <w:r w:rsidR="007E1CC2" w:rsidRPr="005751F1">
        <w:rPr>
          <w:rFonts w:ascii="Times New Roman" w:hAnsi="Times New Roman" w:cs="Times New Roman"/>
          <w:i w:val="0"/>
        </w:rPr>
        <w:t xml:space="preserve"> scenarios</w:t>
      </w:r>
      <w:r w:rsidR="008D3C3A" w:rsidRPr="005751F1">
        <w:rPr>
          <w:rFonts w:ascii="Times New Roman" w:hAnsi="Times New Roman" w:cs="Times New Roman"/>
          <w:i w:val="0"/>
        </w:rPr>
        <w:t xml:space="preserve"> t1, t2, t3, or t8, </w:t>
      </w:r>
      <w:r w:rsidR="00BB787A" w:rsidRPr="005751F1">
        <w:rPr>
          <w:rFonts w:ascii="Times New Roman" w:hAnsi="Times New Roman" w:cs="Times New Roman"/>
          <w:i w:val="0"/>
        </w:rPr>
        <w:t xml:space="preserve">the </w:t>
      </w:r>
      <w:r w:rsidR="008D3C3A" w:rsidRPr="005751F1">
        <w:rPr>
          <w:rFonts w:ascii="Times New Roman" w:hAnsi="Times New Roman" w:cs="Times New Roman"/>
          <w:i w:val="0"/>
        </w:rPr>
        <w:t xml:space="preserve">proportion of </w:t>
      </w:r>
      <w:r w:rsidR="00B23100" w:rsidRPr="005751F1">
        <w:rPr>
          <w:rFonts w:ascii="Times New Roman" w:hAnsi="Times New Roman" w:cs="Times New Roman"/>
          <w:i w:val="0"/>
        </w:rPr>
        <w:t>non-</w:t>
      </w:r>
      <w:r w:rsidR="008D3C3A" w:rsidRPr="005751F1">
        <w:rPr>
          <w:rFonts w:ascii="Times New Roman" w:hAnsi="Times New Roman" w:cs="Times New Roman"/>
          <w:i w:val="0"/>
        </w:rPr>
        <w:t xml:space="preserve">redundant samples is fixed at </w:t>
      </w:r>
      <w:r w:rsidR="00B23100" w:rsidRPr="005751F1">
        <w:rPr>
          <w:rFonts w:ascii="Times New Roman" w:hAnsi="Times New Roman" w:cs="Times New Roman"/>
          <w:i w:val="0"/>
        </w:rPr>
        <w:t xml:space="preserve">1 </w:t>
      </w:r>
      <w:r w:rsidR="008D3C3A" w:rsidRPr="005751F1">
        <w:rPr>
          <w:rFonts w:ascii="Times New Roman" w:hAnsi="Times New Roman" w:cs="Times New Roman"/>
          <w:i w:val="0"/>
        </w:rPr>
        <w:t xml:space="preserve">for these </w:t>
      </w:r>
      <w:r w:rsidR="001C680B" w:rsidRPr="005751F1">
        <w:rPr>
          <w:rFonts w:ascii="Times New Roman" w:hAnsi="Times New Roman" w:cs="Times New Roman"/>
          <w:i w:val="0"/>
        </w:rPr>
        <w:t>scenarios</w:t>
      </w:r>
      <w:r w:rsidR="008D3C3A" w:rsidRPr="005751F1">
        <w:rPr>
          <w:rFonts w:ascii="Times New Roman" w:hAnsi="Times New Roman" w:cs="Times New Roman"/>
          <w:i w:val="0"/>
        </w:rPr>
        <w:t>.</w:t>
      </w:r>
      <w:r w:rsidR="002A5D2C" w:rsidRPr="005751F1">
        <w:rPr>
          <w:rFonts w:ascii="Times New Roman" w:hAnsi="Times New Roman" w:cs="Times New Roman"/>
          <w:i w:val="0"/>
        </w:rPr>
        <w:t xml:space="preserve"> </w:t>
      </w:r>
      <w:r w:rsidR="00376709" w:rsidRPr="005751F1">
        <w:rPr>
          <w:rFonts w:ascii="Times New Roman" w:hAnsi="Times New Roman" w:cs="Times New Roman"/>
          <w:i w:val="0"/>
        </w:rPr>
        <w:t>Data were subsampled using either Simple Random Sampling (SRS) or using an approach that gave preference to unique site-sessions, Site-Session Preferred (SPR).</w:t>
      </w:r>
    </w:p>
    <w:p w14:paraId="35A4DF6F" w14:textId="77777777" w:rsidR="000C3BE1" w:rsidRPr="00294E0E" w:rsidRDefault="00B23100" w:rsidP="00294E0E">
      <w:pPr>
        <w:pStyle w:val="BodyText"/>
        <w:spacing w:line="360" w:lineRule="auto"/>
        <w:rPr>
          <w:rFonts w:ascii="Times New Roman" w:hAnsi="Times New Roman" w:cs="Times New Roman"/>
        </w:rPr>
      </w:pPr>
      <w:r>
        <w:rPr>
          <w:rFonts w:ascii="Times New Roman" w:hAnsi="Times New Roman" w:cs="Times New Roman"/>
          <w:noProof/>
        </w:rPr>
        <w:drawing>
          <wp:inline distT="0" distB="0" distL="0" distR="0" wp14:anchorId="64E129DE" wp14:editId="71EE66AE">
            <wp:extent cx="6186793" cy="412452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90966" cy="4127310"/>
                    </a:xfrm>
                    <a:prstGeom prst="rect">
                      <a:avLst/>
                    </a:prstGeom>
                    <a:noFill/>
                    <a:ln>
                      <a:noFill/>
                    </a:ln>
                  </pic:spPr>
                </pic:pic>
              </a:graphicData>
            </a:graphic>
          </wp:inline>
        </w:drawing>
      </w:r>
    </w:p>
    <w:p w14:paraId="111C82EA" w14:textId="77777777" w:rsidR="008369D2" w:rsidRPr="00294E0E" w:rsidRDefault="00391808" w:rsidP="0021733A">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rPr>
        <w:br w:type="page"/>
      </w:r>
    </w:p>
    <w:p w14:paraId="0DD6F977" w14:textId="1F4D6015" w:rsidR="00404765" w:rsidRPr="00294E0E" w:rsidRDefault="008369D2" w:rsidP="00294E0E">
      <w:pPr>
        <w:pStyle w:val="Caption"/>
        <w:keepNext/>
        <w:spacing w:line="360" w:lineRule="auto"/>
        <w:rPr>
          <w:rFonts w:ascii="Times New Roman" w:hAnsi="Times New Roman" w:cs="Times New Roman"/>
          <w:i w:val="0"/>
        </w:rPr>
      </w:pPr>
      <w:commentRangeStart w:id="63"/>
      <w:r w:rsidRPr="00294E0E">
        <w:rPr>
          <w:rFonts w:ascii="Times New Roman" w:hAnsi="Times New Roman" w:cs="Times New Roman"/>
          <w:i w:val="0"/>
        </w:rPr>
        <w:lastRenderedPageBreak/>
        <w:t xml:space="preserve">Table </w:t>
      </w:r>
      <w:r w:rsidR="009C5665"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Table \* ARABIC </w:instrText>
      </w:r>
      <w:r w:rsidR="009C5665" w:rsidRPr="00294E0E">
        <w:rPr>
          <w:rFonts w:ascii="Times New Roman" w:hAnsi="Times New Roman" w:cs="Times New Roman"/>
          <w:i w:val="0"/>
        </w:rPr>
        <w:fldChar w:fldCharType="separate"/>
      </w:r>
      <w:r w:rsidR="00A56EEE">
        <w:rPr>
          <w:rFonts w:ascii="Times New Roman" w:hAnsi="Times New Roman" w:cs="Times New Roman"/>
          <w:i w:val="0"/>
          <w:noProof/>
        </w:rPr>
        <w:t>1</w:t>
      </w:r>
      <w:r w:rsidR="009C5665" w:rsidRPr="00294E0E">
        <w:rPr>
          <w:rFonts w:ascii="Times New Roman" w:hAnsi="Times New Roman" w:cs="Times New Roman"/>
          <w:i w:val="0"/>
        </w:rPr>
        <w:fldChar w:fldCharType="end"/>
      </w:r>
      <w:r w:rsidRPr="00294E0E">
        <w:rPr>
          <w:rFonts w:ascii="Times New Roman" w:hAnsi="Times New Roman" w:cs="Times New Roman"/>
          <w:b/>
          <w:i w:val="0"/>
        </w:rPr>
        <w:t>.</w:t>
      </w:r>
      <w:r w:rsidR="00404765" w:rsidRPr="00294E0E">
        <w:rPr>
          <w:rFonts w:ascii="Times New Roman" w:hAnsi="Times New Roman" w:cs="Times New Roman"/>
          <w:b/>
          <w:i w:val="0"/>
        </w:rPr>
        <w:t xml:space="preserve"> </w:t>
      </w:r>
      <w:r w:rsidR="00404765" w:rsidRPr="00294E0E">
        <w:rPr>
          <w:rFonts w:ascii="Times New Roman" w:hAnsi="Times New Roman" w:cs="Times New Roman"/>
          <w:i w:val="0"/>
        </w:rPr>
        <w:t>Model Notation</w:t>
      </w:r>
      <w:commentRangeEnd w:id="63"/>
      <w:r w:rsidR="00132385">
        <w:rPr>
          <w:rStyle w:val="CommentReference"/>
          <w:i w:val="0"/>
        </w:rPr>
        <w:commentReference w:id="63"/>
      </w:r>
      <w:r w:rsidR="00E56FAC">
        <w:rPr>
          <w:rFonts w:ascii="Times New Roman" w:hAnsi="Times New Roman" w:cs="Times New Roman"/>
          <w:i w:val="0"/>
        </w:rPr>
        <w:t xml:space="preserve"> for simulation of capture histories (Eq 1-5)</w:t>
      </w:r>
    </w:p>
    <w:tbl>
      <w:tblPr>
        <w:tblStyle w:val="PlainTable21"/>
        <w:tblW w:w="9440" w:type="dxa"/>
        <w:tblLook w:val="0420" w:firstRow="1" w:lastRow="0" w:firstColumn="0" w:lastColumn="0" w:noHBand="0" w:noVBand="1"/>
      </w:tblPr>
      <w:tblGrid>
        <w:gridCol w:w="1104"/>
        <w:gridCol w:w="8336"/>
      </w:tblGrid>
      <w:tr w:rsidR="00404765" w:rsidRPr="0040630A" w14:paraId="456C1670"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0B2D156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5B9A318F"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Definition</w:t>
            </w:r>
          </w:p>
        </w:tc>
      </w:tr>
      <w:tr w:rsidR="00404765" w:rsidRPr="0040630A" w14:paraId="0494580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5EA59835"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11CD1B13" w14:textId="5BD997FE"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Size of bear population</w:t>
            </w:r>
            <w:r w:rsidR="00132A4A">
              <w:rPr>
                <w:rFonts w:ascii="Times New Roman" w:eastAsia="Times New Roman" w:hAnsi="Times New Roman" w:cs="Times New Roman"/>
                <w:color w:val="000000" w:themeColor="text1"/>
                <w:kern w:val="24"/>
              </w:rPr>
              <w:t xml:space="preserve"> (30 in all scenarios)</w:t>
            </w:r>
          </w:p>
        </w:tc>
      </w:tr>
      <w:tr w:rsidR="00404765" w:rsidRPr="0040630A" w14:paraId="1CFFB35F" w14:textId="77777777" w:rsidTr="00404765">
        <w:trPr>
          <w:trHeight w:val="20"/>
        </w:trPr>
        <w:tc>
          <w:tcPr>
            <w:tcW w:w="1104" w:type="dxa"/>
            <w:tcBorders>
              <w:top w:val="nil"/>
              <w:bottom w:val="nil"/>
            </w:tcBorders>
          </w:tcPr>
          <w:p w14:paraId="4A010FBB"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25C54BF5" w14:textId="191C7C5B"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traps on trapping grid during a single simulation</w:t>
            </w:r>
            <w:r w:rsidR="00132A4A">
              <w:rPr>
                <w:rFonts w:ascii="Times New Roman" w:eastAsia="Times New Roman" w:hAnsi="Times New Roman" w:cs="Times New Roman"/>
                <w:color w:val="000000" w:themeColor="text1"/>
                <w:kern w:val="24"/>
              </w:rPr>
              <w:t xml:space="preserve"> (36 in all scenarios)</w:t>
            </w:r>
          </w:p>
        </w:tc>
      </w:tr>
      <w:tr w:rsidR="00404765" w:rsidRPr="0040630A" w14:paraId="4B4DFDC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891144A" w14:textId="77777777" w:rsidR="00404765" w:rsidRPr="00D76BFD" w:rsidRDefault="00404765"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tcPr>
          <w:p w14:paraId="10C40705" w14:textId="74DB63CE" w:rsidR="00404765" w:rsidRPr="0040630A" w:rsidRDefault="00404765" w:rsidP="000A1EFF">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Location of trap</w:t>
            </w:r>
            <w:r w:rsidR="000A1EFF">
              <w:rPr>
                <w:rFonts w:ascii="Times New Roman" w:eastAsia="Times New Roman" w:hAnsi="Times New Roman" w:cs="Times New Roman"/>
                <w:color w:val="000000" w:themeColor="text1"/>
                <w:kern w:val="24"/>
              </w:rPr>
              <w:t xml:space="preserve"> </w:t>
            </w:r>
            <w:r w:rsidR="000A1EFF"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on trapping grid during a single </w:t>
            </w:r>
            <w:proofErr w:type="gramStart"/>
            <w:r w:rsidRPr="0040630A">
              <w:rPr>
                <w:rFonts w:ascii="Times New Roman" w:eastAsia="Times New Roman" w:hAnsi="Times New Roman" w:cs="Times New Roman"/>
                <w:color w:val="000000" w:themeColor="text1"/>
                <w:kern w:val="24"/>
              </w:rPr>
              <w:t>simulation{</w:t>
            </w:r>
            <w:proofErr w:type="gramEnd"/>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0A1EFF">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w:t>
            </w:r>
            <w:r w:rsidR="00132A4A">
              <w:rPr>
                <w:rFonts w:ascii="Times New Roman" w:eastAsia="Times New Roman" w:hAnsi="Times New Roman" w:cs="Times New Roman"/>
                <w:color w:val="000000" w:themeColor="text1"/>
                <w:kern w:val="24"/>
              </w:rPr>
              <w:t xml:space="preserve"> </w:t>
            </w:r>
          </w:p>
        </w:tc>
      </w:tr>
      <w:tr w:rsidR="00404765" w:rsidRPr="0040630A" w14:paraId="421899A5" w14:textId="77777777" w:rsidTr="00404765">
        <w:trPr>
          <w:trHeight w:val="20"/>
        </w:trPr>
        <w:tc>
          <w:tcPr>
            <w:tcW w:w="1104" w:type="dxa"/>
            <w:tcBorders>
              <w:top w:val="nil"/>
              <w:bottom w:val="nil"/>
            </w:tcBorders>
          </w:tcPr>
          <w:p w14:paraId="0A0D35D4"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37D6AF87" w14:textId="34FBC836"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trapping sessions</w:t>
            </w:r>
            <w:r w:rsidR="00132A4A">
              <w:rPr>
                <w:rFonts w:ascii="Times New Roman" w:eastAsia="Times New Roman" w:hAnsi="Times New Roman" w:cs="Times New Roman"/>
                <w:color w:val="000000" w:themeColor="text1"/>
                <w:kern w:val="24"/>
              </w:rPr>
              <w:t xml:space="preserve"> (6 in all scenarios)</w:t>
            </w:r>
          </w:p>
        </w:tc>
      </w:tr>
      <w:tr w:rsidR="00404765" w:rsidRPr="0040630A" w14:paraId="68738C7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4CB3358"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427DA018" w14:textId="045A9D4E"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Inhibition distance between bear activity centers</w:t>
            </w:r>
            <w:r w:rsidR="00E56FAC">
              <w:rPr>
                <w:rFonts w:ascii="Times New Roman" w:eastAsia="Times New Roman" w:hAnsi="Times New Roman" w:cs="Times New Roman"/>
                <w:color w:val="000000" w:themeColor="text1"/>
                <w:kern w:val="24"/>
              </w:rPr>
              <w:t xml:space="preserve"> (200m in all scenarios)</w:t>
            </w:r>
          </w:p>
        </w:tc>
      </w:tr>
      <w:tr w:rsidR="00404765" w:rsidRPr="0040630A" w14:paraId="1FA66FF9" w14:textId="77777777" w:rsidTr="00404765">
        <w:trPr>
          <w:trHeight w:val="20"/>
        </w:trPr>
        <w:tc>
          <w:tcPr>
            <w:tcW w:w="1104" w:type="dxa"/>
            <w:tcBorders>
              <w:top w:val="nil"/>
              <w:bottom w:val="nil"/>
            </w:tcBorders>
            <w:hideMark/>
          </w:tcPr>
          <w:p w14:paraId="33E17419"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6B2FB101" w14:textId="72932A7B"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intensity of stratification of bear activity centers</w:t>
            </w:r>
            <w:r w:rsidR="00E56FAC">
              <w:rPr>
                <w:rFonts w:ascii="Times New Roman" w:eastAsia="Times New Roman" w:hAnsi="Times New Roman" w:cs="Times New Roman"/>
                <w:color w:val="000000" w:themeColor="text1"/>
                <w:kern w:val="24"/>
              </w:rPr>
              <w:t xml:space="preserve"> (.75 in t6 and t7, 0 in all other scenarios)</w:t>
            </w:r>
          </w:p>
        </w:tc>
      </w:tr>
      <w:tr w:rsidR="00404765" w:rsidRPr="0040630A" w14:paraId="5B312597"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F2259A1"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73D55BD6" w14:textId="56BCA082"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Locations of bear activity centers {</w:t>
            </w:r>
            <w:proofErr w:type="spellStart"/>
            <w:r w:rsidRPr="00DC6565">
              <w:rPr>
                <w:rFonts w:ascii="Times New Roman" w:eastAsia="Times New Roman" w:hAnsi="Times New Roman" w:cs="Times New Roman"/>
                <w:i/>
                <w:color w:val="000000" w:themeColor="text1"/>
                <w:kern w:val="24"/>
              </w:rPr>
              <w:t>i</w:t>
            </w:r>
            <w:proofErr w:type="spellEnd"/>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r w:rsidR="00E56FAC">
              <w:rPr>
                <w:rFonts w:ascii="Times New Roman" w:eastAsia="Times New Roman" w:hAnsi="Times New Roman" w:cs="Times New Roman"/>
                <w:color w:val="000000" w:themeColor="text1"/>
                <w:kern w:val="24"/>
              </w:rPr>
              <w:t xml:space="preserve"> </w:t>
            </w:r>
          </w:p>
        </w:tc>
      </w:tr>
      <w:tr w:rsidR="00404765" w:rsidRPr="0040630A" w14:paraId="3A17C6CA" w14:textId="77777777" w:rsidTr="00404765">
        <w:trPr>
          <w:trHeight w:val="20"/>
        </w:trPr>
        <w:tc>
          <w:tcPr>
            <w:tcW w:w="1104" w:type="dxa"/>
            <w:tcBorders>
              <w:top w:val="nil"/>
              <w:bottom w:val="nil"/>
            </w:tcBorders>
            <w:hideMark/>
          </w:tcPr>
          <w:p w14:paraId="077BEDA5" w14:textId="77777777" w:rsidR="00404765" w:rsidRPr="00D76BFD" w:rsidRDefault="00D76BFD"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lang w:val="el-GR"/>
              </w:rPr>
              <w:t>Ψ</w:t>
            </w:r>
            <w:proofErr w:type="spellStart"/>
            <w:r>
              <w:rPr>
                <w:rFonts w:ascii="Times New Roman" w:eastAsia="Times New Roman" w:hAnsi="Times New Roman" w:cs="Times New Roman"/>
                <w:i/>
                <w:color w:val="000000" w:themeColor="text1"/>
                <w:kern w:val="24"/>
                <w:vertAlign w:val="subscript"/>
              </w:rPr>
              <w:t>i,k</w:t>
            </w:r>
            <w:proofErr w:type="spellEnd"/>
          </w:p>
        </w:tc>
        <w:tc>
          <w:tcPr>
            <w:tcW w:w="8336" w:type="dxa"/>
            <w:tcBorders>
              <w:top w:val="nil"/>
              <w:bottom w:val="nil"/>
            </w:tcBorders>
            <w:hideMark/>
          </w:tcPr>
          <w:p w14:paraId="385899F9" w14:textId="77777777" w:rsidR="00404765" w:rsidRPr="00D76BFD" w:rsidRDefault="00404765" w:rsidP="007E1CC2">
            <w:pPr>
              <w:spacing w:line="276" w:lineRule="auto"/>
              <w:rPr>
                <w:rFonts w:ascii="Times New Roman" w:eastAsia="Times New Roman" w:hAnsi="Times New Roman" w:cs="Times New Roman"/>
                <w:vertAlign w:val="subscript"/>
              </w:rPr>
            </w:pPr>
            <w:r w:rsidRPr="0040630A">
              <w:rPr>
                <w:rFonts w:ascii="Times New Roman" w:eastAsia="Times New Roman" w:hAnsi="Times New Roman" w:cs="Times New Roman"/>
                <w:color w:val="000000" w:themeColor="text1"/>
                <w:kern w:val="24"/>
              </w:rPr>
              <w:t xml:space="preserve">Euclidean distances between </w:t>
            </w:r>
            <w:r w:rsidR="000A1EFF">
              <w:rPr>
                <w:rFonts w:ascii="Times New Roman" w:eastAsia="Times New Roman" w:hAnsi="Times New Roman" w:cs="Times New Roman"/>
                <w:color w:val="000000" w:themeColor="text1"/>
                <w:kern w:val="24"/>
              </w:rPr>
              <w:t xml:space="preserve">the activity center for individual </w:t>
            </w:r>
            <w:proofErr w:type="spellStart"/>
            <w:r w:rsidR="000A1EFF" w:rsidRPr="00DC6565">
              <w:rPr>
                <w:rFonts w:ascii="Times New Roman" w:eastAsia="Times New Roman" w:hAnsi="Times New Roman" w:cs="Times New Roman"/>
                <w:i/>
                <w:color w:val="000000" w:themeColor="text1"/>
                <w:kern w:val="24"/>
              </w:rPr>
              <w:t>i</w:t>
            </w:r>
            <w:proofErr w:type="spellEnd"/>
            <w:r w:rsidR="000A1EFF">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000A1EFF">
              <w:rPr>
                <w:rFonts w:ascii="Times New Roman" w:eastAsia="Times New Roman" w:hAnsi="Times New Roman" w:cs="Times New Roman"/>
                <w:iCs/>
                <w:color w:val="000000" w:themeColor="text1"/>
                <w:kern w:val="24"/>
                <w:vertAlign w:val="subscript"/>
              </w:rPr>
              <w:t>,</w:t>
            </w:r>
            <w:r w:rsidRPr="0040630A">
              <w:rPr>
                <w:rFonts w:ascii="Times New Roman" w:eastAsia="Times New Roman" w:hAnsi="Times New Roman" w:cs="Times New Roman"/>
                <w:color w:val="000000" w:themeColor="text1"/>
                <w:kern w:val="24"/>
              </w:rPr>
              <w:t xml:space="preserve"> and</w:t>
            </w:r>
            <w:r w:rsidR="000A1EFF">
              <w:rPr>
                <w:rFonts w:ascii="Times New Roman" w:eastAsia="Times New Roman" w:hAnsi="Times New Roman" w:cs="Times New Roman"/>
                <w:color w:val="000000" w:themeColor="text1"/>
                <w:kern w:val="24"/>
              </w:rPr>
              <w:t xml:space="preserve"> the location of trap </w:t>
            </w:r>
            <w:r w:rsidR="000A1EFF" w:rsidRPr="00DC6565">
              <w:rPr>
                <w:rFonts w:ascii="Times New Roman" w:eastAsia="Times New Roman" w:hAnsi="Times New Roman" w:cs="Times New Roman"/>
                <w:i/>
                <w:color w:val="000000" w:themeColor="text1"/>
                <w:kern w:val="24"/>
              </w:rPr>
              <w:t>k</w:t>
            </w:r>
            <w:r w:rsidR="000A1EFF">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
        </w:tc>
      </w:tr>
      <w:tr w:rsidR="00404765" w:rsidRPr="0040630A" w14:paraId="0B8AAC5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3D320B59"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43EA389D" w14:textId="7A6937BD"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r w:rsidR="00FA1897">
              <w:rPr>
                <w:rFonts w:ascii="Times New Roman" w:eastAsia="Times New Roman" w:hAnsi="Times New Roman" w:cs="Times New Roman"/>
                <w:color w:val="000000" w:themeColor="text1"/>
                <w:kern w:val="24"/>
              </w:rPr>
              <w:t xml:space="preserve"> (.5 in all scenarios)</w:t>
            </w:r>
          </w:p>
        </w:tc>
      </w:tr>
      <w:tr w:rsidR="00404765" w:rsidRPr="0040630A" w14:paraId="2A29861D" w14:textId="77777777" w:rsidTr="00404765">
        <w:trPr>
          <w:trHeight w:val="20"/>
        </w:trPr>
        <w:tc>
          <w:tcPr>
            <w:tcW w:w="1104" w:type="dxa"/>
            <w:tcBorders>
              <w:top w:val="nil"/>
              <w:bottom w:val="nil"/>
            </w:tcBorders>
            <w:hideMark/>
          </w:tcPr>
          <w:p w14:paraId="620330A4" w14:textId="77777777" w:rsidR="00404765" w:rsidRPr="0038778A" w:rsidRDefault="0038778A" w:rsidP="007E1CC2">
            <w:pPr>
              <w:spacing w:line="276" w:lineRule="auto"/>
              <w:jc w:val="center"/>
              <w:rPr>
                <w:rFonts w:ascii="Times New Roman" w:eastAsia="Times New Roman" w:hAnsi="Times New Roman" w:cs="Times New Roman"/>
                <w:i/>
                <w:vertAlign w:val="subscript"/>
              </w:rPr>
            </w:pPr>
            <w:r>
              <w:rPr>
                <w:rFonts w:ascii="Times New Roman" w:eastAsia="Times New Roman" w:hAnsi="Times New Roman" w:cs="Times New Roman"/>
                <w:i/>
                <w:color w:val="000000" w:themeColor="text1"/>
                <w:kern w:val="24"/>
              </w:rPr>
              <w:t>b</w:t>
            </w:r>
          </w:p>
        </w:tc>
        <w:tc>
          <w:tcPr>
            <w:tcW w:w="8336" w:type="dxa"/>
            <w:tcBorders>
              <w:top w:val="nil"/>
              <w:bottom w:val="nil"/>
            </w:tcBorders>
            <w:hideMark/>
          </w:tcPr>
          <w:p w14:paraId="2F6E0102" w14:textId="41E08A61"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r w:rsidR="00E56FAC">
              <w:rPr>
                <w:rFonts w:ascii="Times New Roman" w:eastAsia="Times New Roman" w:hAnsi="Times New Roman" w:cs="Times New Roman"/>
                <w:color w:val="000000" w:themeColor="text1"/>
                <w:kern w:val="24"/>
              </w:rPr>
              <w:t>(</w:t>
            </w:r>
            <w:r w:rsidR="00FA1897">
              <w:rPr>
                <w:rFonts w:ascii="Times New Roman" w:eastAsia="Times New Roman" w:hAnsi="Times New Roman" w:cs="Times New Roman"/>
                <w:color w:val="000000" w:themeColor="text1"/>
                <w:kern w:val="24"/>
              </w:rPr>
              <w:t>1</w:t>
            </w:r>
            <w:r w:rsidR="00E56FAC">
              <w:rPr>
                <w:rFonts w:ascii="Times New Roman" w:eastAsia="Times New Roman" w:hAnsi="Times New Roman" w:cs="Times New Roman"/>
                <w:color w:val="000000" w:themeColor="text1"/>
                <w:kern w:val="24"/>
              </w:rPr>
              <w:t xml:space="preserve"> in t2, t5, t6 and 0 in all other scenarios)</w:t>
            </w:r>
          </w:p>
        </w:tc>
      </w:tr>
      <w:tr w:rsidR="00404765" w:rsidRPr="0040630A" w14:paraId="446BBC5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60ADEF4" w14:textId="77777777" w:rsidR="00404765" w:rsidRPr="0040630A" w:rsidRDefault="0038778A" w:rsidP="007E1CC2">
            <w:pPr>
              <w:spacing w:line="276" w:lineRule="auto"/>
              <w:jc w:val="center"/>
              <w:rPr>
                <w:rFonts w:ascii="Times New Roman" w:eastAsia="Times New Roman" w:hAnsi="Times New Roman" w:cs="Times New Roman"/>
                <w:i/>
              </w:rPr>
            </w:pPr>
            <w:r>
              <w:t xml:space="preserve"> </w:t>
            </w:r>
            <w:r w:rsidRPr="0038778A">
              <w:rPr>
                <w:rFonts w:ascii="Times New Roman" w:eastAsia="Times New Roman" w:hAnsi="Times New Roman" w:cs="Times New Roman"/>
                <w:i/>
                <w:color w:val="000000" w:themeColor="text1"/>
                <w:kern w:val="24"/>
                <w:lang w:val="el-GR"/>
              </w:rPr>
              <w:t>σ</w:t>
            </w:r>
          </w:p>
        </w:tc>
        <w:tc>
          <w:tcPr>
            <w:tcW w:w="8336" w:type="dxa"/>
            <w:tcBorders>
              <w:top w:val="nil"/>
              <w:bottom w:val="nil"/>
            </w:tcBorders>
            <w:hideMark/>
          </w:tcPr>
          <w:p w14:paraId="3A17F701" w14:textId="5D324FE9" w:rsidR="00404765" w:rsidRPr="00E56FAC"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r w:rsidR="00E56FAC">
              <w:rPr>
                <w:rFonts w:ascii="Times New Roman" w:eastAsia="Times New Roman" w:hAnsi="Times New Roman" w:cs="Times New Roman"/>
                <w:i/>
                <w:color w:val="000000" w:themeColor="text1"/>
                <w:kern w:val="24"/>
              </w:rPr>
              <w:t xml:space="preserve"> </w:t>
            </w:r>
            <w:r w:rsidR="00E56FAC">
              <w:rPr>
                <w:rFonts w:ascii="Times New Roman" w:eastAsia="Times New Roman" w:hAnsi="Times New Roman" w:cs="Times New Roman"/>
                <w:color w:val="000000" w:themeColor="text1"/>
                <w:kern w:val="24"/>
              </w:rPr>
              <w:t>(846m in all scenarios)</w:t>
            </w:r>
          </w:p>
        </w:tc>
      </w:tr>
      <w:tr w:rsidR="00404765" w:rsidRPr="0040630A" w14:paraId="43DD36A8" w14:textId="77777777" w:rsidTr="00404765">
        <w:trPr>
          <w:trHeight w:val="20"/>
        </w:trPr>
        <w:tc>
          <w:tcPr>
            <w:tcW w:w="1104" w:type="dxa"/>
            <w:tcBorders>
              <w:top w:val="nil"/>
              <w:bottom w:val="nil"/>
            </w:tcBorders>
            <w:hideMark/>
          </w:tcPr>
          <w:p w14:paraId="7424A99F"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lang w:val="el-GR"/>
              </w:rPr>
              <w:t>δ</w:t>
            </w:r>
            <w:proofErr w:type="spellStart"/>
            <w:r w:rsidRPr="0040630A">
              <w:rPr>
                <w:rFonts w:ascii="Times New Roman" w:eastAsia="Times New Roman" w:hAnsi="Times New Roman" w:cs="Times New Roman"/>
                <w:i/>
                <w:color w:val="000000" w:themeColor="text1"/>
                <w:kern w:val="24"/>
                <w:vertAlign w:val="subscript"/>
              </w:rPr>
              <w:t>i</w:t>
            </w:r>
            <w:proofErr w:type="spellEnd"/>
          </w:p>
        </w:tc>
        <w:tc>
          <w:tcPr>
            <w:tcW w:w="8336" w:type="dxa"/>
            <w:tcBorders>
              <w:top w:val="nil"/>
              <w:bottom w:val="nil"/>
            </w:tcBorders>
            <w:hideMark/>
          </w:tcPr>
          <w:p w14:paraId="3D8C2110"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w:t>
            </w:r>
            <w:proofErr w:type="spellStart"/>
            <w:r w:rsidRPr="00DC6565">
              <w:rPr>
                <w:rFonts w:ascii="Times New Roman" w:eastAsia="Times New Roman" w:hAnsi="Times New Roman" w:cs="Times New Roman"/>
                <w:i/>
                <w:color w:val="000000" w:themeColor="text1"/>
                <w:kern w:val="24"/>
              </w:rPr>
              <w:t>i</w:t>
            </w:r>
            <w:proofErr w:type="spellEnd"/>
            <w:r w:rsidRPr="00DC6565">
              <w:rPr>
                <w:rFonts w:ascii="Times New Roman" w:eastAsia="Times New Roman" w:hAnsi="Times New Roman" w:cs="Times New Roman"/>
                <w:i/>
                <w:color w:val="000000" w:themeColor="text1"/>
                <w:kern w:val="24"/>
              </w:rPr>
              <w:t xml:space="preserve"> </w:t>
            </w:r>
            <w:r w:rsidRPr="0040630A">
              <w:rPr>
                <w:rFonts w:ascii="Times New Roman" w:eastAsia="Times New Roman" w:hAnsi="Times New Roman" w:cs="Times New Roman"/>
                <w:color w:val="000000" w:themeColor="text1"/>
                <w:kern w:val="24"/>
              </w:rPr>
              <w:t>=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p>
        </w:tc>
      </w:tr>
      <w:tr w:rsidR="00404765" w:rsidRPr="0040630A" w14:paraId="4AADD2A4"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886AEB0"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01E85FBF" w14:textId="6FD0B263"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proofErr w:type="spellStart"/>
            <w:r w:rsidRPr="0040630A">
              <w:rPr>
                <w:rFonts w:ascii="Times New Roman" w:eastAsia="Times New Roman" w:hAnsi="Times New Roman" w:cs="Times New Roman"/>
                <w:i/>
                <w:iCs/>
                <w:color w:val="000000" w:themeColor="text1"/>
                <w:kern w:val="24"/>
                <w:vertAlign w:val="subscript"/>
              </w:rPr>
              <w:t>i</w:t>
            </w:r>
            <w:proofErr w:type="spellEnd"/>
            <w:r w:rsidRPr="0040630A">
              <w:rPr>
                <w:rFonts w:ascii="Times New Roman" w:eastAsia="Times New Roman" w:hAnsi="Times New Roman" w:cs="Times New Roman"/>
                <w:color w:val="000000" w:themeColor="text1"/>
                <w:kern w:val="24"/>
              </w:rPr>
              <w:t xml:space="preserve"> values</w:t>
            </w:r>
            <w:r w:rsidR="00E56FAC">
              <w:rPr>
                <w:rFonts w:ascii="Times New Roman" w:eastAsia="Times New Roman" w:hAnsi="Times New Roman" w:cs="Times New Roman"/>
                <w:color w:val="000000" w:themeColor="text1"/>
                <w:kern w:val="24"/>
              </w:rPr>
              <w:t xml:space="preserve"> (1.25 in t3, t5, t6 and t7, 0 in all other scenarios)</w:t>
            </w:r>
          </w:p>
        </w:tc>
      </w:tr>
      <w:tr w:rsidR="00404765" w:rsidRPr="0040630A" w14:paraId="316F107F" w14:textId="77777777" w:rsidTr="00404765">
        <w:trPr>
          <w:trHeight w:val="20"/>
        </w:trPr>
        <w:tc>
          <w:tcPr>
            <w:tcW w:w="1104" w:type="dxa"/>
            <w:tcBorders>
              <w:top w:val="nil"/>
              <w:bottom w:val="nil"/>
            </w:tcBorders>
            <w:hideMark/>
          </w:tcPr>
          <w:p w14:paraId="0976B686"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2A44EE19" w14:textId="34587095"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r w:rsidR="00E56FAC">
              <w:rPr>
                <w:rFonts w:ascii="Times New Roman" w:eastAsia="Times New Roman" w:hAnsi="Times New Roman" w:cs="Times New Roman"/>
                <w:color w:val="000000" w:themeColor="text1"/>
                <w:kern w:val="24"/>
              </w:rPr>
              <w:t xml:space="preserve"> </w:t>
            </w:r>
          </w:p>
        </w:tc>
      </w:tr>
      <w:tr w:rsidR="00404765" w:rsidRPr="0040630A" w14:paraId="32C77A78"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CD8A2B2" w14:textId="77777777" w:rsidR="00404765" w:rsidRPr="003E28B8" w:rsidRDefault="00404765" w:rsidP="007E1CC2">
            <w:pPr>
              <w:spacing w:line="276" w:lineRule="auto"/>
              <w:jc w:val="center"/>
              <w:rPr>
                <w:rFonts w:ascii="Times New Roman" w:eastAsia="Times New Roman" w:hAnsi="Times New Roman" w:cs="Times New Roman"/>
                <w:i/>
                <w:vertAlign w:val="subscript"/>
              </w:rPr>
            </w:pPr>
            <w:proofErr w:type="spellStart"/>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hideMark/>
          </w:tcPr>
          <w:p w14:paraId="6DE62FDF"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 xml:space="preserve">for individual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at trap k during time period t</w:t>
            </w:r>
            <w:r w:rsidR="003879EA" w:rsidRPr="0040630A">
              <w:rPr>
                <w:rFonts w:ascii="Times New Roman" w:eastAsia="Times New Roman" w:hAnsi="Times New Roman" w:cs="Times New Roman"/>
                <w:color w:val="000000" w:themeColor="text1"/>
                <w:kern w:val="24"/>
              </w:rPr>
              <w:t>{</w:t>
            </w:r>
            <w:proofErr w:type="spellStart"/>
            <w:r w:rsidR="003879EA" w:rsidRPr="0040630A">
              <w:rPr>
                <w:rFonts w:ascii="Times New Roman" w:eastAsia="Times New Roman" w:hAnsi="Times New Roman" w:cs="Times New Roman"/>
                <w:color w:val="000000" w:themeColor="text1"/>
                <w:kern w:val="24"/>
              </w:rPr>
              <w:t>i</w:t>
            </w:r>
            <w:proofErr w:type="spellEnd"/>
            <w:r w:rsidR="003879EA"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13616A6E" w14:textId="77777777" w:rsidTr="00404765">
        <w:trPr>
          <w:trHeight w:val="20"/>
        </w:trPr>
        <w:tc>
          <w:tcPr>
            <w:tcW w:w="1104" w:type="dxa"/>
            <w:tcBorders>
              <w:top w:val="nil"/>
              <w:bottom w:val="nil"/>
            </w:tcBorders>
            <w:hideMark/>
          </w:tcPr>
          <w:p w14:paraId="29B21C32"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hideMark/>
          </w:tcPr>
          <w:p w14:paraId="30F07265" w14:textId="77777777" w:rsidR="00404765" w:rsidRPr="0040630A" w:rsidRDefault="00404765"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 xml:space="preserve">Indicator variable equal to 1 if bear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was captured at trap k during time period t, and 0 otherwise.</w:t>
            </w:r>
          </w:p>
        </w:tc>
      </w:tr>
      <w:tr w:rsidR="00404765" w:rsidRPr="0040630A" w14:paraId="5CC6C6CC"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B3CBA5B"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proofErr w:type="spell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tcPr>
          <w:p w14:paraId="03C5F7F9"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t xml:space="preserve">Indicator variable equal to 1 if bear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proofErr w:type="spellStart"/>
            <w:r w:rsidR="003879EA" w:rsidRPr="0040630A">
              <w:rPr>
                <w:rFonts w:ascii="Times New Roman" w:eastAsia="Times New Roman" w:hAnsi="Times New Roman" w:cs="Times New Roman"/>
                <w:color w:val="000000" w:themeColor="text1"/>
                <w:kern w:val="24"/>
              </w:rPr>
              <w:t>i</w:t>
            </w:r>
            <w:proofErr w:type="spellEnd"/>
            <w:r w:rsidR="003879EA"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5883938F" w14:textId="77777777" w:rsidTr="00404765">
        <w:trPr>
          <w:trHeight w:val="20"/>
        </w:trPr>
        <w:tc>
          <w:tcPr>
            <w:tcW w:w="1104" w:type="dxa"/>
            <w:tcBorders>
              <w:top w:val="nil"/>
            </w:tcBorders>
            <w:hideMark/>
          </w:tcPr>
          <w:p w14:paraId="50C57AEB"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tcBorders>
            <w:hideMark/>
          </w:tcPr>
          <w:p w14:paraId="4309580C" w14:textId="77777777" w:rsidR="00404765" w:rsidRPr="0040630A" w:rsidRDefault="003E28B8"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proofErr w:type="spellStart"/>
            <w:r w:rsidRPr="0040630A">
              <w:rPr>
                <w:rFonts w:ascii="Times New Roman" w:eastAsia="Times New Roman" w:hAnsi="Times New Roman" w:cs="Times New Roman"/>
                <w:color w:val="000000" w:themeColor="text1"/>
                <w:kern w:val="24"/>
              </w:rPr>
              <w:t>i</w:t>
            </w:r>
            <w:proofErr w:type="spellEnd"/>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N},</w:t>
            </w:r>
            <w:r w:rsidR="003879EA" w:rsidRPr="0040630A">
              <w:rPr>
                <w:rFonts w:ascii="Times New Roman" w:eastAsia="Times New Roman" w:hAnsi="Times New Roman" w:cs="Times New Roman"/>
                <w:color w:val="000000" w:themeColor="text1"/>
                <w:kern w:val="24"/>
              </w:rPr>
              <w:t>{k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T}</w:t>
            </w:r>
          </w:p>
        </w:tc>
      </w:tr>
    </w:tbl>
    <w:p w14:paraId="4AC0AE90" w14:textId="77777777" w:rsidR="00404765" w:rsidRPr="0040630A" w:rsidRDefault="00404765" w:rsidP="00F67701">
      <w:pPr>
        <w:pStyle w:val="BodyText"/>
        <w:spacing w:line="480" w:lineRule="auto"/>
        <w:rPr>
          <w:rFonts w:ascii="Times New Roman" w:hAnsi="Times New Roman" w:cs="Times New Roman"/>
        </w:rPr>
      </w:pPr>
    </w:p>
    <w:p w14:paraId="5CF5AD71" w14:textId="77777777" w:rsidR="00A8589D" w:rsidRDefault="00A8589D">
      <w:pPr>
        <w:rPr>
          <w:rFonts w:ascii="Times New Roman" w:hAnsi="Times New Roman" w:cs="Times New Roman"/>
        </w:rPr>
      </w:pPr>
      <w:r>
        <w:rPr>
          <w:rFonts w:ascii="Times New Roman" w:hAnsi="Times New Roman" w:cs="Times New Roman"/>
        </w:rPr>
        <w:br w:type="page"/>
      </w:r>
    </w:p>
    <w:p w14:paraId="580BADCD" w14:textId="1866AD2C" w:rsidR="00404765" w:rsidRDefault="00A8589D" w:rsidP="00D95673">
      <w:pPr>
        <w:pStyle w:val="Bibliography"/>
        <w:spacing w:line="480" w:lineRule="auto"/>
        <w:rPr>
          <w:rFonts w:ascii="Times New Roman" w:hAnsi="Times New Roman" w:cs="Times New Roman"/>
          <w:b/>
        </w:rPr>
      </w:pPr>
      <w:r>
        <w:rPr>
          <w:rFonts w:ascii="Times New Roman" w:hAnsi="Times New Roman" w:cs="Times New Roman"/>
          <w:b/>
        </w:rPr>
        <w:lastRenderedPageBreak/>
        <w:t>APPENDIX A</w:t>
      </w:r>
    </w:p>
    <w:p w14:paraId="5B5100BB" w14:textId="41FF3064" w:rsidR="005751F1" w:rsidRPr="00294E0E" w:rsidRDefault="005751F1" w:rsidP="005751F1">
      <w:pPr>
        <w:pStyle w:val="Caption"/>
        <w:spacing w:line="360" w:lineRule="auto"/>
        <w:rPr>
          <w:rFonts w:ascii="Times New Roman" w:hAnsi="Times New Roman" w:cs="Times New Roman"/>
          <w:i w:val="0"/>
        </w:rPr>
      </w:pPr>
      <w:r>
        <w:rPr>
          <w:rFonts w:ascii="Times New Roman" w:hAnsi="Times New Roman" w:cs="Times New Roman"/>
          <w:i w:val="0"/>
        </w:rPr>
        <w:t xml:space="preserve">Figure </w:t>
      </w:r>
      <w:r w:rsidR="005A5298">
        <w:rPr>
          <w:rFonts w:ascii="Times New Roman" w:hAnsi="Times New Roman" w:cs="Times New Roman"/>
          <w:i w:val="0"/>
        </w:rPr>
        <w:t>S</w:t>
      </w:r>
      <w:r w:rsidR="00E43DA9">
        <w:rPr>
          <w:rFonts w:ascii="Times New Roman" w:hAnsi="Times New Roman" w:cs="Times New Roman"/>
          <w:i w:val="0"/>
        </w:rPr>
        <w:t>1</w:t>
      </w:r>
      <w:r w:rsidRPr="00294E0E">
        <w:rPr>
          <w:rFonts w:ascii="Times New Roman" w:hAnsi="Times New Roman" w:cs="Times New Roman"/>
          <w:i w:val="0"/>
        </w:rPr>
        <w:t xml:space="preserve">. Directed Acrylic Graph of the data simulation process. Triangle nodes represent fixed parameters, circles represent stochastic values, and squares represent deterministic values obtained using stochastic values. All values are defined in Table 1. </w:t>
      </w:r>
      <w:proofErr w:type="spellStart"/>
      <w:proofErr w:type="gramStart"/>
      <w:r w:rsidRPr="00294E0E">
        <w:rPr>
          <w:rFonts w:ascii="Times New Roman" w:hAnsi="Times New Roman" w:cs="Times New Roman"/>
          <w:i w:val="0"/>
        </w:rPr>
        <w:t>I</w:t>
      </w:r>
      <w:r w:rsidRPr="00DC6565">
        <w:rPr>
          <w:rFonts w:ascii="Times New Roman" w:hAnsi="Times New Roman" w:cs="Times New Roman"/>
          <w:vertAlign w:val="subscript"/>
        </w:rPr>
        <w:t>i,k</w:t>
      </w:r>
      <w:proofErr w:type="gramEnd"/>
      <w:r w:rsidRPr="00DC6565">
        <w:rPr>
          <w:rFonts w:ascii="Times New Roman" w:hAnsi="Times New Roman" w:cs="Times New Roman"/>
          <w:vertAlign w:val="subscript"/>
        </w:rPr>
        <w:t>,t</w:t>
      </w:r>
      <w:proofErr w:type="spellEnd"/>
      <w:r w:rsidRPr="00294E0E">
        <w:rPr>
          <w:rFonts w:ascii="Times New Roman" w:hAnsi="Times New Roman" w:cs="Times New Roman"/>
          <w:i w:val="0"/>
        </w:rPr>
        <w:t xml:space="preserve"> is either a deterministic or stochastic node depending on the value of </w:t>
      </w:r>
      <w:r w:rsidRPr="00294E0E">
        <w:rPr>
          <w:rFonts w:ascii="Times New Roman" w:hAnsi="Times New Roman" w:cs="Times New Roman"/>
          <w:i w:val="0"/>
          <w:lang w:val="el-GR"/>
        </w:rPr>
        <w:t>γ</w:t>
      </w:r>
      <w:r w:rsidRPr="00294E0E">
        <w:rPr>
          <w:rFonts w:ascii="Times New Roman" w:hAnsi="Times New Roman" w:cs="Times New Roman"/>
          <w:i w:val="0"/>
        </w:rPr>
        <w:t>.</w:t>
      </w:r>
    </w:p>
    <w:p w14:paraId="360E359F" w14:textId="4D95FA5F" w:rsidR="005751F1" w:rsidRDefault="005751F1" w:rsidP="005751F1">
      <w:pPr>
        <w:pStyle w:val="Bibliography"/>
        <w:spacing w:line="480" w:lineRule="auto"/>
        <w:rPr>
          <w:rFonts w:ascii="Times New Roman" w:hAnsi="Times New Roman" w:cs="Times New Roman"/>
          <w:b/>
        </w:rPr>
      </w:pPr>
      <w:r w:rsidRPr="00294E0E">
        <w:rPr>
          <w:rFonts w:ascii="Times New Roman" w:hAnsi="Times New Roman" w:cs="Times New Roman"/>
          <w:noProof/>
        </w:rPr>
        <w:drawing>
          <wp:inline distT="0" distB="0" distL="0" distR="0" wp14:anchorId="0DB2F2B2" wp14:editId="25154486">
            <wp:extent cx="5943600" cy="418766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187667"/>
                    </a:xfrm>
                    <a:prstGeom prst="rect">
                      <a:avLst/>
                    </a:prstGeom>
                  </pic:spPr>
                </pic:pic>
              </a:graphicData>
            </a:graphic>
          </wp:inline>
        </w:drawing>
      </w:r>
    </w:p>
    <w:p w14:paraId="33B5DC2C" w14:textId="77777777" w:rsidR="005751F1" w:rsidRDefault="005751F1">
      <w:pPr>
        <w:rPr>
          <w:rFonts w:ascii="Times New Roman" w:hAnsi="Times New Roman" w:cs="Times New Roman"/>
        </w:rPr>
      </w:pPr>
      <w:r>
        <w:rPr>
          <w:rFonts w:ascii="Times New Roman" w:hAnsi="Times New Roman" w:cs="Times New Roman"/>
        </w:rPr>
        <w:br w:type="page"/>
      </w:r>
    </w:p>
    <w:p w14:paraId="531784F0" w14:textId="0027DB34" w:rsidR="00456A15" w:rsidRDefault="007E794B" w:rsidP="00EA7BDE">
      <w:pPr>
        <w:pStyle w:val="Bibliography"/>
        <w:spacing w:line="360" w:lineRule="auto"/>
        <w:rPr>
          <w:rFonts w:ascii="Times New Roman" w:hAnsi="Times New Roman" w:cs="Times New Roman"/>
          <w:noProof/>
        </w:rPr>
      </w:pPr>
      <w:r w:rsidRPr="00D85430">
        <w:rPr>
          <w:rFonts w:ascii="Times New Roman" w:hAnsi="Times New Roman" w:cs="Times New Roman"/>
        </w:rPr>
        <w:lastRenderedPageBreak/>
        <w:t xml:space="preserve">Figure </w:t>
      </w:r>
      <w:r w:rsidR="005A5298">
        <w:rPr>
          <w:rFonts w:ascii="Times New Roman" w:hAnsi="Times New Roman" w:cs="Times New Roman"/>
        </w:rPr>
        <w:t>S</w:t>
      </w:r>
      <w:r w:rsidR="00E43DA9">
        <w:rPr>
          <w:rFonts w:ascii="Times New Roman" w:hAnsi="Times New Roman" w:cs="Times New Roman"/>
        </w:rPr>
        <w:t>2</w:t>
      </w:r>
      <w:r w:rsidR="00D6736A">
        <w:rPr>
          <w:rFonts w:ascii="Times New Roman" w:hAnsi="Times New Roman" w:cs="Times New Roman"/>
        </w:rPr>
        <w:t>.</w:t>
      </w:r>
      <w:r w:rsidRPr="00D85430">
        <w:rPr>
          <w:rFonts w:ascii="Times New Roman" w:hAnsi="Times New Roman" w:cs="Times New Roman"/>
        </w:rPr>
        <w:t xml:space="preserve"> </w:t>
      </w:r>
      <m:oMath>
        <m:acc>
          <m:accPr>
            <m:ctrlPr>
              <w:rPr>
                <w:rFonts w:ascii="Cambria Math" w:hAnsi="Cambria Math" w:cs="Times New Roman"/>
              </w:rPr>
            </m:ctrlPr>
          </m:accPr>
          <m:e>
            <m:r>
              <w:rPr>
                <w:rFonts w:ascii="Cambria Math" w:hAnsi="Cambria Math" w:cs="Times New Roman"/>
              </w:rPr>
              <m:t>g</m:t>
            </m:r>
          </m:e>
        </m:acc>
      </m:oMath>
      <w:r w:rsidR="00220808">
        <w:rPr>
          <w:rFonts w:ascii="Times New Roman" w:hAnsi="Times New Roman" w:cs="Times New Roman"/>
          <w:vertAlign w:val="subscript"/>
        </w:rPr>
        <w:t>0</w:t>
      </w:r>
      <w:r w:rsidR="00220808">
        <w:rPr>
          <w:rFonts w:ascii="Times New Roman" w:hAnsi="Times New Roman" w:cs="Times New Roman"/>
          <w:vertAlign w:val="subscript"/>
        </w:rPr>
        <w:t xml:space="preserve"> </w:t>
      </w:r>
      <w:r w:rsidRPr="00D85430">
        <w:rPr>
          <w:rFonts w:ascii="Times New Roman" w:hAnsi="Times New Roman" w:cs="Times New Roman"/>
        </w:rPr>
        <w:t>versus subsampling type</w:t>
      </w:r>
      <w:r>
        <w:rPr>
          <w:rFonts w:ascii="Times New Roman" w:hAnsi="Times New Roman" w:cs="Times New Roman"/>
        </w:rPr>
        <w:t xml:space="preserve">, </w:t>
      </w:r>
      <w:r w:rsidR="00B23100">
        <w:rPr>
          <w:rFonts w:ascii="Times New Roman" w:hAnsi="Times New Roman" w:cs="Times New Roman"/>
        </w:rPr>
        <w:t xml:space="preserve">scenario </w:t>
      </w:r>
      <w:r>
        <w:rPr>
          <w:rFonts w:ascii="Times New Roman" w:hAnsi="Times New Roman" w:cs="Times New Roman"/>
        </w:rPr>
        <w:t xml:space="preserve">and model.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sidRPr="005751F1">
        <w:rPr>
          <w:rFonts w:ascii="Times New Roman" w:hAnsi="Times New Roman" w:cs="Times New Roman"/>
        </w:rPr>
        <w:t>.</w:t>
      </w:r>
      <w:r w:rsidR="00CB2315">
        <w:rPr>
          <w:rFonts w:ascii="Times New Roman" w:hAnsi="Times New Roman" w:cs="Times New Roman"/>
        </w:rPr>
        <w:t xml:space="preserve"> </w:t>
      </w:r>
      <w:r w:rsidR="005B366C">
        <w:rPr>
          <w:rFonts w:ascii="Times New Roman" w:hAnsi="Times New Roman" w:cs="Times New Roman"/>
        </w:rPr>
        <w:t>These s</w:t>
      </w:r>
      <w:r w:rsidR="00055021" w:rsidRPr="00055021">
        <w:rPr>
          <w:rFonts w:ascii="Times New Roman" w:hAnsi="Times New Roman" w:cs="Times New Roman"/>
        </w:rPr>
        <w:t>imulation scenarios incorporated</w:t>
      </w:r>
      <w:r w:rsidR="005B366C">
        <w:rPr>
          <w:rFonts w:ascii="Times New Roman" w:hAnsi="Times New Roman" w:cs="Times New Roman"/>
        </w:rPr>
        <w:t xml:space="preserve"> </w:t>
      </w:r>
      <w:r w:rsidR="00055021" w:rsidRPr="00055021">
        <w:rPr>
          <w:rFonts w:ascii="Times New Roman" w:hAnsi="Times New Roman" w:cs="Times New Roman"/>
        </w:rPr>
        <w:t>individual heterogeneity in capture probability (t3, t6, t7)</w:t>
      </w:r>
      <w:r w:rsidR="005B366C">
        <w:rPr>
          <w:rFonts w:ascii="Times New Roman" w:hAnsi="Times New Roman" w:cs="Times New Roman"/>
        </w:rPr>
        <w:t xml:space="preserve">, </w:t>
      </w:r>
      <w:r w:rsidR="00055021" w:rsidRPr="00055021">
        <w:rPr>
          <w:rFonts w:ascii="Times New Roman" w:hAnsi="Times New Roman" w:cs="Times New Roman"/>
        </w:rPr>
        <w:t>redundancy in sample deposition (t4, t5, t6, t7), and/or uneven distribution of activity centers (t7 and t8; Figure 4) with 30 individuals over 6 trapping periods</w:t>
      </w:r>
      <w:r>
        <w:rPr>
          <w:rFonts w:ascii="Times New Roman" w:hAnsi="Times New Roman" w:cs="Times New Roman"/>
        </w:rPr>
        <w:t xml:space="preserve">. </w:t>
      </w:r>
      <w:r w:rsidR="00456A15" w:rsidRPr="00456A15">
        <w:rPr>
          <w:rFonts w:ascii="Times New Roman" w:hAnsi="Times New Roman" w:cs="Times New Roman"/>
          <w:noProof/>
        </w:rPr>
        <w:t>Data were subsampled using either Simple Random Sampling (SRS) or using an approach that gave preference to unique site-sessions, Site-Session Preferred (SPR).</w:t>
      </w:r>
      <w:r w:rsidR="002C5219" w:rsidRPr="002C5219">
        <w:rPr>
          <w:rFonts w:ascii="Times New Roman" w:hAnsi="Times New Roman" w:cs="Times New Roman"/>
        </w:rPr>
        <w:t xml:space="preserve"> </w:t>
      </w:r>
      <w:r w:rsidR="002C5219">
        <w:rPr>
          <w:rFonts w:ascii="Times New Roman" w:hAnsi="Times New Roman" w:cs="Times New Roman"/>
        </w:rPr>
        <w:t>Scenarios t1, t3 and t8 did not include redundancy in sample deposition and did not exceed 550 samples deposited over 6 sampling periods in any simulation.</w:t>
      </w:r>
    </w:p>
    <w:p w14:paraId="4853C181" w14:textId="77777777" w:rsidR="00392E3A" w:rsidRDefault="00CC788E" w:rsidP="007E794B">
      <w:pPr>
        <w:pStyle w:val="Bibliography"/>
        <w:spacing w:line="480" w:lineRule="auto"/>
        <w:rPr>
          <w:rFonts w:ascii="Times New Roman" w:hAnsi="Times New Roman" w:cs="Times New Roman"/>
        </w:rPr>
      </w:pPr>
      <w:bookmarkStart w:id="64" w:name="_GoBack"/>
      <w:r>
        <w:rPr>
          <w:rFonts w:ascii="Times New Roman" w:hAnsi="Times New Roman" w:cs="Times New Roman"/>
          <w:noProof/>
        </w:rPr>
        <w:drawing>
          <wp:inline distT="0" distB="0" distL="0" distR="0" wp14:anchorId="5BE0F2E1" wp14:editId="5FD2967A">
            <wp:extent cx="5095875" cy="490871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29" t="514" r="1244" b="798"/>
                    <a:stretch/>
                  </pic:blipFill>
                  <pic:spPr bwMode="auto">
                    <a:xfrm>
                      <a:off x="0" y="0"/>
                      <a:ext cx="5101511" cy="4914143"/>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bookmarkEnd w:id="64"/>
    </w:p>
    <w:p w14:paraId="13E06357" w14:textId="77777777" w:rsidR="000F165D" w:rsidRDefault="000F165D" w:rsidP="00EA7BDE">
      <w:pPr>
        <w:spacing w:line="360" w:lineRule="auto"/>
        <w:rPr>
          <w:ins w:id="65" w:author="Nick Gondek" w:date="2018-07-31T19:05:00Z"/>
          <w:rFonts w:ascii="Times New Roman" w:hAnsi="Times New Roman" w:cs="Times New Roman"/>
        </w:rPr>
      </w:pPr>
    </w:p>
    <w:p w14:paraId="5033554B" w14:textId="5233D327" w:rsidR="00A8589D" w:rsidRDefault="00445422" w:rsidP="00EA7BDE">
      <w:pPr>
        <w:spacing w:line="360" w:lineRule="auto"/>
        <w:rPr>
          <w:rFonts w:ascii="Times New Roman" w:hAnsi="Times New Roman" w:cs="Times New Roman"/>
        </w:rPr>
      </w:pPr>
      <w:r w:rsidRPr="000748F7">
        <w:rPr>
          <w:rFonts w:ascii="Times New Roman" w:hAnsi="Times New Roman" w:cs="Times New Roman"/>
        </w:rPr>
        <w:lastRenderedPageBreak/>
        <w:t xml:space="preserve">Figure </w:t>
      </w:r>
      <w:r w:rsidR="002967A0">
        <w:rPr>
          <w:rFonts w:ascii="Times New Roman" w:hAnsi="Times New Roman" w:cs="Times New Roman"/>
        </w:rPr>
        <w:t>S</w:t>
      </w:r>
      <w:r w:rsidR="00E43DA9">
        <w:rPr>
          <w:rFonts w:ascii="Times New Roman" w:hAnsi="Times New Roman" w:cs="Times New Roman"/>
        </w:rPr>
        <w:t>3</w:t>
      </w:r>
      <w:r w:rsidR="00D6736A">
        <w:rPr>
          <w:rFonts w:ascii="Times New Roman" w:hAnsi="Times New Roman" w:cs="Times New Roman"/>
        </w:rPr>
        <w:t>.</w:t>
      </w:r>
      <w:r w:rsidRPr="000748F7">
        <w:rPr>
          <w:rFonts w:ascii="Times New Roman" w:hAnsi="Times New Roman" w:cs="Times New Roman"/>
        </w:rPr>
        <w:t xml:space="preserve"> </w:t>
      </w:r>
      <w:r w:rsidR="006174DD">
        <w:rPr>
          <w:rFonts w:ascii="Times New Roman" w:hAnsi="Times New Roman" w:cs="Times New Roman"/>
        </w:rPr>
        <w:t xml:space="preserve">Initial </w:t>
      </w:r>
      <w:r w:rsidR="002C5219">
        <w:rPr>
          <w:rFonts w:ascii="Times New Roman" w:hAnsi="Times New Roman" w:cs="Times New Roman"/>
        </w:rPr>
        <w:t>c</w:t>
      </w:r>
      <w:r w:rsidR="002C5219" w:rsidRPr="00D85430">
        <w:rPr>
          <w:rFonts w:ascii="Times New Roman" w:hAnsi="Times New Roman" w:cs="Times New Roman"/>
        </w:rPr>
        <w:t>apture probabilities</w:t>
      </w:r>
      <w:r w:rsidR="002967A0">
        <w:rPr>
          <w:rFonts w:ascii="Times New Roman" w:hAnsi="Times New Roman" w:cs="Times New Roman"/>
        </w:rPr>
        <w:t xml:space="preserve"> at 0 distance between the activity center and trap and when </w:t>
      </w:r>
      <w:proofErr w:type="spellStart"/>
      <w:r w:rsidR="002967A0">
        <w:rPr>
          <w:rFonts w:ascii="Times New Roman" w:hAnsi="Times New Roman" w:cs="Times New Roman"/>
        </w:rPr>
        <w:t>δ</w:t>
      </w:r>
      <w:proofErr w:type="gramStart"/>
      <w:r w:rsidR="002967A0">
        <w:rPr>
          <w:rFonts w:ascii="Times New Roman" w:hAnsi="Times New Roman" w:cs="Times New Roman"/>
          <w:vertAlign w:val="subscript"/>
        </w:rPr>
        <w:t>i</w:t>
      </w:r>
      <w:proofErr w:type="spellEnd"/>
      <w:r w:rsidR="002967A0">
        <w:rPr>
          <w:rFonts w:ascii="Times New Roman" w:hAnsi="Times New Roman" w:cs="Times New Roman"/>
          <w:vertAlign w:val="subscript"/>
        </w:rPr>
        <w:t xml:space="preserve"> </w:t>
      </w:r>
      <w:r w:rsidR="002967A0">
        <w:rPr>
          <w:rFonts w:ascii="Times New Roman" w:hAnsi="Times New Roman" w:cs="Times New Roman"/>
        </w:rPr>
        <w:t xml:space="preserve"> =</w:t>
      </w:r>
      <w:proofErr w:type="gramEnd"/>
      <w:r w:rsidR="002967A0">
        <w:rPr>
          <w:rFonts w:ascii="Times New Roman" w:hAnsi="Times New Roman" w:cs="Times New Roman"/>
        </w:rPr>
        <w:t xml:space="preserve"> 0</w:t>
      </w:r>
      <w:r w:rsidR="002C5219">
        <w:rPr>
          <w:rFonts w:ascii="Times New Roman" w:hAnsi="Times New Roman" w:cs="Times New Roman"/>
        </w:rPr>
        <w:t xml:space="preserve">, </w:t>
      </w:r>
      <m:oMath>
        <m:acc>
          <m:accPr>
            <m:ctrlPr>
              <w:rPr>
                <w:rFonts w:ascii="Cambria Math" w:hAnsi="Cambria Math" w:cs="Times New Roman"/>
              </w:rPr>
            </m:ctrlPr>
          </m:accPr>
          <m:e>
            <m:r>
              <w:rPr>
                <w:rFonts w:ascii="Cambria Math" w:hAnsi="Cambria Math" w:cs="Times New Roman"/>
              </w:rPr>
              <m:t>g</m:t>
            </m:r>
          </m:e>
        </m:acc>
      </m:oMath>
      <w:r w:rsidR="002C5219">
        <w:rPr>
          <w:rFonts w:ascii="Times New Roman" w:hAnsi="Times New Roman" w:cs="Times New Roman"/>
          <w:vertAlign w:val="subscript"/>
        </w:rPr>
        <w:t>0</w:t>
      </w:r>
      <w:r w:rsidR="002C5219">
        <w:rPr>
          <w:rFonts w:ascii="Times New Roman" w:hAnsi="Times New Roman" w:cs="Times New Roman"/>
        </w:rPr>
        <w:t>,</w:t>
      </w:r>
      <w:r w:rsidR="002C5219" w:rsidRPr="00D85430">
        <w:rPr>
          <w:rFonts w:ascii="Times New Roman" w:hAnsi="Times New Roman" w:cs="Times New Roman"/>
        </w:rPr>
        <w:t xml:space="preserve"> </w:t>
      </w:r>
      <w:r w:rsidR="008E2F2B">
        <w:rPr>
          <w:rFonts w:ascii="Times New Roman" w:hAnsi="Times New Roman" w:cs="Times New Roman"/>
        </w:rPr>
        <w:t>and</w:t>
      </w:r>
      <w:r w:rsidR="00D70510">
        <w:rPr>
          <w:rFonts w:ascii="Times New Roman" w:hAnsi="Times New Roman" w:cs="Times New Roman"/>
        </w:rPr>
        <w:t xml:space="preserve"> trap specific</w:t>
      </w:r>
      <w:r w:rsidR="008E2F2B">
        <w:rPr>
          <w:rFonts w:ascii="Times New Roman" w:hAnsi="Times New Roman" w:cs="Times New Roman"/>
        </w:rPr>
        <w:t xml:space="preserve"> recapture </w:t>
      </w:r>
      <w:r w:rsidR="00D70510">
        <w:rPr>
          <w:rFonts w:ascii="Times New Roman" w:hAnsi="Times New Roman" w:cs="Times New Roman"/>
        </w:rPr>
        <w:t>probabilitie</w:t>
      </w:r>
      <w:r w:rsidR="002C5219">
        <w:rPr>
          <w:rFonts w:ascii="Times New Roman" w:hAnsi="Times New Roman" w:cs="Times New Roman"/>
        </w:rPr>
        <w:t xml:space="preserve">s, </w:t>
      </w:r>
      <m:oMath>
        <m:acc>
          <m:accPr>
            <m:ctrlPr>
              <w:rPr>
                <w:rFonts w:ascii="Cambria Math" w:hAnsi="Cambria Math" w:cs="Times New Roman"/>
              </w:rPr>
            </m:ctrlPr>
          </m:accPr>
          <m:e>
            <m:r>
              <w:rPr>
                <w:rFonts w:ascii="Cambria Math" w:hAnsi="Cambria Math" w:cs="Times New Roman"/>
              </w:rPr>
              <m:t>g</m:t>
            </m:r>
          </m:e>
        </m:acc>
      </m:oMath>
      <w:r w:rsidR="006174DD">
        <w:rPr>
          <w:rFonts w:ascii="Times New Roman" w:hAnsi="Times New Roman" w:cs="Times New Roman"/>
          <w:vertAlign w:val="subscript"/>
        </w:rPr>
        <w:t>bk</w:t>
      </w:r>
      <w:r w:rsidR="002C5219">
        <w:rPr>
          <w:rFonts w:ascii="Times New Roman" w:hAnsi="Times New Roman" w:cs="Times New Roman"/>
        </w:rPr>
        <w:t>,</w:t>
      </w:r>
      <m:oMath>
        <m:r>
          <m:rPr>
            <m:sty m:val="p"/>
          </m:rPr>
          <w:rPr>
            <w:rFonts w:ascii="Cambria Math" w:hAnsi="Cambria Math" w:cs="Times New Roman"/>
          </w:rPr>
          <m:t xml:space="preserve"> </m:t>
        </m:r>
      </m:oMath>
      <w:r w:rsidRPr="000748F7">
        <w:rPr>
          <w:rFonts w:ascii="Times New Roman" w:hAnsi="Times New Roman" w:cs="Times New Roman"/>
        </w:rPr>
        <w:t>versus subsampling type</w:t>
      </w:r>
      <w:r w:rsidR="007E794B">
        <w:rPr>
          <w:rFonts w:ascii="Times New Roman" w:hAnsi="Times New Roman" w:cs="Times New Roman"/>
        </w:rPr>
        <w:t xml:space="preserve">, </w:t>
      </w:r>
      <w:r w:rsidR="008E2F2B">
        <w:rPr>
          <w:rFonts w:ascii="Times New Roman" w:hAnsi="Times New Roman" w:cs="Times New Roman"/>
        </w:rPr>
        <w:t xml:space="preserve">and </w:t>
      </w:r>
      <w:r w:rsidR="00B23100">
        <w:rPr>
          <w:rFonts w:ascii="Times New Roman" w:hAnsi="Times New Roman" w:cs="Times New Roman"/>
        </w:rPr>
        <w:t xml:space="preserve">scenario </w:t>
      </w:r>
      <w:r w:rsidR="008E2F2B">
        <w:rPr>
          <w:rFonts w:ascii="Times New Roman" w:hAnsi="Times New Roman" w:cs="Times New Roman"/>
        </w:rPr>
        <w:t>using model g0 ~ bk</w:t>
      </w:r>
      <w:r w:rsidR="007E794B">
        <w:rPr>
          <w:rFonts w:ascii="Times New Roman" w:hAnsi="Times New Roman" w:cs="Times New Roman"/>
        </w:rPr>
        <w:t>.</w:t>
      </w:r>
      <w:r w:rsidR="00CB2315" w:rsidRPr="00CB2315">
        <w:rPr>
          <w:rFonts w:ascii="Times New Roman" w:hAnsi="Times New Roman" w:cs="Times New Roman"/>
          <w:i/>
          <w:noProof/>
        </w:rPr>
        <w:t xml:space="preserve">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Pr>
          <w:rFonts w:ascii="Times New Roman" w:hAnsi="Times New Roman" w:cs="Times New Roman"/>
          <w:noProof/>
        </w:rPr>
        <w:t>.</w:t>
      </w:r>
      <w:r w:rsidR="002D1F54">
        <w:rPr>
          <w:rFonts w:ascii="Times New Roman" w:hAnsi="Times New Roman" w:cs="Times New Roman"/>
        </w:rPr>
        <w:t xml:space="preserve"> Horizontal lines represent simulation input values.</w:t>
      </w:r>
      <w:r w:rsidR="007E794B">
        <w:rPr>
          <w:rFonts w:ascii="Times New Roman" w:hAnsi="Times New Roman" w:cs="Times New Roman"/>
        </w:rPr>
        <w:t xml:space="preserve"> </w:t>
      </w:r>
      <w:r w:rsidR="00D70510">
        <w:rPr>
          <w:rFonts w:ascii="Times New Roman" w:hAnsi="Times New Roman" w:cs="Times New Roman"/>
        </w:rPr>
        <w:t xml:space="preserve">Scenarios </w:t>
      </w:r>
      <w:r w:rsidR="007E794B">
        <w:rPr>
          <w:rFonts w:ascii="Times New Roman" w:hAnsi="Times New Roman" w:cs="Times New Roman"/>
        </w:rPr>
        <w:t xml:space="preserve">t2, t6 and t7 included a </w:t>
      </w:r>
      <w:r w:rsidR="005751F1">
        <w:rPr>
          <w:rFonts w:ascii="Times New Roman" w:hAnsi="Times New Roman" w:cs="Times New Roman"/>
        </w:rPr>
        <w:t xml:space="preserve">positive </w:t>
      </w:r>
      <w:r w:rsidR="007E794B">
        <w:rPr>
          <w:rFonts w:ascii="Times New Roman" w:hAnsi="Times New Roman" w:cs="Times New Roman"/>
        </w:rPr>
        <w:t xml:space="preserve">trap-specific </w:t>
      </w:r>
      <w:r w:rsidR="007E794B" w:rsidRPr="005751F1">
        <w:rPr>
          <w:rFonts w:ascii="Times New Roman" w:hAnsi="Times New Roman" w:cs="Times New Roman"/>
        </w:rPr>
        <w:t>behavioral effect (increased likeliho</w:t>
      </w:r>
      <w:r w:rsidR="007E794B" w:rsidRPr="00734679">
        <w:rPr>
          <w:rFonts w:ascii="Times New Roman" w:hAnsi="Times New Roman" w:cs="Times New Roman"/>
        </w:rPr>
        <w:t>od of capture at a specific trap after initial capture at that trap)</w:t>
      </w:r>
      <w:r w:rsidR="007E794B" w:rsidRPr="005751F1">
        <w:rPr>
          <w:rFonts w:ascii="Times New Roman" w:hAnsi="Times New Roman" w:cs="Times New Roman"/>
        </w:rPr>
        <w:t>.</w:t>
      </w:r>
      <w:r w:rsidR="00D70510">
        <w:rPr>
          <w:rFonts w:ascii="Times New Roman" w:hAnsi="Times New Roman" w:cs="Times New Roman"/>
        </w:rPr>
        <w:t xml:space="preserve"> </w:t>
      </w:r>
      <w:r w:rsidR="00B23100">
        <w:rPr>
          <w:rFonts w:ascii="Times New Roman" w:hAnsi="Times New Roman" w:cs="Times New Roman"/>
          <w:noProof/>
        </w:rPr>
        <w:t>All simulations included 30 individuals over 6 trapping periods.</w:t>
      </w:r>
      <w:r w:rsidR="00456A15" w:rsidRPr="00456A15">
        <w:t xml:space="preserve"> </w:t>
      </w:r>
      <w:r w:rsidR="00456A15" w:rsidRPr="00456A15">
        <w:rPr>
          <w:rFonts w:ascii="Times New Roman" w:hAnsi="Times New Roman" w:cs="Times New Roman"/>
          <w:noProof/>
        </w:rPr>
        <w:t>Data were subsampled using either Simple Random Sampling (SRS) or using an approach that gave preference to unique site-sessions, Site-Session Preferred (SPR).</w:t>
      </w:r>
      <w:r w:rsidR="001F396A">
        <w:rPr>
          <w:rFonts w:ascii="Times New Roman" w:hAnsi="Times New Roman" w:cs="Times New Roman"/>
          <w:noProof/>
        </w:rPr>
        <w:t xml:space="preserve"> </w:t>
      </w:r>
      <w:r w:rsidR="001F396A">
        <w:rPr>
          <w:rFonts w:ascii="Times New Roman" w:hAnsi="Times New Roman" w:cs="Times New Roman"/>
        </w:rPr>
        <w:t>Scenario t2 did not include redundancy</w:t>
      </w:r>
      <w:r w:rsidR="001F396A" w:rsidRPr="00D70510">
        <w:rPr>
          <w:rFonts w:ascii="Times New Roman" w:hAnsi="Times New Roman" w:cs="Times New Roman"/>
        </w:rPr>
        <w:t xml:space="preserve"> </w:t>
      </w:r>
      <w:r w:rsidR="001F396A">
        <w:rPr>
          <w:rFonts w:ascii="Times New Roman" w:hAnsi="Times New Roman" w:cs="Times New Roman"/>
        </w:rPr>
        <w:t>in sample deposition and did not exceed 550 samples deposited over 6 sampling periods in any simulation.</w:t>
      </w:r>
    </w:p>
    <w:p w14:paraId="5C5BF982" w14:textId="77777777" w:rsidR="00D70510" w:rsidRDefault="002D1F54">
      <w:r>
        <w:rPr>
          <w:noProof/>
        </w:rPr>
        <w:drawing>
          <wp:inline distT="0" distB="0" distL="0" distR="0" wp14:anchorId="2CE3A003" wp14:editId="393C2CAD">
            <wp:extent cx="4931923" cy="4931923"/>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937535" cy="4937535"/>
                    </a:xfrm>
                    <a:prstGeom prst="rect">
                      <a:avLst/>
                    </a:prstGeom>
                    <a:noFill/>
                    <a:ln>
                      <a:noFill/>
                    </a:ln>
                    <a:extLst>
                      <a:ext uri="{53640926-AAD7-44D8-BBD7-CCE9431645EC}">
                        <a14:shadowObscured xmlns:a14="http://schemas.microsoft.com/office/drawing/2010/main"/>
                      </a:ext>
                    </a:extLst>
                  </pic:spPr>
                </pic:pic>
              </a:graphicData>
            </a:graphic>
          </wp:inline>
        </w:drawing>
      </w:r>
      <w:r w:rsidR="00D70510">
        <w:br w:type="page"/>
      </w:r>
    </w:p>
    <w:p w14:paraId="576F6EFC" w14:textId="6A330D61" w:rsidR="002967A0" w:rsidRDefault="00D6736A" w:rsidP="00EA7BDE">
      <w:pPr>
        <w:spacing w:line="360" w:lineRule="auto"/>
        <w:rPr>
          <w:rFonts w:ascii="Times New Roman" w:hAnsi="Times New Roman" w:cs="Times New Roman"/>
        </w:rPr>
      </w:pPr>
      <w:commentRangeStart w:id="66"/>
      <w:r w:rsidRPr="00B23100">
        <w:rPr>
          <w:rFonts w:ascii="Times New Roman" w:hAnsi="Times New Roman" w:cs="Times New Roman"/>
        </w:rPr>
        <w:lastRenderedPageBreak/>
        <w:t xml:space="preserve">Figure </w:t>
      </w:r>
      <w:r w:rsidR="002967A0">
        <w:rPr>
          <w:rFonts w:ascii="Times New Roman" w:hAnsi="Times New Roman" w:cs="Times New Roman"/>
        </w:rPr>
        <w:t>S</w:t>
      </w:r>
      <w:r w:rsidR="00E43DA9">
        <w:rPr>
          <w:rFonts w:ascii="Times New Roman" w:hAnsi="Times New Roman" w:cs="Times New Roman"/>
        </w:rPr>
        <w:t>4</w:t>
      </w:r>
      <w:r w:rsidRPr="00B23100">
        <w:rPr>
          <w:rFonts w:ascii="Times New Roman" w:hAnsi="Times New Roman" w:cs="Times New Roman"/>
        </w:rPr>
        <w:t xml:space="preserve">: Ratio of density estimates obtained using subsamples of the simulated </w:t>
      </w:r>
      <w:r w:rsidR="008F2518">
        <w:rPr>
          <w:rFonts w:ascii="Times New Roman" w:hAnsi="Times New Roman" w:cs="Times New Roman"/>
        </w:rPr>
        <w:t xml:space="preserve">data </w:t>
      </w:r>
      <w:r w:rsidRPr="00B23100">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sidR="00055021">
        <w:rPr>
          <w:rFonts w:ascii="Times New Roman" w:hAnsi="Times New Roman" w:cs="Times New Roman"/>
          <w:vertAlign w:val="subscript"/>
        </w:rPr>
        <w:t>S</w:t>
      </w:r>
      <w:r w:rsidR="008F2518">
        <w:rPr>
          <w:rFonts w:ascii="Times New Roman" w:hAnsi="Times New Roman" w:cs="Times New Roman"/>
          <w:vertAlign w:val="subscript"/>
        </w:rPr>
        <w:t>ub</w:t>
      </w:r>
      <w:r w:rsidR="00055021">
        <w:rPr>
          <w:rFonts w:ascii="Times New Roman" w:hAnsi="Times New Roman" w:cs="Times New Roman"/>
        </w:rPr>
        <w:t>;</w:t>
      </w:r>
      <w:r w:rsidR="008F2518">
        <w:rPr>
          <w:rFonts w:ascii="Times New Roman" w:hAnsi="Times New Roman" w:cs="Times New Roman"/>
        </w:rPr>
        <w:t xml:space="preserve"> </w:t>
      </w:r>
      <w:r w:rsidRPr="008F2518">
        <w:rPr>
          <w:rFonts w:ascii="Times New Roman" w:hAnsi="Times New Roman" w:cs="Times New Roman"/>
        </w:rPr>
        <w:t>n</w:t>
      </w:r>
      <w:r w:rsidRPr="00B23100">
        <w:rPr>
          <w:rFonts w:ascii="Times New Roman" w:hAnsi="Times New Roman" w:cs="Times New Roman"/>
        </w:rPr>
        <w:t xml:space="preserve"> </w:t>
      </w:r>
      <w:commentRangeEnd w:id="66"/>
      <w:r w:rsidR="00E43DA9">
        <w:rPr>
          <w:rStyle w:val="CommentReference"/>
        </w:rPr>
        <w:commentReference w:id="66"/>
      </w:r>
      <w:r w:rsidRPr="00B23100">
        <w:rPr>
          <w:rFonts w:ascii="Times New Roman" w:hAnsi="Times New Roman" w:cs="Times New Roman"/>
        </w:rPr>
        <w:t xml:space="preserve">= 250, 550 and 850) relative to the estimates obtained by fitting the given model on the full </w:t>
      </w:r>
      <w:r w:rsidR="00FF1B33">
        <w:rPr>
          <w:rFonts w:ascii="Times New Roman" w:hAnsi="Times New Roman" w:cs="Times New Roman"/>
        </w:rPr>
        <w:t>data set</w:t>
      </w:r>
      <w:r w:rsidR="00751D2D" w:rsidRPr="00B23100">
        <w:rPr>
          <w:rFonts w:ascii="Times New Roman" w:hAnsi="Times New Roman" w:cs="Times New Roman"/>
        </w:rPr>
        <w:t xml:space="preserve"> </w:t>
      </w:r>
      <w:r w:rsidR="00055021">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sidR="00055021">
        <w:rPr>
          <w:rFonts w:ascii="Times New Roman" w:hAnsi="Times New Roman" w:cs="Times New Roman"/>
          <w:vertAlign w:val="subscript"/>
        </w:rPr>
        <w:t>Full</w:t>
      </w:r>
      <w:r w:rsidR="00055021">
        <w:rPr>
          <w:rFonts w:ascii="Times New Roman" w:hAnsi="Times New Roman" w:cs="Times New Roman"/>
        </w:rPr>
        <w:t xml:space="preserve">) </w:t>
      </w:r>
      <w:r w:rsidR="00751D2D" w:rsidRPr="00B23100">
        <w:rPr>
          <w:rFonts w:ascii="Times New Roman" w:hAnsi="Times New Roman" w:cs="Times New Roman"/>
        </w:rPr>
        <w:t xml:space="preserve">for all </w:t>
      </w:r>
      <w:r w:rsidR="001C680B">
        <w:rPr>
          <w:rFonts w:ascii="Times New Roman" w:hAnsi="Times New Roman" w:cs="Times New Roman"/>
        </w:rPr>
        <w:t>scenario</w:t>
      </w:r>
      <w:r w:rsidR="001C680B" w:rsidRPr="00B23100">
        <w:rPr>
          <w:rFonts w:ascii="Times New Roman" w:hAnsi="Times New Roman" w:cs="Times New Roman"/>
        </w:rPr>
        <w:t xml:space="preserve"> </w:t>
      </w:r>
      <w:r w:rsidR="00751D2D" w:rsidRPr="00B23100">
        <w:rPr>
          <w:rFonts w:ascii="Times New Roman" w:hAnsi="Times New Roman" w:cs="Times New Roman"/>
        </w:rPr>
        <w:t xml:space="preserve">and </w:t>
      </w:r>
      <w:r w:rsidR="00456A15">
        <w:rPr>
          <w:rFonts w:ascii="Times New Roman" w:hAnsi="Times New Roman" w:cs="Times New Roman"/>
        </w:rPr>
        <w:t xml:space="preserve">sample </w:t>
      </w:r>
      <w:r w:rsidR="00751D2D" w:rsidRPr="00B23100">
        <w:rPr>
          <w:rFonts w:ascii="Times New Roman" w:hAnsi="Times New Roman" w:cs="Times New Roman"/>
        </w:rPr>
        <w:t>size combinations explored</w:t>
      </w:r>
      <w:r w:rsidRPr="00B23100">
        <w:rPr>
          <w:rFonts w:ascii="Times New Roman" w:hAnsi="Times New Roman" w:cs="Times New Roman"/>
        </w:rPr>
        <w:t>.</w:t>
      </w:r>
      <w:r w:rsidR="00CB2315" w:rsidRPr="00CB2315">
        <w:rPr>
          <w:rFonts w:ascii="Times New Roman" w:hAnsi="Times New Roman" w:cs="Times New Roman"/>
          <w:i/>
          <w:noProof/>
        </w:rPr>
        <w:t xml:space="preserve">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Pr>
          <w:rFonts w:ascii="Times New Roman" w:hAnsi="Times New Roman" w:cs="Times New Roman"/>
          <w:noProof/>
        </w:rPr>
        <w:t>.</w:t>
      </w:r>
      <w:r w:rsidR="005B366C">
        <w:rPr>
          <w:rFonts w:ascii="Times New Roman" w:hAnsi="Times New Roman" w:cs="Times New Roman"/>
        </w:rPr>
        <w:t xml:space="preserve"> </w:t>
      </w:r>
      <w:r w:rsidR="005B366C" w:rsidRPr="005B366C">
        <w:rPr>
          <w:rFonts w:ascii="Times New Roman" w:hAnsi="Times New Roman" w:cs="Times New Roman"/>
        </w:rPr>
        <w:t>S</w:t>
      </w:r>
      <w:r w:rsidR="005B366C" w:rsidRPr="005B366C">
        <w:rPr>
          <w:rFonts w:ascii="Times New Roman" w:eastAsia="Times New Roman" w:hAnsi="Times New Roman" w:cs="Times New Roman"/>
          <w:color w:val="000000" w:themeColor="text1"/>
          <w:kern w:val="24"/>
        </w:rPr>
        <w:t>imulation scenarios incorporated trap specific behavioral effects (t2, t6, t7), individual heterogeneity in capture probability (t3, t6, t7), redundancy in sample deposition (t4, t5, t6, t7), and/or uneven distribution of activity centers (t7 and t8).</w:t>
      </w:r>
      <w:r w:rsidR="00976FD7" w:rsidRPr="00B23100">
        <w:rPr>
          <w:rFonts w:ascii="Times New Roman" w:hAnsi="Times New Roman" w:cs="Times New Roman"/>
        </w:rPr>
        <w:t xml:space="preserve"> </w:t>
      </w:r>
      <w:commentRangeStart w:id="67"/>
      <w:commentRangeStart w:id="68"/>
      <w:r w:rsidR="00976FD7" w:rsidRPr="00B23100">
        <w:rPr>
          <w:rFonts w:ascii="Times New Roman" w:hAnsi="Times New Roman" w:cs="Times New Roman"/>
        </w:rPr>
        <w:t xml:space="preserve">Scenarios t1, t2, t3, and t8 did not include redundancy in sample deposition and did not exceed 550 </w:t>
      </w:r>
      <w:commentRangeEnd w:id="67"/>
      <w:r w:rsidR="00456A15">
        <w:rPr>
          <w:rStyle w:val="CommentReference"/>
        </w:rPr>
        <w:commentReference w:id="67"/>
      </w:r>
      <w:commentRangeEnd w:id="68"/>
      <w:r w:rsidR="005B366C">
        <w:rPr>
          <w:rStyle w:val="CommentReference"/>
        </w:rPr>
        <w:commentReference w:id="68"/>
      </w:r>
      <w:r w:rsidR="00976FD7" w:rsidRPr="00B23100">
        <w:rPr>
          <w:rFonts w:ascii="Times New Roman" w:hAnsi="Times New Roman" w:cs="Times New Roman"/>
        </w:rPr>
        <w:t>samples deposited over 6 sampling periods in any simulation.</w:t>
      </w:r>
      <w:r w:rsidR="00B23100" w:rsidRPr="00B23100">
        <w:rPr>
          <w:rFonts w:ascii="Times New Roman" w:hAnsi="Times New Roman" w:cs="Times New Roman"/>
        </w:rPr>
        <w:t xml:space="preserve"> All simulations included 30 individuals over 6 trapping periods.</w:t>
      </w:r>
      <w:r w:rsidR="00456A15" w:rsidRPr="00456A15">
        <w:t xml:space="preserve"> </w:t>
      </w:r>
      <w:r w:rsidR="00456A15" w:rsidRPr="00456A15">
        <w:rPr>
          <w:rFonts w:ascii="Times New Roman" w:hAnsi="Times New Roman" w:cs="Times New Roman"/>
        </w:rPr>
        <w:t>Data were subsampled using either Simple Random Sampling (SRS) or using an approach that gave preference to unique site-sessions, Site-Session Preferred (SPR).</w:t>
      </w:r>
      <w:r w:rsidR="00751D2D">
        <w:br/>
      </w:r>
    </w:p>
    <w:p w14:paraId="7D774383" w14:textId="77777777" w:rsidR="002967A0" w:rsidRDefault="002967A0">
      <w:pPr>
        <w:rPr>
          <w:rFonts w:ascii="Times New Roman" w:hAnsi="Times New Roman" w:cs="Times New Roman"/>
        </w:rPr>
      </w:pPr>
      <w:r>
        <w:rPr>
          <w:rFonts w:ascii="Times New Roman" w:hAnsi="Times New Roman" w:cs="Times New Roman"/>
        </w:rPr>
        <w:br w:type="page"/>
      </w:r>
    </w:p>
    <w:p w14:paraId="4F7FD335" w14:textId="690199D4" w:rsidR="00D6736A" w:rsidRDefault="002D1F54" w:rsidP="00EA7BDE">
      <w:pPr>
        <w:spacing w:line="360" w:lineRule="auto"/>
        <w:rPr>
          <w:rFonts w:ascii="Times New Roman" w:hAnsi="Times New Roman" w:cs="Times New Roman"/>
        </w:rPr>
      </w:pPr>
      <w:r>
        <w:rPr>
          <w:noProof/>
        </w:rPr>
        <w:lastRenderedPageBreak/>
        <w:drawing>
          <wp:inline distT="0" distB="0" distL="0" distR="0" wp14:anchorId="10D5BE4A" wp14:editId="72F1C3FE">
            <wp:extent cx="5276850" cy="5276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02060" cy="5302060"/>
                    </a:xfrm>
                    <a:prstGeom prst="rect">
                      <a:avLst/>
                    </a:prstGeom>
                    <a:noFill/>
                    <a:ln>
                      <a:noFill/>
                    </a:ln>
                  </pic:spPr>
                </pic:pic>
              </a:graphicData>
            </a:graphic>
          </wp:inline>
        </w:drawing>
      </w:r>
    </w:p>
    <w:p w14:paraId="6241A9F6" w14:textId="77777777" w:rsidR="002967A0" w:rsidRDefault="002967A0" w:rsidP="00D70510">
      <w:pPr>
        <w:spacing w:line="480" w:lineRule="auto"/>
        <w:rPr>
          <w:rFonts w:ascii="Times New Roman" w:hAnsi="Times New Roman" w:cs="Times New Roman"/>
        </w:rPr>
      </w:pPr>
    </w:p>
    <w:p w14:paraId="68A66015" w14:textId="77777777" w:rsidR="002967A0" w:rsidRDefault="002967A0">
      <w:pPr>
        <w:rPr>
          <w:rFonts w:ascii="Times New Roman" w:hAnsi="Times New Roman" w:cs="Times New Roman"/>
        </w:rPr>
      </w:pPr>
      <w:r>
        <w:rPr>
          <w:rFonts w:ascii="Times New Roman" w:hAnsi="Times New Roman" w:cs="Times New Roman"/>
        </w:rPr>
        <w:br w:type="page"/>
      </w:r>
    </w:p>
    <w:p w14:paraId="75D67011" w14:textId="4EC9CA3E" w:rsidR="000004CE" w:rsidRDefault="000004CE" w:rsidP="00D70510">
      <w:pPr>
        <w:spacing w:line="480" w:lineRule="auto"/>
      </w:pPr>
      <w:commentRangeStart w:id="69"/>
      <w:r>
        <w:rPr>
          <w:rFonts w:ascii="Times New Roman" w:hAnsi="Times New Roman" w:cs="Times New Roman"/>
        </w:rPr>
        <w:lastRenderedPageBreak/>
        <w:t>Fig</w:t>
      </w:r>
      <w:commentRangeEnd w:id="69"/>
      <w:r w:rsidR="002967A0">
        <w:rPr>
          <w:rStyle w:val="CommentReference"/>
        </w:rPr>
        <w:commentReference w:id="69"/>
      </w:r>
      <w:r>
        <w:rPr>
          <w:rFonts w:ascii="Times New Roman" w:hAnsi="Times New Roman" w:cs="Times New Roman"/>
        </w:rPr>
        <w:t xml:space="preserve">ure </w:t>
      </w:r>
      <w:r w:rsidR="002967A0">
        <w:rPr>
          <w:rFonts w:ascii="Times New Roman" w:hAnsi="Times New Roman" w:cs="Times New Roman"/>
        </w:rPr>
        <w:t>S</w:t>
      </w:r>
      <w:r w:rsidR="007648AB">
        <w:rPr>
          <w:rFonts w:ascii="Times New Roman" w:hAnsi="Times New Roman" w:cs="Times New Roman"/>
        </w:rPr>
        <w:t>5</w:t>
      </w:r>
      <w:r>
        <w:rPr>
          <w:rFonts w:ascii="Times New Roman" w:hAnsi="Times New Roman" w:cs="Times New Roman"/>
        </w:rPr>
        <w:t xml:space="preserve">: </w:t>
      </w:r>
      <w:r w:rsidRPr="00B23100">
        <w:rPr>
          <w:rFonts w:ascii="Times New Roman" w:hAnsi="Times New Roman" w:cs="Times New Roman"/>
        </w:rPr>
        <w:t xml:space="preserve">Ratio of density estimates obtained using subsamples of the </w:t>
      </w:r>
      <w:r>
        <w:rPr>
          <w:rFonts w:ascii="Times New Roman" w:hAnsi="Times New Roman" w:cs="Times New Roman"/>
        </w:rPr>
        <w:t>empirical</w:t>
      </w:r>
      <w:r w:rsidRPr="00B23100">
        <w:rPr>
          <w:rFonts w:ascii="Times New Roman" w:hAnsi="Times New Roman" w:cs="Times New Roman"/>
        </w:rPr>
        <w:t xml:space="preserve"> </w:t>
      </w:r>
      <w:r>
        <w:rPr>
          <w:rFonts w:ascii="Times New Roman" w:hAnsi="Times New Roman" w:cs="Times New Roman"/>
        </w:rPr>
        <w:t xml:space="preserve">data </w:t>
      </w:r>
      <w:r w:rsidRPr="00B23100">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Sub</w:t>
      </w:r>
      <w:r>
        <w:rPr>
          <w:rFonts w:ascii="Times New Roman" w:hAnsi="Times New Roman" w:cs="Times New Roman"/>
        </w:rPr>
        <w:t xml:space="preserve">; </w:t>
      </w:r>
      <w:r w:rsidRPr="008F2518">
        <w:rPr>
          <w:rFonts w:ascii="Times New Roman" w:hAnsi="Times New Roman" w:cs="Times New Roman"/>
        </w:rPr>
        <w:t>n</w:t>
      </w:r>
      <w:r w:rsidRPr="00B23100">
        <w:rPr>
          <w:rFonts w:ascii="Times New Roman" w:hAnsi="Times New Roman" w:cs="Times New Roman"/>
        </w:rPr>
        <w:t xml:space="preserve"> = 250, 550 and 850) relative to the estimates obtained by fitting the given model on the full </w:t>
      </w:r>
      <w:r>
        <w:rPr>
          <w:rFonts w:ascii="Times New Roman" w:hAnsi="Times New Roman" w:cs="Times New Roman"/>
        </w:rPr>
        <w:t xml:space="preserve">empirical </w:t>
      </w:r>
      <w:r w:rsidR="00FF1B33">
        <w:rPr>
          <w:rFonts w:ascii="Times New Roman" w:hAnsi="Times New Roman" w:cs="Times New Roman"/>
        </w:rPr>
        <w:t>data set</w:t>
      </w:r>
      <w:r w:rsidRPr="00B23100">
        <w:rPr>
          <w:rFonts w:ascii="Times New Roman" w:hAnsi="Times New Roman" w:cs="Times New Roman"/>
        </w:rPr>
        <w:t xml:space="preserve"> </w:t>
      </w:r>
      <w:r>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Full</w:t>
      </w:r>
      <w:r>
        <w:rPr>
          <w:rFonts w:ascii="Times New Roman" w:hAnsi="Times New Roman" w:cs="Times New Roman"/>
        </w:rPr>
        <w:t xml:space="preserve">) </w:t>
      </w:r>
      <w:r w:rsidRPr="00B23100">
        <w:rPr>
          <w:rFonts w:ascii="Times New Roman" w:hAnsi="Times New Roman" w:cs="Times New Roman"/>
        </w:rPr>
        <w:t xml:space="preserve">for all </w:t>
      </w:r>
      <w:r>
        <w:rPr>
          <w:rFonts w:ascii="Times New Roman" w:hAnsi="Times New Roman" w:cs="Times New Roman"/>
        </w:rPr>
        <w:t>scenario</w:t>
      </w:r>
      <w:r w:rsidRPr="00B23100">
        <w:rPr>
          <w:rFonts w:ascii="Times New Roman" w:hAnsi="Times New Roman" w:cs="Times New Roman"/>
        </w:rPr>
        <w:t xml:space="preserve"> and </w:t>
      </w:r>
      <w:r>
        <w:rPr>
          <w:rFonts w:ascii="Times New Roman" w:hAnsi="Times New Roman" w:cs="Times New Roman"/>
        </w:rPr>
        <w:t xml:space="preserve">sample </w:t>
      </w:r>
      <w:r w:rsidRPr="00B23100">
        <w:rPr>
          <w:rFonts w:ascii="Times New Roman" w:hAnsi="Times New Roman" w:cs="Times New Roman"/>
        </w:rPr>
        <w:t>size combinations explored.</w:t>
      </w:r>
      <w:r w:rsidR="00CB2315" w:rsidRPr="00CB2315">
        <w:rPr>
          <w:rFonts w:ascii="Times New Roman" w:hAnsi="Times New Roman" w:cs="Times New Roman"/>
          <w:i/>
          <w:noProof/>
        </w:rPr>
        <w:t xml:space="preserve"> </w:t>
      </w:r>
      <w:r w:rsidR="00CB2315" w:rsidRPr="005751F1">
        <w:rPr>
          <w:rFonts w:ascii="Times New Roman" w:hAnsi="Times New Roman" w:cs="Times New Roman"/>
          <w:noProof/>
        </w:rPr>
        <w:t>Boxes extend to the first and third quartiles of values, and whiskers extend to 1.5 times the interquartile range in either direction from the mean value</w:t>
      </w:r>
      <w:r w:rsidR="00CB2315">
        <w:rPr>
          <w:rFonts w:ascii="Times New Roman" w:hAnsi="Times New Roman" w:cs="Times New Roman"/>
          <w:noProof/>
        </w:rPr>
        <w:t>.</w:t>
      </w:r>
      <w:r>
        <w:rPr>
          <w:rFonts w:ascii="Times New Roman" w:hAnsi="Times New Roman" w:cs="Times New Roman"/>
        </w:rPr>
        <w:t xml:space="preserve"> </w:t>
      </w:r>
      <w:r w:rsidRPr="000004CE">
        <w:rPr>
          <w:rFonts w:ascii="Times New Roman" w:hAnsi="Times New Roman" w:cs="Times New Roman"/>
        </w:rPr>
        <w:t>Empirical data were collected from individual black bears (</w:t>
      </w:r>
      <w:proofErr w:type="spellStart"/>
      <w:r w:rsidRPr="000004CE">
        <w:rPr>
          <w:rFonts w:ascii="Times New Roman" w:hAnsi="Times New Roman" w:cs="Times New Roman"/>
        </w:rPr>
        <w:t>Ursus</w:t>
      </w:r>
      <w:proofErr w:type="spellEnd"/>
      <w:r w:rsidRPr="000004CE">
        <w:rPr>
          <w:rFonts w:ascii="Times New Roman" w:hAnsi="Times New Roman" w:cs="Times New Roman"/>
        </w:rPr>
        <w:t xml:space="preserve"> </w:t>
      </w:r>
      <w:proofErr w:type="spellStart"/>
      <w:r w:rsidRPr="000004CE">
        <w:rPr>
          <w:rFonts w:ascii="Times New Roman" w:hAnsi="Times New Roman" w:cs="Times New Roman"/>
        </w:rPr>
        <w:t>americanus</w:t>
      </w:r>
      <w:proofErr w:type="spellEnd"/>
      <w:r w:rsidRPr="000004CE">
        <w:rPr>
          <w:rFonts w:ascii="Times New Roman" w:hAnsi="Times New Roman" w:cs="Times New Roman"/>
        </w:rPr>
        <w:t>) from May through July 2012 in a genetic mark-recapture study in northern Minnesota.</w:t>
      </w:r>
    </w:p>
    <w:p w14:paraId="3E9637E2" w14:textId="77777777" w:rsidR="008F2518" w:rsidRPr="00445422" w:rsidRDefault="008F2518" w:rsidP="00D70510">
      <w:pPr>
        <w:spacing w:line="480" w:lineRule="auto"/>
      </w:pPr>
      <w:r w:rsidRPr="00294E0E">
        <w:rPr>
          <w:rFonts w:ascii="Times New Roman" w:hAnsi="Times New Roman" w:cs="Times New Roman"/>
          <w:noProof/>
        </w:rPr>
        <w:drawing>
          <wp:inline distT="0" distB="0" distL="0" distR="0" wp14:anchorId="3FF8E06F" wp14:editId="49C6D139">
            <wp:extent cx="5943600" cy="2710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943600" cy="2710824"/>
                    </a:xfrm>
                    <a:prstGeom prst="rect">
                      <a:avLst/>
                    </a:prstGeom>
                  </pic:spPr>
                </pic:pic>
              </a:graphicData>
            </a:graphic>
          </wp:inline>
        </w:drawing>
      </w:r>
    </w:p>
    <w:sectPr w:rsidR="008F2518" w:rsidRPr="00445422"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en Noyce" w:date="2018-07-06T17:12:00Z" w:initials="KN">
    <w:p w14:paraId="4BE16B72" w14:textId="77777777" w:rsidR="006070CC" w:rsidRDefault="006070CC">
      <w:pPr>
        <w:pStyle w:val="CommentText"/>
      </w:pPr>
      <w:r>
        <w:rPr>
          <w:rStyle w:val="CommentReference"/>
        </w:rPr>
        <w:annotationRef/>
      </w:r>
      <w:r>
        <w:t>I don't know what format they want this, but you should indicate that I am now retired.</w:t>
      </w:r>
    </w:p>
  </w:comment>
  <w:comment w:id="1" w:author="Nick Gondek" w:date="2018-07-23T17:39:00Z" w:initials="NG">
    <w:p w14:paraId="21E3DF44" w14:textId="77777777" w:rsidR="006070CC" w:rsidRDefault="006070CC">
      <w:pPr>
        <w:pStyle w:val="CommentText"/>
      </w:pPr>
      <w:r>
        <w:rPr>
          <w:rStyle w:val="CommentReference"/>
        </w:rPr>
        <w:annotationRef/>
      </w:r>
      <w:r>
        <w:t>I’m not quite sure either – unfortunately, Wildlife Biology’s author guidelines are pretty brief and make no mention of it. (</w:t>
      </w:r>
      <w:r w:rsidRPr="00ED00D7">
        <w:t>http://www.wildlifebiology.org/authors/author-guidelines</w:t>
      </w:r>
      <w:r>
        <w:t>)</w:t>
      </w:r>
    </w:p>
  </w:comment>
  <w:comment w:id="2" w:author="JOHN FIEBERG" w:date="2018-07-25T08:46:00Z" w:initials="JF">
    <w:p w14:paraId="6E30DB19" w14:textId="3FDF7898" w:rsidR="006070CC" w:rsidRDefault="006070CC">
      <w:pPr>
        <w:pStyle w:val="CommentText"/>
      </w:pPr>
      <w:r>
        <w:rPr>
          <w:rStyle w:val="CommentReference"/>
        </w:rPr>
        <w:annotationRef/>
      </w:r>
      <w:r>
        <w:t>Not sure how best to do this, but this is probably sufficient for now (the journal will let us know if they want a different format).  And, perhaps Dave will have a suggestion.</w:t>
      </w:r>
    </w:p>
  </w:comment>
  <w:comment w:id="5" w:author="JOHN FIEBERG" w:date="2018-07-06T17:12:00Z" w:initials="JF">
    <w:p w14:paraId="3DF8E7EE" w14:textId="77777777" w:rsidR="006070CC" w:rsidRDefault="006070CC" w:rsidP="008939FB">
      <w:pPr>
        <w:pStyle w:val="CommentText"/>
      </w:pPr>
      <w:r>
        <w:rPr>
          <w:rStyle w:val="CommentReference"/>
        </w:rPr>
        <w:annotationRef/>
      </w:r>
      <w:r>
        <w:t>We may want to include one or more references post-2008.  Dave may be able to help here.</w:t>
      </w:r>
    </w:p>
  </w:comment>
  <w:comment w:id="6" w:author="JOHN FIEBERG" w:date="2018-07-06T17:12:00Z" w:initials="JF">
    <w:p w14:paraId="710128E5" w14:textId="77777777" w:rsidR="006070CC" w:rsidRDefault="006070CC" w:rsidP="008939FB">
      <w:pPr>
        <w:pStyle w:val="CommentText"/>
      </w:pPr>
      <w:r>
        <w:rPr>
          <w:rStyle w:val="CommentReference"/>
        </w:rPr>
        <w:annotationRef/>
      </w:r>
      <w:r>
        <w:t>We will want to include a study area section pertinent to the black bear data.  Dave and Karen should be able to help put that together.</w:t>
      </w:r>
    </w:p>
  </w:comment>
  <w:comment w:id="9" w:author="JOHN FIEBERG" w:date="2018-07-06T17:12:00Z" w:initials="JF">
    <w:p w14:paraId="548AD186" w14:textId="77777777" w:rsidR="006070CC" w:rsidRDefault="006070CC" w:rsidP="008939FB">
      <w:pPr>
        <w:pStyle w:val="CommentText"/>
      </w:pPr>
      <w:r>
        <w:rPr>
          <w:rStyle w:val="CommentReference"/>
        </w:rPr>
        <w:annotationRef/>
      </w:r>
      <w:r>
        <w:t>Dave may have a better subsection title.</w:t>
      </w:r>
    </w:p>
    <w:p w14:paraId="6C94F717" w14:textId="77777777" w:rsidR="006070CC" w:rsidRDefault="006070CC" w:rsidP="008939FB">
      <w:pPr>
        <w:pStyle w:val="CommentText"/>
      </w:pPr>
      <w:r>
        <w:br/>
        <w:t>This section also seems like a mix of methods and results...it may make sense to move some of this to results after Dave and Karen help fill in this section.</w:t>
      </w:r>
    </w:p>
  </w:comment>
  <w:comment w:id="10" w:author="JOHN FIEBERG" w:date="2018-07-25T08:52:00Z" w:initials="JF">
    <w:p w14:paraId="52414FD0" w14:textId="558ABE07" w:rsidR="006070CC" w:rsidRDefault="006070CC">
      <w:pPr>
        <w:pStyle w:val="CommentText"/>
      </w:pPr>
      <w:r>
        <w:rPr>
          <w:rStyle w:val="CommentReference"/>
        </w:rPr>
        <w:annotationRef/>
      </w:r>
      <w:r>
        <w:t>Dave, please fill in.</w:t>
      </w:r>
    </w:p>
  </w:comment>
  <w:comment w:id="11" w:author="Karen Noyce" w:date="2018-07-06T17:12:00Z" w:initials="KN">
    <w:p w14:paraId="29D81F66" w14:textId="77777777" w:rsidR="006070CC" w:rsidRDefault="006070CC">
      <w:pPr>
        <w:pStyle w:val="CommentText"/>
      </w:pPr>
      <w:r>
        <w:rPr>
          <w:rStyle w:val="CommentReference"/>
        </w:rPr>
        <w:annotationRef/>
      </w:r>
      <w:r>
        <w:rPr>
          <w:rFonts w:ascii="Times New Roman" w:hAnsi="Times New Roman" w:cs="Times New Roman"/>
        </w:rPr>
        <w:t xml:space="preserve">Dave should choose the ref here </w:t>
      </w:r>
      <w:r>
        <w:rPr>
          <w:rStyle w:val="CommentReference"/>
        </w:rPr>
        <w:annotationRef/>
      </w:r>
    </w:p>
  </w:comment>
  <w:comment w:id="12" w:author="Karen Noyce" w:date="2018-07-06T17:12:00Z" w:initials="KN">
    <w:p w14:paraId="63395136" w14:textId="77777777" w:rsidR="006070CC" w:rsidRDefault="006070CC" w:rsidP="008939FB">
      <w:pPr>
        <w:pStyle w:val="CommentText"/>
      </w:pPr>
      <w:r>
        <w:rPr>
          <w:rStyle w:val="CommentReference"/>
        </w:rPr>
        <w:annotationRef/>
      </w:r>
      <w:r>
        <w:t xml:space="preserve">For the modelers among the intended readers, this section seems to be pretty straightforward.  But for the biologists who need to judge how relevant these results are to their own work and study design, it would be helpful to include here, in the text, more explanation of the values you used in your scenarios -- e.g., what densities did you simulate, and why? What values did you choose for </w:t>
      </w:r>
      <w:r w:rsidRPr="0040630A">
        <w:rPr>
          <w:rFonts w:ascii="Times New Roman" w:eastAsia="Times New Roman" w:hAnsi="Times New Roman" w:cs="Times New Roman"/>
          <w:i/>
          <w:color w:val="000000" w:themeColor="text1"/>
          <w:kern w:val="24"/>
          <w:lang w:val="el-GR"/>
        </w:rPr>
        <w:t>ϕ</w:t>
      </w:r>
      <w:r>
        <w:t xml:space="preserve"> (inhibition distances) and why?  How many traps were typically within the effective response area of each individual in the simulations?   Were these values pulled out of your hat or based on the literature or based on the empirical data set from the Chippewa National Forest?  Did you run your scenarios so as to generate a number of samples that is similar to the number generated in the CNF field study? A field </w:t>
      </w:r>
      <w:r w:rsidRPr="008939FB">
        <w:t>practitioner</w:t>
      </w:r>
      <w:r>
        <w:t xml:space="preserve"> wants to know if your values for these things mimic reality sufficiently for them to be or seem </w:t>
      </w:r>
      <w:proofErr w:type="gramStart"/>
      <w:r>
        <w:t>relevant .</w:t>
      </w:r>
      <w:proofErr w:type="gramEnd"/>
      <w:r>
        <w:t xml:space="preserve">  If the specific values you chose really make no difference in how applicable the results are to the field, then you should explain this, too, perhaps in the discussion.  If they do make a difference, this should be discussed, also.   </w:t>
      </w:r>
    </w:p>
  </w:comment>
  <w:comment w:id="13" w:author="JOHN FIEBERG" w:date="2018-07-25T13:22:00Z" w:initials="JF">
    <w:p w14:paraId="3DB60BB7" w14:textId="427C8972" w:rsidR="006070CC" w:rsidRDefault="006070CC">
      <w:pPr>
        <w:pStyle w:val="CommentText"/>
      </w:pPr>
      <w:r>
        <w:rPr>
          <w:rStyle w:val="CommentReference"/>
        </w:rPr>
        <w:annotationRef/>
      </w:r>
      <w:r>
        <w:t>I see where this is a bit tricky, because some decisions were made to generally reflect the empirical data example (e.g., number of bears, number of traps?), whereas other decisions were made to capture a range of possible scenarios so that we could evaluate, qualitatively, how they affected the conclusions.  I generally prefer to write things in more general terms, but then try to help readers interpret the findings (relative to their own data) in the discussion section.</w:t>
      </w:r>
    </w:p>
    <w:p w14:paraId="3EB1AB53" w14:textId="0678F625" w:rsidR="006070CC" w:rsidRDefault="006070CC">
      <w:pPr>
        <w:pStyle w:val="CommentText"/>
      </w:pPr>
    </w:p>
    <w:p w14:paraId="69879F2A" w14:textId="717A6E1F" w:rsidR="006070CC" w:rsidRDefault="006070CC">
      <w:pPr>
        <w:pStyle w:val="CommentText"/>
      </w:pPr>
      <w:r>
        <w:t>Still, I think we could add a little extra info here (and Table 1), particularly for those parameters that were kept constant (# bears, trapping grid dimension, density).</w:t>
      </w:r>
    </w:p>
    <w:p w14:paraId="658D3049" w14:textId="77777777" w:rsidR="006070CC" w:rsidRDefault="006070CC">
      <w:pPr>
        <w:pStyle w:val="CommentText"/>
      </w:pPr>
    </w:p>
  </w:comment>
  <w:comment w:id="14" w:author="JOHN FIEBERG" w:date="2018-07-25T13:42:00Z" w:initials="JF">
    <w:p w14:paraId="2A665A86" w14:textId="58BB6D39" w:rsidR="006070CC" w:rsidRDefault="006070CC">
      <w:pPr>
        <w:pStyle w:val="CommentText"/>
      </w:pPr>
      <w:r>
        <w:rPr>
          <w:rStyle w:val="CommentReference"/>
        </w:rPr>
        <w:annotationRef/>
      </w:r>
      <w:r>
        <w:t>See comments on Table 1.  I think it would probably help to give some more specifics about the parameter values used in the simulation scenarios (e.g. #bears N, # traps K, etc…)</w:t>
      </w:r>
    </w:p>
  </w:comment>
  <w:comment w:id="15" w:author="JOHN FIEBERG" w:date="2018-07-25T20:33:00Z" w:initials="JF">
    <w:p w14:paraId="70AEFAD5" w14:textId="0DFB5A0C" w:rsidR="006070CC" w:rsidRDefault="006070CC">
      <w:pPr>
        <w:pStyle w:val="CommentText"/>
      </w:pPr>
      <w:r>
        <w:rPr>
          <w:rStyle w:val="CommentReference"/>
        </w:rPr>
        <w:annotationRef/>
      </w:r>
      <w:r>
        <w:t>I would label all supplemental figures S1, S2, etc.</w:t>
      </w:r>
    </w:p>
  </w:comment>
  <w:comment w:id="16" w:author="JOHN FIEBERG" w:date="2018-07-25T08:57:00Z" w:initials="JF">
    <w:p w14:paraId="28FF732D" w14:textId="663296D0" w:rsidR="006070CC" w:rsidRDefault="006070CC">
      <w:pPr>
        <w:pStyle w:val="CommentText"/>
      </w:pPr>
      <w:r>
        <w:rPr>
          <w:rStyle w:val="CommentReference"/>
        </w:rPr>
        <w:annotationRef/>
      </w:r>
      <w:r>
        <w:t xml:space="preserve">Indentation does not appear to be consistent through the </w:t>
      </w:r>
      <w:proofErr w:type="spellStart"/>
      <w:r>
        <w:t>ms</w:t>
      </w:r>
      <w:proofErr w:type="spellEnd"/>
      <w:r>
        <w:t xml:space="preserve"> (</w:t>
      </w:r>
      <w:proofErr w:type="gramStart"/>
      <w:r>
        <w:t>e.g. ,</w:t>
      </w:r>
      <w:proofErr w:type="gramEnd"/>
      <w:r>
        <w:t xml:space="preserve"> previous paragraph was not indented) – please check and make sure all indentations are consistent w/ the author guidelines.</w:t>
      </w:r>
    </w:p>
  </w:comment>
  <w:comment w:id="21" w:author="Karen Noyce" w:date="2018-07-06T17:12:00Z" w:initials="KN">
    <w:p w14:paraId="79F03422" w14:textId="77777777" w:rsidR="006070CC" w:rsidRDefault="006070CC">
      <w:pPr>
        <w:pStyle w:val="CommentText"/>
      </w:pPr>
      <w:r>
        <w:rPr>
          <w:rStyle w:val="CommentReference"/>
        </w:rPr>
        <w:annotationRef/>
      </w:r>
      <w:r>
        <w:t xml:space="preserve">I assume here that the full data set was 1019 for the empirical data set?  What was the size of the "full" data set for the simulated scenarios?? </w:t>
      </w:r>
    </w:p>
  </w:comment>
  <w:comment w:id="22" w:author="Nick Gondek" w:date="2018-07-24T18:35:00Z" w:initials="NG">
    <w:p w14:paraId="0F0CEA46" w14:textId="77777777" w:rsidR="006070CC" w:rsidRDefault="006070CC">
      <w:pPr>
        <w:pStyle w:val="CommentText"/>
      </w:pPr>
      <w:r>
        <w:rPr>
          <w:rStyle w:val="CommentReference"/>
        </w:rPr>
        <w:annotationRef/>
      </w:r>
      <w:r>
        <w:t xml:space="preserve">It varied depending on the scenario, since there were different capture probabilities and redundancy probabilities between them. But, I agree that’s useful info- unfortunately, the machine I’m on now doesn’t have the data frame I need to compute the averages for each scenario, but I will add it here. </w:t>
      </w:r>
    </w:p>
  </w:comment>
  <w:comment w:id="23" w:author="JOHN FIEBERG" w:date="2018-07-25T09:04:00Z" w:initials="JF">
    <w:p w14:paraId="396B34F9" w14:textId="1EFE7850" w:rsidR="006070CC" w:rsidRDefault="006070CC">
      <w:pPr>
        <w:pStyle w:val="CommentText"/>
      </w:pPr>
      <w:r>
        <w:rPr>
          <w:rStyle w:val="CommentReference"/>
        </w:rPr>
        <w:annotationRef/>
      </w:r>
      <w:r>
        <w:t>I agree, this would be a useful addition, but I wonder if it would be better placed in the results section (and also, perhaps in some of the figure captions)?</w:t>
      </w:r>
    </w:p>
  </w:comment>
  <w:comment w:id="25" w:author="Karen Noyce" w:date="2018-07-06T17:12:00Z" w:initials="KN">
    <w:p w14:paraId="7D8444E3" w14:textId="77777777" w:rsidR="006070CC" w:rsidRDefault="006070CC">
      <w:pPr>
        <w:pStyle w:val="CommentText"/>
      </w:pPr>
      <w:r>
        <w:rPr>
          <w:rStyle w:val="CommentReference"/>
        </w:rPr>
        <w:annotationRef/>
      </w:r>
      <w:r>
        <w:t xml:space="preserve">increased, </w:t>
      </w:r>
      <w:proofErr w:type="spellStart"/>
      <w:r>
        <w:t>i.e</w:t>
      </w:r>
      <w:proofErr w:type="spellEnd"/>
      <w:r>
        <w:t>? by what amount? More specificity is helpful for those of us trying to understand conceptually what you did with the modeling and simulations.</w:t>
      </w:r>
    </w:p>
  </w:comment>
  <w:comment w:id="26" w:author="Nick Gondek" w:date="2018-07-24T18:33:00Z" w:initials="NG">
    <w:p w14:paraId="7571EA02" w14:textId="33152127" w:rsidR="006070CC" w:rsidRDefault="006070CC">
      <w:pPr>
        <w:pStyle w:val="CommentText"/>
      </w:pPr>
      <w:r>
        <w:rPr>
          <w:rStyle w:val="CommentReference"/>
        </w:rPr>
        <w:annotationRef/>
      </w:r>
      <w:r>
        <w:t xml:space="preserve">Conceptually, this is referring to the bk covariate in the </w:t>
      </w:r>
      <w:proofErr w:type="spellStart"/>
      <w:r>
        <w:t>secr</w:t>
      </w:r>
      <w:proofErr w:type="spellEnd"/>
      <w:r>
        <w:t xml:space="preserve"> model, not the b parameter of my simulations. </w:t>
      </w:r>
    </w:p>
  </w:comment>
  <w:comment w:id="27" w:author="JOHN FIEBERG" w:date="2018-07-25T13:28:00Z" w:initials="JF">
    <w:p w14:paraId="506BD042" w14:textId="76F721C5" w:rsidR="006070CC" w:rsidRDefault="006070CC">
      <w:pPr>
        <w:pStyle w:val="CommentText"/>
      </w:pPr>
      <w:r>
        <w:rPr>
          <w:rStyle w:val="CommentReference"/>
        </w:rPr>
        <w:annotationRef/>
      </w:r>
      <w:r>
        <w:t>Good point, Nick.  The model allows this parameter to be positive or negative, so it doesn’t make sense to specify “increased” here.  Still, I think it would probably be good to list the different values for b used in the simulation scenarios somewhere earlier (e.g., in Table 1).</w:t>
      </w:r>
    </w:p>
  </w:comment>
  <w:comment w:id="33" w:author="JOHN FIEBERG" w:date="2018-07-25T14:01:00Z" w:initials="JF">
    <w:p w14:paraId="2CDDCADB" w14:textId="6A30E436" w:rsidR="006070CC" w:rsidRDefault="006070CC">
      <w:pPr>
        <w:pStyle w:val="CommentText"/>
      </w:pPr>
      <w:r>
        <w:rPr>
          <w:rStyle w:val="CommentReference"/>
        </w:rPr>
        <w:annotationRef/>
      </w:r>
      <w:r>
        <w:t xml:space="preserve">I would probably label this as something like Figure S4 (for supplementary figure </w:t>
      </w:r>
      <w:proofErr w:type="gramStart"/>
      <w:r>
        <w:t>4)…</w:t>
      </w:r>
      <w:proofErr w:type="gramEnd"/>
      <w:r>
        <w:t>.but, like other figures included in the main text, these should come in the order that they are referenced (and all should be referenced at some point – or not included in the supplementary).  So, this may need to be Fig. S2</w:t>
      </w:r>
    </w:p>
  </w:comment>
  <w:comment w:id="34" w:author="JOHN FIEBERG" w:date="2018-07-25T13:58:00Z" w:initials="JF">
    <w:p w14:paraId="0723B08E" w14:textId="6E17614F" w:rsidR="006070CC" w:rsidRDefault="006070CC">
      <w:pPr>
        <w:pStyle w:val="CommentText"/>
      </w:pPr>
      <w:r>
        <w:rPr>
          <w:rStyle w:val="CommentReference"/>
        </w:rPr>
        <w:annotationRef/>
      </w:r>
      <w:r>
        <w:t>We have no way of know what bias is in this case since we don’t know the truth.</w:t>
      </w:r>
    </w:p>
  </w:comment>
  <w:comment w:id="35" w:author="JOHN FIEBERG" w:date="2018-07-25T14:27:00Z" w:initials="JF">
    <w:p w14:paraId="195C8457" w14:textId="4115A600" w:rsidR="006070CC" w:rsidRDefault="006070CC">
      <w:pPr>
        <w:pStyle w:val="CommentText"/>
      </w:pPr>
      <w:r>
        <w:rPr>
          <w:rStyle w:val="CommentReference"/>
        </w:rPr>
        <w:annotationRef/>
      </w:r>
      <w:r>
        <w:t xml:space="preserve">See </w:t>
      </w:r>
      <w:proofErr w:type="spellStart"/>
      <w:r>
        <w:t>prev</w:t>
      </w:r>
      <w:proofErr w:type="spellEnd"/>
      <w:r>
        <w:t xml:space="preserve"> comment – may need to eventually change the number here.</w:t>
      </w:r>
    </w:p>
  </w:comment>
  <w:comment w:id="36" w:author="JOHN FIEBERG" w:date="2018-07-25T14:28:00Z" w:initials="JF">
    <w:p w14:paraId="3AC7948E" w14:textId="0EBDB51D" w:rsidR="006070CC" w:rsidRDefault="006070CC">
      <w:pPr>
        <w:pStyle w:val="CommentText"/>
      </w:pPr>
      <w:r>
        <w:rPr>
          <w:rStyle w:val="CommentReference"/>
        </w:rPr>
        <w:annotationRef/>
      </w:r>
      <w:r>
        <w:t xml:space="preserve">See </w:t>
      </w:r>
      <w:proofErr w:type="spellStart"/>
      <w:r>
        <w:t>prev</w:t>
      </w:r>
      <w:proofErr w:type="spellEnd"/>
      <w:r>
        <w:t xml:space="preserve"> comment Fig. S#</w:t>
      </w:r>
    </w:p>
  </w:comment>
  <w:comment w:id="37" w:author="JOHN FIEBERG" w:date="2018-07-25T21:06:00Z" w:initials="JF">
    <w:p w14:paraId="07E447F6" w14:textId="53C8C76C" w:rsidR="006070CC" w:rsidRDefault="006070CC">
      <w:pPr>
        <w:pStyle w:val="CommentText"/>
      </w:pPr>
      <w:r>
        <w:rPr>
          <w:rStyle w:val="CommentReference"/>
        </w:rPr>
        <w:annotationRef/>
      </w:r>
      <w:r>
        <w:t xml:space="preserve">Would be better if this showed </w:t>
      </w:r>
      <w:proofErr w:type="spellStart"/>
      <w:r>
        <w:t>esitmates</w:t>
      </w:r>
      <w:proofErr w:type="spellEnd"/>
      <w:r>
        <w:t xml:space="preserve"> relative to </w:t>
      </w:r>
      <w:proofErr w:type="spellStart"/>
      <w:r>
        <w:t>D_true</w:t>
      </w:r>
      <w:proofErr w:type="spellEnd"/>
      <w:r>
        <w:t>, but you don’t figure in the current appendix.  Also, may have to change the number here (Fig.  S?).</w:t>
      </w:r>
    </w:p>
  </w:comment>
  <w:comment w:id="39" w:author="JOHN FIEBERG" w:date="2018-07-06T17:12:00Z" w:initials="JF">
    <w:p w14:paraId="6E13F271" w14:textId="77777777" w:rsidR="006070CC" w:rsidRDefault="006070CC" w:rsidP="008939FB">
      <w:pPr>
        <w:pStyle w:val="CommentText"/>
      </w:pPr>
      <w:r>
        <w:rPr>
          <w:rStyle w:val="CommentReference"/>
        </w:rPr>
        <w:annotationRef/>
      </w:r>
      <w:r>
        <w:t>bk or b? not sure which is best.</w:t>
      </w:r>
    </w:p>
  </w:comment>
  <w:comment w:id="40" w:author="Nick Gondek" w:date="2018-07-24T18:58:00Z" w:initials="NG">
    <w:p w14:paraId="0E48CFD1" w14:textId="77777777" w:rsidR="006070CC" w:rsidRDefault="006070CC">
      <w:pPr>
        <w:pStyle w:val="CommentText"/>
      </w:pPr>
      <w:r>
        <w:rPr>
          <w:rStyle w:val="CommentReference"/>
        </w:rPr>
        <w:annotationRef/>
      </w:r>
      <w:r>
        <w:t xml:space="preserve">Specifically bk in this case because that is our model covariate, but I did not call the simulation </w:t>
      </w:r>
      <w:proofErr w:type="spellStart"/>
      <w:r>
        <w:t>behav</w:t>
      </w:r>
      <w:proofErr w:type="spellEnd"/>
      <w:r>
        <w:t xml:space="preserve"> parameter bk because I thought it’d be confusing in that context-  for traps and otherwise, we’re using k as a trap iterator. So I was thinking that using bk in the simulation formula would imply that b varies across the traps, which in reality, it doesn’t. We might want to change trap iterator k to a different letter if this seems like it’ll confuse readers?</w:t>
      </w:r>
    </w:p>
  </w:comment>
  <w:comment w:id="41" w:author="JOHN FIEBERG" w:date="2018-07-25T21:24:00Z" w:initials="JF">
    <w:p w14:paraId="55E8421F" w14:textId="5B5A6FF1" w:rsidR="006070CC" w:rsidRDefault="006070CC">
      <w:pPr>
        <w:pStyle w:val="CommentText"/>
      </w:pPr>
      <w:r>
        <w:rPr>
          <w:rStyle w:val="CommentReference"/>
        </w:rPr>
        <w:annotationRef/>
      </w:r>
      <w:proofErr w:type="spellStart"/>
      <w:r>
        <w:t>Lets</w:t>
      </w:r>
      <w:proofErr w:type="spellEnd"/>
      <w:r>
        <w:t xml:space="preserve"> see what Dave thinks…</w:t>
      </w:r>
    </w:p>
  </w:comment>
  <w:comment w:id="42" w:author="JOHN FIEBERG" w:date="2018-07-25T21:07:00Z" w:initials="JF">
    <w:p w14:paraId="5271F857" w14:textId="2DACE773" w:rsidR="006070CC" w:rsidRDefault="006070CC">
      <w:pPr>
        <w:pStyle w:val="CommentText"/>
      </w:pPr>
      <w:r>
        <w:rPr>
          <w:rStyle w:val="CommentReference"/>
        </w:rPr>
        <w:annotationRef/>
      </w:r>
      <w:r>
        <w:t>Note, these numbers will need to change to reflect the order in which these are referenced.</w:t>
      </w:r>
    </w:p>
  </w:comment>
  <w:comment w:id="38" w:author="JOHN FIEBERG" w:date="2018-07-25T16:17:00Z" w:initials="JF">
    <w:p w14:paraId="45DC846C" w14:textId="6E7D4751" w:rsidR="006070CC" w:rsidRDefault="006070CC">
      <w:pPr>
        <w:pStyle w:val="CommentText"/>
      </w:pPr>
      <w:r>
        <w:rPr>
          <w:rStyle w:val="CommentReference"/>
        </w:rPr>
        <w:annotationRef/>
      </w:r>
      <w:proofErr w:type="spellStart"/>
      <w:r>
        <w:t>redundnat</w:t>
      </w:r>
      <w:proofErr w:type="spellEnd"/>
    </w:p>
  </w:comment>
  <w:comment w:id="43" w:author="Nick Gondek" w:date="2018-07-24T20:26:00Z" w:initials="NG">
    <w:p w14:paraId="232D089E" w14:textId="77777777" w:rsidR="006070CC" w:rsidRDefault="006070CC" w:rsidP="00AA7F68">
      <w:pPr>
        <w:pStyle w:val="CommentText"/>
      </w:pPr>
      <w:r>
        <w:rPr>
          <w:rStyle w:val="CommentReference"/>
        </w:rPr>
        <w:annotationRef/>
      </w:r>
      <w:r>
        <w:t>Karen’s comment:</w:t>
      </w:r>
    </w:p>
    <w:p w14:paraId="64DBB406" w14:textId="77777777" w:rsidR="006070CC" w:rsidRDefault="006070CC" w:rsidP="00AA7F68">
      <w:pPr>
        <w:pStyle w:val="CommentText"/>
      </w:pPr>
    </w:p>
    <w:p w14:paraId="7FF9A32D" w14:textId="7A247CFB" w:rsidR="006070CC" w:rsidRDefault="006070CC" w:rsidP="00AA7F68">
      <w:pPr>
        <w:pStyle w:val="CommentText"/>
      </w:pPr>
      <w:r>
        <w:t xml:space="preserve">Actually, I was not surprised; it was our suspicion that this might be true, given the likely amount of redundancy in the samples and thus the amount of data that would be lost in SRS, that led us to propose this type of SPR subsampling in the first place.  Thus, I would prefer it if you did not say "we were surprised"  Rather, pose it as it was - e.g., that although SRS might seem to be the best way to go, we suspected, based on the literature, our own observations of bear behavior at hair traps, and the huge variability among site-sessions  in the number of samples collected, that the redundancy would be very high, leading to a loss of data using SRS that would actually decrease its accuracy relative to a more systematic sampling approach that tried to eliminate some of that redundancy up front.  This is important when subsampling is necessary due to budgetary or logistic constraints of analyzing the full data set. </w:t>
      </w:r>
    </w:p>
    <w:p w14:paraId="34789C95" w14:textId="121BCA16" w:rsidR="006070CC" w:rsidRDefault="006070CC">
      <w:pPr>
        <w:pStyle w:val="CommentText"/>
      </w:pPr>
    </w:p>
  </w:comment>
  <w:comment w:id="44" w:author="Nick Gondek" w:date="2018-07-23T18:35:00Z" w:initials="NG">
    <w:p w14:paraId="1A5934A8" w14:textId="77777777" w:rsidR="006070CC" w:rsidRDefault="006070CC">
      <w:pPr>
        <w:pStyle w:val="CommentText"/>
      </w:pPr>
      <w:r>
        <w:rPr>
          <w:rStyle w:val="CommentReference"/>
        </w:rPr>
        <w:annotationRef/>
      </w:r>
      <w:r>
        <w:t>Dave might have some in mind?</w:t>
      </w:r>
    </w:p>
    <w:p w14:paraId="6B45DF8E" w14:textId="77777777" w:rsidR="006070CC" w:rsidRDefault="006070CC">
      <w:pPr>
        <w:pStyle w:val="CommentText"/>
      </w:pPr>
    </w:p>
  </w:comment>
  <w:comment w:id="45" w:author="JOHN FIEBERG" w:date="2018-07-25T21:16:00Z" w:initials="JF">
    <w:p w14:paraId="4BA3BD42" w14:textId="439103F1" w:rsidR="006070CC" w:rsidRDefault="006070CC">
      <w:pPr>
        <w:pStyle w:val="CommentText"/>
      </w:pPr>
      <w:r>
        <w:rPr>
          <w:rStyle w:val="CommentReference"/>
        </w:rPr>
        <w:annotationRef/>
      </w:r>
      <w:r>
        <w:t>This may need a citation…</w:t>
      </w:r>
    </w:p>
  </w:comment>
  <w:comment w:id="46" w:author="JOHN FIEBERG" w:date="2018-07-25T21:27:00Z" w:initials="JF">
    <w:p w14:paraId="14EBCEFB" w14:textId="747498B6" w:rsidR="006070CC" w:rsidRDefault="006070CC">
      <w:pPr>
        <w:pStyle w:val="CommentText"/>
      </w:pPr>
      <w:r>
        <w:rPr>
          <w:rStyle w:val="CommentReference"/>
        </w:rPr>
        <w:annotationRef/>
      </w:r>
      <w:r>
        <w:t xml:space="preserve">Do you show that </w:t>
      </w:r>
      <w:proofErr w:type="spellStart"/>
      <w:r>
        <w:t>b_k</w:t>
      </w:r>
      <w:proofErr w:type="spellEnd"/>
      <w:r>
        <w:t xml:space="preserve"> is biased low or just the combined g0+bk?</w:t>
      </w:r>
    </w:p>
  </w:comment>
  <w:comment w:id="47" w:author="Nick Gondek" w:date="2018-07-30T20:10:00Z" w:initials="NG">
    <w:p w14:paraId="32028B62" w14:textId="33D5C478" w:rsidR="006070CC" w:rsidRDefault="006070CC">
      <w:pPr>
        <w:pStyle w:val="CommentText"/>
      </w:pPr>
      <w:r>
        <w:rPr>
          <w:rStyle w:val="CommentReference"/>
        </w:rPr>
        <w:annotationRef/>
      </w:r>
      <w:r>
        <w:t>Just g0+bk – which do you think is more useful?</w:t>
      </w:r>
    </w:p>
  </w:comment>
  <w:comment w:id="48" w:author="Karen Noyce" w:date="2018-07-06T17:12:00Z" w:initials="KN">
    <w:p w14:paraId="4AECEFA6" w14:textId="77777777" w:rsidR="006070CC" w:rsidRDefault="006070CC">
      <w:pPr>
        <w:pStyle w:val="CommentText"/>
      </w:pPr>
      <w:r>
        <w:rPr>
          <w:rStyle w:val="CommentReference"/>
        </w:rPr>
        <w:annotationRef/>
      </w:r>
      <w:r>
        <w:t xml:space="preserve"> This is hugely important to people trying to figure out how to sample and how reliable their data are likely to be.   I think it would be good to make some mention in the text of the results about the magnitude of bias in the results, and then again here in the Discussion, in the context of management implications and how researchers should be interpreting their results.   </w:t>
      </w:r>
    </w:p>
  </w:comment>
  <w:comment w:id="52" w:author="JOHN FIEBERG" w:date="2018-07-25T21:34:00Z" w:initials="JF">
    <w:p w14:paraId="2B5055DE" w14:textId="423AB2F8" w:rsidR="006070CC" w:rsidRDefault="006070CC">
      <w:pPr>
        <w:pStyle w:val="CommentText"/>
      </w:pPr>
      <w:r>
        <w:rPr>
          <w:rStyle w:val="CommentReference"/>
        </w:rPr>
        <w:annotationRef/>
      </w:r>
      <w:r>
        <w:t>These probably still need a close look.</w:t>
      </w:r>
    </w:p>
    <w:p w14:paraId="60F0B892" w14:textId="748D1E2A" w:rsidR="006070CC" w:rsidRDefault="006070CC">
      <w:pPr>
        <w:pStyle w:val="CommentText"/>
      </w:pPr>
    </w:p>
    <w:p w14:paraId="64CB26E5" w14:textId="071B5FB6" w:rsidR="006070CC" w:rsidRDefault="006070CC" w:rsidP="003F3B11">
      <w:pPr>
        <w:pStyle w:val="CommentText"/>
        <w:numPr>
          <w:ilvl w:val="0"/>
          <w:numId w:val="8"/>
        </w:numPr>
      </w:pPr>
      <w:r>
        <w:t>Check all the info to make sure correct</w:t>
      </w:r>
    </w:p>
    <w:p w14:paraId="4033704E" w14:textId="44CB279B" w:rsidR="006070CC" w:rsidRDefault="006070CC" w:rsidP="003F3B11">
      <w:pPr>
        <w:pStyle w:val="CommentText"/>
        <w:numPr>
          <w:ilvl w:val="0"/>
          <w:numId w:val="8"/>
        </w:numPr>
      </w:pPr>
      <w:r>
        <w:t>Make sure ordered correctly</w:t>
      </w:r>
    </w:p>
    <w:p w14:paraId="40BB303D" w14:textId="14953C94" w:rsidR="006070CC" w:rsidRDefault="006070CC" w:rsidP="003F3B11">
      <w:pPr>
        <w:pStyle w:val="CommentText"/>
        <w:numPr>
          <w:ilvl w:val="0"/>
          <w:numId w:val="8"/>
        </w:numPr>
      </w:pPr>
      <w:r>
        <w:t>Check to make sure all of these are cited and that all citations in the main text show up here.</w:t>
      </w:r>
    </w:p>
  </w:comment>
  <w:comment w:id="53" w:author="JOHN FIEBERG" w:date="2018-07-25T21:34:00Z" w:initials="JF">
    <w:p w14:paraId="3A2D856C" w14:textId="57A7D5B5" w:rsidR="006070CC" w:rsidRDefault="006070CC">
      <w:pPr>
        <w:pStyle w:val="CommentText"/>
      </w:pPr>
      <w:r>
        <w:rPr>
          <w:rStyle w:val="CommentReference"/>
        </w:rPr>
        <w:annotationRef/>
      </w:r>
      <w:r>
        <w:t>Journal?</w:t>
      </w:r>
    </w:p>
  </w:comment>
  <w:comment w:id="54" w:author="Nick Gondek" w:date="2018-07-31T17:34:00Z" w:initials="NG">
    <w:p w14:paraId="73C45DD3" w14:textId="3EFE756E" w:rsidR="006070CC" w:rsidRDefault="006070CC">
      <w:pPr>
        <w:pStyle w:val="CommentText"/>
      </w:pPr>
      <w:r>
        <w:rPr>
          <w:rStyle w:val="CommentReference"/>
        </w:rPr>
        <w:annotationRef/>
      </w:r>
      <w:r>
        <w:t xml:space="preserve">This is pre-print on </w:t>
      </w:r>
      <w:proofErr w:type="spellStart"/>
      <w:r>
        <w:t>BioXRiv</w:t>
      </w:r>
      <w:proofErr w:type="spellEnd"/>
      <w:r>
        <w:t xml:space="preserve"> (Reminds me that I need to look into that…) so I am unsure what to put. </w:t>
      </w:r>
    </w:p>
  </w:comment>
  <w:comment w:id="55" w:author="JOHN FIEBERG" w:date="2018-07-25T21:39:00Z" w:initials="JF">
    <w:p w14:paraId="2AF629FF" w14:textId="0DB8398A" w:rsidR="006070CC" w:rsidRDefault="006070CC">
      <w:pPr>
        <w:pStyle w:val="CommentText"/>
      </w:pPr>
      <w:r>
        <w:rPr>
          <w:rStyle w:val="CommentReference"/>
        </w:rPr>
        <w:annotationRef/>
      </w:r>
      <w:r>
        <w:t>Include accessed date</w:t>
      </w:r>
    </w:p>
  </w:comment>
  <w:comment w:id="56" w:author="JOHN FIEBERG" w:date="2018-07-25T21:39:00Z" w:initials="JF">
    <w:p w14:paraId="50228419" w14:textId="219BE114" w:rsidR="006070CC" w:rsidRDefault="006070CC">
      <w:pPr>
        <w:pStyle w:val="CommentText"/>
      </w:pPr>
      <w:r>
        <w:rPr>
          <w:rStyle w:val="CommentReference"/>
        </w:rPr>
        <w:annotationRef/>
      </w:r>
      <w:r>
        <w:t>accessed date. Update too?</w:t>
      </w:r>
    </w:p>
  </w:comment>
  <w:comment w:id="57" w:author="Nick Gondek" w:date="2018-07-31T17:56:00Z" w:initials="NG">
    <w:p w14:paraId="1601F04F" w14:textId="432E3C8F" w:rsidR="00324723" w:rsidRDefault="00324723">
      <w:pPr>
        <w:pStyle w:val="CommentText"/>
      </w:pPr>
      <w:r>
        <w:rPr>
          <w:rStyle w:val="CommentReference"/>
        </w:rPr>
        <w:annotationRef/>
      </w:r>
      <w:proofErr w:type="gramStart"/>
      <w:r>
        <w:t>Surely</w:t>
      </w:r>
      <w:proofErr w:type="gramEnd"/>
      <w:r>
        <w:t xml:space="preserve"> we could just update this to R Core team 2018, but isn’t it weird to have the accessed date be 3 years prior?</w:t>
      </w:r>
    </w:p>
  </w:comment>
  <w:comment w:id="58" w:author="JOHN FIEBERG" w:date="2018-07-25T21:43:00Z" w:initials="JF">
    <w:p w14:paraId="56F52B91" w14:textId="521A1718" w:rsidR="006070CC" w:rsidRDefault="006070CC">
      <w:pPr>
        <w:pStyle w:val="CommentText"/>
      </w:pPr>
      <w:r>
        <w:rPr>
          <w:rStyle w:val="CommentReference"/>
        </w:rPr>
        <w:annotationRef/>
      </w:r>
      <w:r>
        <w:t xml:space="preserve">The </w:t>
      </w:r>
      <w:proofErr w:type="spellStart"/>
      <w:r>
        <w:t>fontsize</w:t>
      </w:r>
      <w:proofErr w:type="spellEnd"/>
      <w:r>
        <w:t xml:space="preserve"> here may need to be bigger, particularly the model formation piece, but also the axis numbers, labels, and title</w:t>
      </w:r>
    </w:p>
  </w:comment>
  <w:comment w:id="59" w:author="Nick Gondek" w:date="2018-07-31T19:00:00Z" w:initials="NG">
    <w:p w14:paraId="4FBA2EEF" w14:textId="4B7B97DD" w:rsidR="00220808" w:rsidRDefault="00220808">
      <w:pPr>
        <w:pStyle w:val="CommentText"/>
      </w:pPr>
      <w:r>
        <w:rPr>
          <w:rStyle w:val="CommentReference"/>
        </w:rPr>
        <w:annotationRef/>
      </w:r>
      <w:r>
        <w:t xml:space="preserve">Code for this is at house – add in </w:t>
      </w:r>
    </w:p>
  </w:comment>
  <w:comment w:id="60" w:author="Karen Noyce" w:date="2018-07-06T17:12:00Z" w:initials="KN">
    <w:p w14:paraId="699713B3" w14:textId="77777777" w:rsidR="006070CC" w:rsidRDefault="006070CC">
      <w:pPr>
        <w:pStyle w:val="CommentText"/>
      </w:pPr>
      <w:r>
        <w:rPr>
          <w:rStyle w:val="CommentReference"/>
        </w:rPr>
        <w:annotationRef/>
      </w:r>
      <w:r>
        <w:rPr>
          <w:rFonts w:ascii="Calibri" w:hAnsi="Calibri"/>
          <w:color w:val="222222"/>
          <w:sz w:val="22"/>
          <w:szCs w:val="22"/>
          <w:shd w:val="clear" w:color="auto" w:fill="FFFFFF"/>
        </w:rPr>
        <w:t> I think it would be useful to indicate how much redundancy is in the full data sets for these simulation scenarios, as well as in the subsets.  Because the redundancy in the subsamples shows a big change between 250 and 550 samples, in particular, it would be of interest to know how much redundancy in the actual full data set that incorporates.   Where is the break point?</w:t>
      </w:r>
    </w:p>
  </w:comment>
  <w:comment w:id="61" w:author="Nick Gondek" w:date="2018-07-24T20:39:00Z" w:initials="NG">
    <w:p w14:paraId="53F8F57F" w14:textId="7FDA1F02" w:rsidR="006070CC" w:rsidRDefault="006070CC">
      <w:pPr>
        <w:pStyle w:val="CommentText"/>
      </w:pPr>
      <w:r>
        <w:rPr>
          <w:rStyle w:val="CommentReference"/>
        </w:rPr>
        <w:annotationRef/>
      </w:r>
      <w:r>
        <w:t xml:space="preserve">I agree- I need to update my old code for this figure to do so, though, so I will add in a bit. </w:t>
      </w:r>
    </w:p>
  </w:comment>
  <w:comment w:id="62" w:author="Nick Gondek" w:date="2018-07-31T18:45:00Z" w:initials="NG">
    <w:p w14:paraId="471563D6" w14:textId="550A912F" w:rsidR="008F238D" w:rsidRDefault="008F238D">
      <w:pPr>
        <w:pStyle w:val="CommentText"/>
      </w:pPr>
      <w:r>
        <w:rPr>
          <w:rStyle w:val="CommentReference"/>
        </w:rPr>
        <w:annotationRef/>
      </w:r>
      <w:r>
        <w:t xml:space="preserve">Okay, so here it is added. I realize it’s a little ridiculous to have the full estimates faceted with the subsamples, but otherwise they would need to go on their own figure which feels like bloat to me. Alternatively, we could just add some summary statistics on proportion of redundancy for the full samples </w:t>
      </w:r>
    </w:p>
  </w:comment>
  <w:comment w:id="63" w:author="JOHN FIEBERG" w:date="2018-07-25T13:29:00Z" w:initials="JF">
    <w:p w14:paraId="00CB2925" w14:textId="441B4592" w:rsidR="006070CC" w:rsidRDefault="006070CC">
      <w:pPr>
        <w:pStyle w:val="CommentText"/>
        <w:rPr>
          <w:rStyle w:val="CommentReference"/>
        </w:rPr>
      </w:pPr>
      <w:r>
        <w:rPr>
          <w:rStyle w:val="CommentReference"/>
        </w:rPr>
        <w:annotationRef/>
      </w:r>
      <w:r>
        <w:rPr>
          <w:rStyle w:val="CommentReference"/>
        </w:rPr>
        <w:t>I think it would help to expand the table legend a bit to suggest that this is the notation for the simulation model you used to create capture histories. It may also help to provide specific values used in the simulation examples in places.  E.g., first row: N = size of bear population (set to 30 in all scansions).</w:t>
      </w:r>
    </w:p>
    <w:p w14:paraId="480F7546" w14:textId="273B5DF4" w:rsidR="006070CC" w:rsidRDefault="006070CC">
      <w:pPr>
        <w:pStyle w:val="CommentText"/>
        <w:rPr>
          <w:rStyle w:val="CommentReference"/>
        </w:rPr>
      </w:pPr>
      <w:r>
        <w:rPr>
          <w:rStyle w:val="CommentReference"/>
        </w:rPr>
        <w:t>T = 2</w:t>
      </w:r>
    </w:p>
    <w:p w14:paraId="2B9023F9" w14:textId="475CA05D" w:rsidR="006070CC" w:rsidRDefault="006070CC">
      <w:pPr>
        <w:pStyle w:val="CommentText"/>
        <w:rPr>
          <w:rStyle w:val="CommentReference"/>
        </w:rPr>
      </w:pPr>
      <w:r>
        <w:rPr>
          <w:rStyle w:val="CommentReference"/>
        </w:rPr>
        <w:t xml:space="preserve">Phi </w:t>
      </w:r>
      <w:proofErr w:type="gramStart"/>
      <w:r>
        <w:rPr>
          <w:rStyle w:val="CommentReference"/>
        </w:rPr>
        <w:t>= ?</w:t>
      </w:r>
      <w:proofErr w:type="gramEnd"/>
      <w:r>
        <w:rPr>
          <w:rStyle w:val="CommentReference"/>
        </w:rPr>
        <w:t xml:space="preserve"> </w:t>
      </w:r>
    </w:p>
    <w:p w14:paraId="4780F6D0" w14:textId="49956562" w:rsidR="006070CC" w:rsidRDefault="006070CC">
      <w:pPr>
        <w:pStyle w:val="CommentText"/>
        <w:rPr>
          <w:rStyle w:val="CommentReference"/>
        </w:rPr>
      </w:pPr>
      <w:r>
        <w:rPr>
          <w:rStyle w:val="CommentReference"/>
        </w:rPr>
        <w:t>Alpha = 0 or 0.25…</w:t>
      </w:r>
    </w:p>
    <w:p w14:paraId="035F48D5" w14:textId="010C5B45" w:rsidR="006070CC" w:rsidRDefault="006070CC">
      <w:pPr>
        <w:pStyle w:val="CommentText"/>
        <w:rPr>
          <w:rStyle w:val="CommentReference"/>
        </w:rPr>
      </w:pPr>
      <w:r>
        <w:rPr>
          <w:rStyle w:val="CommentReference"/>
        </w:rPr>
        <w:t>Etc…</w:t>
      </w:r>
    </w:p>
    <w:p w14:paraId="6634056A" w14:textId="1BB04D59" w:rsidR="006070CC" w:rsidRDefault="006070CC">
      <w:pPr>
        <w:pStyle w:val="CommentText"/>
        <w:rPr>
          <w:rStyle w:val="CommentReference"/>
        </w:rPr>
      </w:pPr>
    </w:p>
    <w:p w14:paraId="55941C48" w14:textId="0524415A" w:rsidR="006070CC" w:rsidRDefault="006070CC">
      <w:pPr>
        <w:pStyle w:val="CommentText"/>
      </w:pPr>
      <w:r>
        <w:rPr>
          <w:rStyle w:val="CommentReference"/>
        </w:rPr>
        <w:t>K = Number of traps… (set to … in all simulation scenarios)</w:t>
      </w:r>
    </w:p>
  </w:comment>
  <w:comment w:id="66" w:author="JOHN FIEBERG" w:date="2018-07-25T16:22:00Z" w:initials="JF">
    <w:p w14:paraId="406BF7F1" w14:textId="2EACB09B" w:rsidR="006070CC" w:rsidRDefault="006070CC">
      <w:pPr>
        <w:pStyle w:val="CommentText"/>
      </w:pPr>
      <w:r>
        <w:rPr>
          <w:rStyle w:val="CommentReference"/>
        </w:rPr>
        <w:annotationRef/>
      </w:r>
      <w:r>
        <w:t>Is there an analogous figure showing D^/</w:t>
      </w:r>
      <w:proofErr w:type="spellStart"/>
      <w:r>
        <w:t>Dtrue</w:t>
      </w:r>
      <w:proofErr w:type="spellEnd"/>
      <w:r>
        <w:t>?</w:t>
      </w:r>
    </w:p>
  </w:comment>
  <w:comment w:id="67" w:author="JOHN FIEBERG" w:date="2018-07-06T17:12:00Z" w:initials="JF">
    <w:p w14:paraId="14A3AA80" w14:textId="77777777" w:rsidR="006070CC" w:rsidRDefault="006070CC" w:rsidP="008939FB">
      <w:pPr>
        <w:pStyle w:val="CommentText"/>
      </w:pPr>
      <w:r>
        <w:rPr>
          <w:rStyle w:val="CommentReference"/>
        </w:rPr>
        <w:annotationRef/>
      </w:r>
      <w:r>
        <w:t>See previous comment.,</w:t>
      </w:r>
    </w:p>
  </w:comment>
  <w:comment w:id="68" w:author="Nick" w:date="2018-07-06T17:12:00Z" w:initials="N">
    <w:p w14:paraId="65D0A480" w14:textId="77777777" w:rsidR="006070CC" w:rsidRDefault="006070CC" w:rsidP="008939FB">
      <w:pPr>
        <w:pStyle w:val="CommentText"/>
      </w:pPr>
      <w:r>
        <w:rPr>
          <w:rStyle w:val="CommentReference"/>
        </w:rPr>
        <w:annotationRef/>
      </w:r>
      <w:r>
        <w:t>This is in here to address why they are missing from the below plot at the 550 and 850 levels</w:t>
      </w:r>
    </w:p>
  </w:comment>
  <w:comment w:id="69" w:author="JOHN FIEBERG" w:date="2018-07-25T21:54:00Z" w:initials="JF">
    <w:p w14:paraId="24C9502D" w14:textId="0E41EA9C" w:rsidR="006070CC" w:rsidRDefault="006070CC">
      <w:pPr>
        <w:pStyle w:val="CommentText"/>
      </w:pPr>
      <w:r>
        <w:rPr>
          <w:rStyle w:val="CommentReference"/>
        </w:rPr>
        <w:annotationRef/>
      </w:r>
      <w:r>
        <w:t>for each of these, again, make sure all are referenced in the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E16B72" w15:done="0"/>
  <w15:commentEx w15:paraId="21E3DF44" w15:paraIdParent="4BE16B72" w15:done="0"/>
  <w15:commentEx w15:paraId="6E30DB19" w15:done="0"/>
  <w15:commentEx w15:paraId="3DF8E7EE" w15:done="0"/>
  <w15:commentEx w15:paraId="710128E5" w15:done="0"/>
  <w15:commentEx w15:paraId="6C94F717" w15:done="0"/>
  <w15:commentEx w15:paraId="52414FD0" w15:done="0"/>
  <w15:commentEx w15:paraId="29D81F66" w15:done="0"/>
  <w15:commentEx w15:paraId="63395136" w15:done="0"/>
  <w15:commentEx w15:paraId="658D3049" w15:done="0"/>
  <w15:commentEx w15:paraId="2A665A86" w15:done="0"/>
  <w15:commentEx w15:paraId="70AEFAD5" w15:done="0"/>
  <w15:commentEx w15:paraId="28FF732D" w15:done="0"/>
  <w15:commentEx w15:paraId="79F03422" w15:done="0"/>
  <w15:commentEx w15:paraId="0F0CEA46" w15:paraIdParent="79F03422" w15:done="0"/>
  <w15:commentEx w15:paraId="396B34F9" w15:paraIdParent="79F03422" w15:done="0"/>
  <w15:commentEx w15:paraId="7D8444E3" w15:done="0"/>
  <w15:commentEx w15:paraId="7571EA02" w15:paraIdParent="7D8444E3" w15:done="0"/>
  <w15:commentEx w15:paraId="506BD042" w15:paraIdParent="7D8444E3" w15:done="0"/>
  <w15:commentEx w15:paraId="2CDDCADB" w15:done="0"/>
  <w15:commentEx w15:paraId="0723B08E" w15:done="0"/>
  <w15:commentEx w15:paraId="195C8457" w15:done="0"/>
  <w15:commentEx w15:paraId="3AC7948E" w15:done="0"/>
  <w15:commentEx w15:paraId="07E447F6" w15:done="0"/>
  <w15:commentEx w15:paraId="6E13F271" w15:done="0"/>
  <w15:commentEx w15:paraId="0E48CFD1" w15:paraIdParent="6E13F271" w15:done="0"/>
  <w15:commentEx w15:paraId="55E8421F" w15:paraIdParent="6E13F271" w15:done="0"/>
  <w15:commentEx w15:paraId="5271F857" w15:done="0"/>
  <w15:commentEx w15:paraId="45DC846C" w15:done="0"/>
  <w15:commentEx w15:paraId="34789C95" w15:done="0"/>
  <w15:commentEx w15:paraId="6B45DF8E" w15:done="0"/>
  <w15:commentEx w15:paraId="4BA3BD42" w15:done="0"/>
  <w15:commentEx w15:paraId="14EBCEFB" w15:done="0"/>
  <w15:commentEx w15:paraId="32028B62" w15:paraIdParent="14EBCEFB" w15:done="0"/>
  <w15:commentEx w15:paraId="4AECEFA6" w15:done="0"/>
  <w15:commentEx w15:paraId="40BB303D" w15:done="0"/>
  <w15:commentEx w15:paraId="3A2D856C" w15:done="0"/>
  <w15:commentEx w15:paraId="73C45DD3" w15:paraIdParent="3A2D856C" w15:done="0"/>
  <w15:commentEx w15:paraId="2AF629FF" w15:done="0"/>
  <w15:commentEx w15:paraId="50228419" w15:done="0"/>
  <w15:commentEx w15:paraId="1601F04F" w15:paraIdParent="50228419" w15:done="0"/>
  <w15:commentEx w15:paraId="56F52B91" w15:done="0"/>
  <w15:commentEx w15:paraId="4FBA2EEF" w15:done="0"/>
  <w15:commentEx w15:paraId="699713B3" w15:done="0"/>
  <w15:commentEx w15:paraId="53F8F57F" w15:paraIdParent="699713B3" w15:done="0"/>
  <w15:commentEx w15:paraId="471563D6" w15:paraIdParent="699713B3" w15:done="0"/>
  <w15:commentEx w15:paraId="55941C48" w15:done="0"/>
  <w15:commentEx w15:paraId="406BF7F1" w15:done="0"/>
  <w15:commentEx w15:paraId="14A3AA80" w15:done="0"/>
  <w15:commentEx w15:paraId="65D0A480" w15:done="0"/>
  <w15:commentEx w15:paraId="24C950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E16B72" w16cid:durableId="1F00915D"/>
  <w16cid:commentId w16cid:paraId="21E3DF44" w16cid:durableId="1F009186"/>
  <w16cid:commentId w16cid:paraId="6E30DB19" w16cid:durableId="1F09CA7C"/>
  <w16cid:commentId w16cid:paraId="3DF8E7EE" w16cid:durableId="1F00915E"/>
  <w16cid:commentId w16cid:paraId="710128E5" w16cid:durableId="1F009160"/>
  <w16cid:commentId w16cid:paraId="52414FD0" w16cid:durableId="1F09CA7F"/>
  <w16cid:commentId w16cid:paraId="29D81F66" w16cid:durableId="1F009162"/>
  <w16cid:commentId w16cid:paraId="63395136" w16cid:durableId="1F009164"/>
  <w16cid:commentId w16cid:paraId="658D3049" w16cid:durableId="1F09CA82"/>
  <w16cid:commentId w16cid:paraId="2A665A86" w16cid:durableId="1F09CA83"/>
  <w16cid:commentId w16cid:paraId="70AEFAD5" w16cid:durableId="1F09CA84"/>
  <w16cid:commentId w16cid:paraId="28FF732D" w16cid:durableId="1F09CA85"/>
  <w16cid:commentId w16cid:paraId="79F03422" w16cid:durableId="1F00916B"/>
  <w16cid:commentId w16cid:paraId="0F0CEA46" w16cid:durableId="1F01EFD6"/>
  <w16cid:commentId w16cid:paraId="396B34F9" w16cid:durableId="1F09CA88"/>
  <w16cid:commentId w16cid:paraId="7D8444E3" w16cid:durableId="1F00916C"/>
  <w16cid:commentId w16cid:paraId="7571EA02" w16cid:durableId="1F09CA8A"/>
  <w16cid:commentId w16cid:paraId="506BD042" w16cid:durableId="1F09CA8B"/>
  <w16cid:commentId w16cid:paraId="195C8457" w16cid:durableId="1F09CA91"/>
  <w16cid:commentId w16cid:paraId="3AC7948E" w16cid:durableId="1F09CA92"/>
  <w16cid:commentId w16cid:paraId="07E447F6" w16cid:durableId="1F09CA96"/>
  <w16cid:commentId w16cid:paraId="6E13F271" w16cid:durableId="1F009170"/>
  <w16cid:commentId w16cid:paraId="0E48CFD1" w16cid:durableId="1F01F555"/>
  <w16cid:commentId w16cid:paraId="55E8421F" w16cid:durableId="1F09CA99"/>
  <w16cid:commentId w16cid:paraId="5271F857" w16cid:durableId="1F09CA9A"/>
  <w16cid:commentId w16cid:paraId="45DC846C" w16cid:durableId="1F09CA9B"/>
  <w16cid:commentId w16cid:paraId="34789C95" w16cid:durableId="1F020A0C"/>
  <w16cid:commentId w16cid:paraId="6B45DF8E" w16cid:durableId="1F009E76"/>
  <w16cid:commentId w16cid:paraId="4BA3BD42" w16cid:durableId="1F09CA9E"/>
  <w16cid:commentId w16cid:paraId="14EBCEFB" w16cid:durableId="1F09CA9F"/>
  <w16cid:commentId w16cid:paraId="32028B62" w16cid:durableId="1F09EF4D"/>
  <w16cid:commentId w16cid:paraId="4AECEFA6" w16cid:durableId="1F009173"/>
  <w16cid:commentId w16cid:paraId="40BB303D" w16cid:durableId="1F09CAA1"/>
  <w16cid:commentId w16cid:paraId="3A2D856C" w16cid:durableId="1F09CAA2"/>
  <w16cid:commentId w16cid:paraId="73C45DD3" w16cid:durableId="1F0B1C33"/>
  <w16cid:commentId w16cid:paraId="2AF629FF" w16cid:durableId="1F09CAA7"/>
  <w16cid:commentId w16cid:paraId="50228419" w16cid:durableId="1F09CAAA"/>
  <w16cid:commentId w16cid:paraId="1601F04F" w16cid:durableId="1F0B2165"/>
  <w16cid:commentId w16cid:paraId="56F52B91" w16cid:durableId="1F09CAAD"/>
  <w16cid:commentId w16cid:paraId="4FBA2EEF" w16cid:durableId="1F0B3056"/>
  <w16cid:commentId w16cid:paraId="699713B3" w16cid:durableId="1F00917F"/>
  <w16cid:commentId w16cid:paraId="53F8F57F" w16cid:durableId="1F020CF3"/>
  <w16cid:commentId w16cid:paraId="471563D6" w16cid:durableId="1F0B2CD7"/>
  <w16cid:commentId w16cid:paraId="55941C48" w16cid:durableId="1F09CAB2"/>
  <w16cid:commentId w16cid:paraId="406BF7F1" w16cid:durableId="1F09CABA"/>
  <w16cid:commentId w16cid:paraId="14A3AA80" w16cid:durableId="1F009184"/>
  <w16cid:commentId w16cid:paraId="65D0A480" w16cid:durableId="1F009185"/>
  <w16cid:commentId w16cid:paraId="24C9502D" w16cid:durableId="1F09C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D532C" w14:textId="77777777" w:rsidR="00360377" w:rsidRDefault="00360377">
      <w:pPr>
        <w:spacing w:after="0"/>
      </w:pPr>
      <w:r>
        <w:separator/>
      </w:r>
    </w:p>
  </w:endnote>
  <w:endnote w:type="continuationSeparator" w:id="0">
    <w:p w14:paraId="683EE57A" w14:textId="77777777" w:rsidR="00360377" w:rsidRDefault="003603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0E090" w14:textId="77777777" w:rsidR="00360377" w:rsidRDefault="00360377">
      <w:r>
        <w:separator/>
      </w:r>
    </w:p>
  </w:footnote>
  <w:footnote w:type="continuationSeparator" w:id="0">
    <w:p w14:paraId="127098AC" w14:textId="77777777" w:rsidR="00360377" w:rsidRDefault="00360377">
      <w:r>
        <w:continuationSeparator/>
      </w:r>
    </w:p>
  </w:footnote>
  <w:footnote w:id="1">
    <w:p w14:paraId="52744DA6" w14:textId="77777777" w:rsidR="006070CC" w:rsidRDefault="006070CC" w:rsidP="00C22C4A">
      <w:pPr>
        <w:pStyle w:val="BodyText"/>
        <w:ind w:left="720" w:hanging="720"/>
        <w:rPr>
          <w:rFonts w:ascii="Times" w:hAnsi="Times" w:cs="Times"/>
          <w:i/>
        </w:rPr>
      </w:pPr>
      <w:r>
        <w:rPr>
          <w:rStyle w:val="FootnoteReference"/>
        </w:rPr>
        <w:footnoteRef/>
      </w:r>
      <w:r>
        <w:t xml:space="preserve"> </w:t>
      </w:r>
      <w:r w:rsidRPr="00C22C4A">
        <w:rPr>
          <w:rFonts w:ascii="Times" w:hAnsi="Times" w:cs="Times"/>
          <w:i/>
        </w:rPr>
        <w:t>Current affiliation:</w:t>
      </w:r>
      <w:r>
        <w:rPr>
          <w:rFonts w:ascii="Times" w:hAnsi="Times" w:cs="Times"/>
          <w:i/>
        </w:rPr>
        <w:t xml:space="preserve"> </w:t>
      </w:r>
      <w:r w:rsidRPr="00C22C4A">
        <w:rPr>
          <w:rFonts w:ascii="Times" w:hAnsi="Times" w:cs="Times"/>
          <w:i/>
        </w:rPr>
        <w:t>Conservation Metrics</w:t>
      </w:r>
      <w:r>
        <w:rPr>
          <w:rFonts w:ascii="Times" w:hAnsi="Times" w:cs="Times"/>
          <w:i/>
        </w:rPr>
        <w:t xml:space="preserve"> </w:t>
      </w:r>
      <w:r w:rsidRPr="00C22C4A">
        <w:rPr>
          <w:rFonts w:ascii="Times" w:hAnsi="Times" w:cs="Times"/>
          <w:i/>
        </w:rPr>
        <w:t>Inc, 145 McAllister Way, Santa Cruz, CA 95060 USA</w:t>
      </w:r>
      <w:r w:rsidRPr="00C22C4A">
        <w:rPr>
          <w:rStyle w:val="CommentReference"/>
          <w:rFonts w:ascii="Times" w:hAnsi="Times" w:cs="Times"/>
          <w:sz w:val="24"/>
          <w:szCs w:val="24"/>
        </w:rPr>
        <w:annotationRef/>
      </w:r>
    </w:p>
    <w:p w14:paraId="52D3C234" w14:textId="77777777" w:rsidR="006070CC" w:rsidRDefault="006070CC" w:rsidP="00C22C4A">
      <w:pPr>
        <w:pStyle w:val="FootnoteText"/>
      </w:pPr>
    </w:p>
  </w:footnote>
  <w:footnote w:id="2">
    <w:p w14:paraId="20CE2A1F" w14:textId="77777777" w:rsidR="006070CC" w:rsidRDefault="006070CC" w:rsidP="00C22C4A">
      <w:pPr>
        <w:pStyle w:val="FootnoteText"/>
      </w:pPr>
      <w:r>
        <w:rPr>
          <w:rStyle w:val="FootnoteReference"/>
        </w:rPr>
        <w:footnoteRef/>
      </w:r>
      <w:r>
        <w:t xml:space="preserve"> </w:t>
      </w:r>
      <w:r w:rsidRPr="00C22C4A">
        <w:rPr>
          <w:i/>
        </w:rPr>
        <w:t>Email</w:t>
      </w:r>
      <w:r>
        <w:t>: jfieberg@umn.edu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837A68"/>
    <w:multiLevelType w:val="hybridMultilevel"/>
    <w:tmpl w:val="8E4EB894"/>
    <w:lvl w:ilvl="0" w:tplc="12603E6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755EF"/>
    <w:multiLevelType w:val="hybridMultilevel"/>
    <w:tmpl w:val="930EE488"/>
    <w:lvl w:ilvl="0" w:tplc="552028F4">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016427D"/>
    <w:multiLevelType w:val="hybridMultilevel"/>
    <w:tmpl w:val="18D8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30708"/>
    <w:multiLevelType w:val="hybridMultilevel"/>
    <w:tmpl w:val="B1F0E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6975065C"/>
    <w:multiLevelType w:val="hybridMultilevel"/>
    <w:tmpl w:val="9EB05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4"/>
  </w:num>
  <w:num w:numId="6">
    <w:abstractNumId w:val="7"/>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Gondek">
    <w15:presenceInfo w15:providerId="Windows Live" w15:userId="44a32fb9f4d60b3a"/>
  </w15:person>
  <w15:person w15:author="JOHN FIEBERG">
    <w15:presenceInfo w15:providerId="Windows Live" w15:userId="8fbe4e8c5c395578"/>
  </w15:person>
  <w15:person w15:author="Nick">
    <w15:presenceInfo w15:providerId="None" w15:userId="N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4CE"/>
    <w:rsid w:val="00001958"/>
    <w:rsid w:val="00003653"/>
    <w:rsid w:val="00011C8B"/>
    <w:rsid w:val="0001644A"/>
    <w:rsid w:val="000171DF"/>
    <w:rsid w:val="000176C1"/>
    <w:rsid w:val="00020CAC"/>
    <w:rsid w:val="00020D4B"/>
    <w:rsid w:val="00020F5B"/>
    <w:rsid w:val="00022DD5"/>
    <w:rsid w:val="0002495B"/>
    <w:rsid w:val="000306C8"/>
    <w:rsid w:val="00031A27"/>
    <w:rsid w:val="0004569E"/>
    <w:rsid w:val="00051C92"/>
    <w:rsid w:val="00052D4C"/>
    <w:rsid w:val="00053454"/>
    <w:rsid w:val="00054DEE"/>
    <w:rsid w:val="00055021"/>
    <w:rsid w:val="00057159"/>
    <w:rsid w:val="00060005"/>
    <w:rsid w:val="00061FA0"/>
    <w:rsid w:val="00064980"/>
    <w:rsid w:val="00066437"/>
    <w:rsid w:val="000748F7"/>
    <w:rsid w:val="00075C6F"/>
    <w:rsid w:val="00076E86"/>
    <w:rsid w:val="0008243D"/>
    <w:rsid w:val="00083852"/>
    <w:rsid w:val="0008386C"/>
    <w:rsid w:val="00085816"/>
    <w:rsid w:val="000860DC"/>
    <w:rsid w:val="000919B0"/>
    <w:rsid w:val="00095292"/>
    <w:rsid w:val="00097F8E"/>
    <w:rsid w:val="000A0EF2"/>
    <w:rsid w:val="000A1EFF"/>
    <w:rsid w:val="000A45C6"/>
    <w:rsid w:val="000A4786"/>
    <w:rsid w:val="000A5338"/>
    <w:rsid w:val="000A68B2"/>
    <w:rsid w:val="000B4BA5"/>
    <w:rsid w:val="000B7059"/>
    <w:rsid w:val="000C3BE1"/>
    <w:rsid w:val="000C4689"/>
    <w:rsid w:val="000C7739"/>
    <w:rsid w:val="000D269E"/>
    <w:rsid w:val="000D7957"/>
    <w:rsid w:val="000E2818"/>
    <w:rsid w:val="000E3BDC"/>
    <w:rsid w:val="000E5B13"/>
    <w:rsid w:val="000E6CCC"/>
    <w:rsid w:val="000F10CC"/>
    <w:rsid w:val="000F165D"/>
    <w:rsid w:val="000F3753"/>
    <w:rsid w:val="001008C1"/>
    <w:rsid w:val="0010485B"/>
    <w:rsid w:val="001108D3"/>
    <w:rsid w:val="00115DB5"/>
    <w:rsid w:val="001177F5"/>
    <w:rsid w:val="00120994"/>
    <w:rsid w:val="00121A5D"/>
    <w:rsid w:val="00123017"/>
    <w:rsid w:val="00124AF1"/>
    <w:rsid w:val="00124FD2"/>
    <w:rsid w:val="00125EB5"/>
    <w:rsid w:val="0012644C"/>
    <w:rsid w:val="00130E1B"/>
    <w:rsid w:val="00132385"/>
    <w:rsid w:val="00132A4A"/>
    <w:rsid w:val="00135750"/>
    <w:rsid w:val="00144459"/>
    <w:rsid w:val="001452E4"/>
    <w:rsid w:val="0014747B"/>
    <w:rsid w:val="00152197"/>
    <w:rsid w:val="00157665"/>
    <w:rsid w:val="001623B1"/>
    <w:rsid w:val="00163450"/>
    <w:rsid w:val="0017436A"/>
    <w:rsid w:val="00175546"/>
    <w:rsid w:val="0017637A"/>
    <w:rsid w:val="00177401"/>
    <w:rsid w:val="00181410"/>
    <w:rsid w:val="00184EBB"/>
    <w:rsid w:val="001850FC"/>
    <w:rsid w:val="00186057"/>
    <w:rsid w:val="00186427"/>
    <w:rsid w:val="001925B8"/>
    <w:rsid w:val="001A02AB"/>
    <w:rsid w:val="001A13BD"/>
    <w:rsid w:val="001A489F"/>
    <w:rsid w:val="001A4E71"/>
    <w:rsid w:val="001A64C1"/>
    <w:rsid w:val="001A6CEE"/>
    <w:rsid w:val="001B0FFD"/>
    <w:rsid w:val="001B1A16"/>
    <w:rsid w:val="001B30BE"/>
    <w:rsid w:val="001B365F"/>
    <w:rsid w:val="001B37A4"/>
    <w:rsid w:val="001C633E"/>
    <w:rsid w:val="001C680B"/>
    <w:rsid w:val="001D1289"/>
    <w:rsid w:val="001D179A"/>
    <w:rsid w:val="001D2D68"/>
    <w:rsid w:val="001D7115"/>
    <w:rsid w:val="001E5567"/>
    <w:rsid w:val="001E74A1"/>
    <w:rsid w:val="001E7618"/>
    <w:rsid w:val="001F27C9"/>
    <w:rsid w:val="001F2F29"/>
    <w:rsid w:val="001F396A"/>
    <w:rsid w:val="001F6097"/>
    <w:rsid w:val="001F65F4"/>
    <w:rsid w:val="001F744B"/>
    <w:rsid w:val="00205642"/>
    <w:rsid w:val="002059F9"/>
    <w:rsid w:val="00207577"/>
    <w:rsid w:val="00210894"/>
    <w:rsid w:val="002169B0"/>
    <w:rsid w:val="0021733A"/>
    <w:rsid w:val="0021744D"/>
    <w:rsid w:val="00220808"/>
    <w:rsid w:val="0022165A"/>
    <w:rsid w:val="00221D17"/>
    <w:rsid w:val="00221D75"/>
    <w:rsid w:val="00227480"/>
    <w:rsid w:val="00230C90"/>
    <w:rsid w:val="00245644"/>
    <w:rsid w:val="00247F7B"/>
    <w:rsid w:val="00257040"/>
    <w:rsid w:val="002578FC"/>
    <w:rsid w:val="002649C7"/>
    <w:rsid w:val="00266254"/>
    <w:rsid w:val="00270E80"/>
    <w:rsid w:val="00272418"/>
    <w:rsid w:val="00274B25"/>
    <w:rsid w:val="00275627"/>
    <w:rsid w:val="00281F92"/>
    <w:rsid w:val="002924D1"/>
    <w:rsid w:val="00294E0E"/>
    <w:rsid w:val="00295B6E"/>
    <w:rsid w:val="002967A0"/>
    <w:rsid w:val="002972D8"/>
    <w:rsid w:val="00297950"/>
    <w:rsid w:val="002A555E"/>
    <w:rsid w:val="002A5D2C"/>
    <w:rsid w:val="002B42D0"/>
    <w:rsid w:val="002C024D"/>
    <w:rsid w:val="002C0A4F"/>
    <w:rsid w:val="002C0F25"/>
    <w:rsid w:val="002C3FCC"/>
    <w:rsid w:val="002C5219"/>
    <w:rsid w:val="002C533A"/>
    <w:rsid w:val="002D1F54"/>
    <w:rsid w:val="002D6C62"/>
    <w:rsid w:val="002D735F"/>
    <w:rsid w:val="002E133E"/>
    <w:rsid w:val="002F4438"/>
    <w:rsid w:val="002F50F4"/>
    <w:rsid w:val="00300668"/>
    <w:rsid w:val="003046EB"/>
    <w:rsid w:val="003053BB"/>
    <w:rsid w:val="00305793"/>
    <w:rsid w:val="00312A9F"/>
    <w:rsid w:val="003134DC"/>
    <w:rsid w:val="00315392"/>
    <w:rsid w:val="0031696C"/>
    <w:rsid w:val="0032231A"/>
    <w:rsid w:val="00324723"/>
    <w:rsid w:val="00337B1F"/>
    <w:rsid w:val="003438B5"/>
    <w:rsid w:val="00343B84"/>
    <w:rsid w:val="00352CEB"/>
    <w:rsid w:val="00357080"/>
    <w:rsid w:val="00357655"/>
    <w:rsid w:val="00360377"/>
    <w:rsid w:val="00363DA8"/>
    <w:rsid w:val="0036470E"/>
    <w:rsid w:val="0036520F"/>
    <w:rsid w:val="0036582C"/>
    <w:rsid w:val="00367ABD"/>
    <w:rsid w:val="00367CE7"/>
    <w:rsid w:val="0037043A"/>
    <w:rsid w:val="00372FB6"/>
    <w:rsid w:val="003738B8"/>
    <w:rsid w:val="0037515C"/>
    <w:rsid w:val="00376709"/>
    <w:rsid w:val="00376EE0"/>
    <w:rsid w:val="00381C45"/>
    <w:rsid w:val="00382B48"/>
    <w:rsid w:val="00383C89"/>
    <w:rsid w:val="0038597E"/>
    <w:rsid w:val="0038778A"/>
    <w:rsid w:val="003879EA"/>
    <w:rsid w:val="00391808"/>
    <w:rsid w:val="00392415"/>
    <w:rsid w:val="00392DBA"/>
    <w:rsid w:val="00392E3A"/>
    <w:rsid w:val="00396772"/>
    <w:rsid w:val="00397752"/>
    <w:rsid w:val="003A14C2"/>
    <w:rsid w:val="003A1D80"/>
    <w:rsid w:val="003A2923"/>
    <w:rsid w:val="003A45F7"/>
    <w:rsid w:val="003A63C6"/>
    <w:rsid w:val="003B5581"/>
    <w:rsid w:val="003C0145"/>
    <w:rsid w:val="003C18B1"/>
    <w:rsid w:val="003C2214"/>
    <w:rsid w:val="003C3675"/>
    <w:rsid w:val="003C5884"/>
    <w:rsid w:val="003C6CDF"/>
    <w:rsid w:val="003E28B8"/>
    <w:rsid w:val="003E340E"/>
    <w:rsid w:val="003E35E3"/>
    <w:rsid w:val="003E6B75"/>
    <w:rsid w:val="003F12C0"/>
    <w:rsid w:val="003F3450"/>
    <w:rsid w:val="003F3B11"/>
    <w:rsid w:val="00400D83"/>
    <w:rsid w:val="00401C39"/>
    <w:rsid w:val="004036ED"/>
    <w:rsid w:val="00404765"/>
    <w:rsid w:val="0040630A"/>
    <w:rsid w:val="004117EA"/>
    <w:rsid w:val="0041338A"/>
    <w:rsid w:val="0041592A"/>
    <w:rsid w:val="00415D51"/>
    <w:rsid w:val="004160AD"/>
    <w:rsid w:val="00416F3F"/>
    <w:rsid w:val="0042314F"/>
    <w:rsid w:val="00431C0C"/>
    <w:rsid w:val="0043763D"/>
    <w:rsid w:val="00445422"/>
    <w:rsid w:val="00445858"/>
    <w:rsid w:val="004464D1"/>
    <w:rsid w:val="00446B87"/>
    <w:rsid w:val="00447022"/>
    <w:rsid w:val="00447351"/>
    <w:rsid w:val="004505F3"/>
    <w:rsid w:val="0045151C"/>
    <w:rsid w:val="00452723"/>
    <w:rsid w:val="00456A15"/>
    <w:rsid w:val="00457981"/>
    <w:rsid w:val="004612F5"/>
    <w:rsid w:val="00461C1E"/>
    <w:rsid w:val="00463673"/>
    <w:rsid w:val="00465274"/>
    <w:rsid w:val="00471397"/>
    <w:rsid w:val="004736B6"/>
    <w:rsid w:val="00474426"/>
    <w:rsid w:val="004744EA"/>
    <w:rsid w:val="00476247"/>
    <w:rsid w:val="00477AB4"/>
    <w:rsid w:val="00480E30"/>
    <w:rsid w:val="00482EAA"/>
    <w:rsid w:val="004908F8"/>
    <w:rsid w:val="004A0057"/>
    <w:rsid w:val="004A4058"/>
    <w:rsid w:val="004A7B3A"/>
    <w:rsid w:val="004B0964"/>
    <w:rsid w:val="004B10DB"/>
    <w:rsid w:val="004B5B4B"/>
    <w:rsid w:val="004B736E"/>
    <w:rsid w:val="004C012C"/>
    <w:rsid w:val="004C1866"/>
    <w:rsid w:val="004C1E21"/>
    <w:rsid w:val="004C3FF5"/>
    <w:rsid w:val="004D0782"/>
    <w:rsid w:val="004D7195"/>
    <w:rsid w:val="004E08AC"/>
    <w:rsid w:val="004E188B"/>
    <w:rsid w:val="004E29B3"/>
    <w:rsid w:val="004E4CA8"/>
    <w:rsid w:val="004E58B7"/>
    <w:rsid w:val="004E5F87"/>
    <w:rsid w:val="004E6273"/>
    <w:rsid w:val="004F0949"/>
    <w:rsid w:val="004F44A8"/>
    <w:rsid w:val="004F4752"/>
    <w:rsid w:val="004F6D52"/>
    <w:rsid w:val="0050083C"/>
    <w:rsid w:val="005013F3"/>
    <w:rsid w:val="005021D3"/>
    <w:rsid w:val="0051109E"/>
    <w:rsid w:val="005118F9"/>
    <w:rsid w:val="0051317A"/>
    <w:rsid w:val="00514C91"/>
    <w:rsid w:val="00520FE5"/>
    <w:rsid w:val="00524CDE"/>
    <w:rsid w:val="005274EB"/>
    <w:rsid w:val="0054074F"/>
    <w:rsid w:val="00540A2F"/>
    <w:rsid w:val="00540F5C"/>
    <w:rsid w:val="00541677"/>
    <w:rsid w:val="00550B11"/>
    <w:rsid w:val="00550FF2"/>
    <w:rsid w:val="00552F9D"/>
    <w:rsid w:val="0055477A"/>
    <w:rsid w:val="0056345E"/>
    <w:rsid w:val="00570501"/>
    <w:rsid w:val="005751F1"/>
    <w:rsid w:val="00581267"/>
    <w:rsid w:val="00585CBF"/>
    <w:rsid w:val="00590D07"/>
    <w:rsid w:val="00591D7A"/>
    <w:rsid w:val="00594D5B"/>
    <w:rsid w:val="005A0B0A"/>
    <w:rsid w:val="005A2523"/>
    <w:rsid w:val="005A2EEC"/>
    <w:rsid w:val="005A3EB2"/>
    <w:rsid w:val="005A3ED7"/>
    <w:rsid w:val="005A5298"/>
    <w:rsid w:val="005A6EA7"/>
    <w:rsid w:val="005B366C"/>
    <w:rsid w:val="005C01D1"/>
    <w:rsid w:val="005C2723"/>
    <w:rsid w:val="005C54EA"/>
    <w:rsid w:val="005C7B10"/>
    <w:rsid w:val="005D02F8"/>
    <w:rsid w:val="005D142A"/>
    <w:rsid w:val="005D1E03"/>
    <w:rsid w:val="005D1F74"/>
    <w:rsid w:val="005D46B5"/>
    <w:rsid w:val="005D5CDD"/>
    <w:rsid w:val="005D5D07"/>
    <w:rsid w:val="005D74CB"/>
    <w:rsid w:val="005D7C94"/>
    <w:rsid w:val="005E069A"/>
    <w:rsid w:val="005E3F2B"/>
    <w:rsid w:val="005E7600"/>
    <w:rsid w:val="005F02F2"/>
    <w:rsid w:val="006070CC"/>
    <w:rsid w:val="00613E1A"/>
    <w:rsid w:val="00615C1F"/>
    <w:rsid w:val="006173F8"/>
    <w:rsid w:val="006174DD"/>
    <w:rsid w:val="00623139"/>
    <w:rsid w:val="0062558D"/>
    <w:rsid w:val="00625811"/>
    <w:rsid w:val="00625DFC"/>
    <w:rsid w:val="006306CC"/>
    <w:rsid w:val="00631159"/>
    <w:rsid w:val="0063146D"/>
    <w:rsid w:val="006314A6"/>
    <w:rsid w:val="00632A76"/>
    <w:rsid w:val="00633359"/>
    <w:rsid w:val="00633A30"/>
    <w:rsid w:val="0064637E"/>
    <w:rsid w:val="00646587"/>
    <w:rsid w:val="0065241F"/>
    <w:rsid w:val="00652EF8"/>
    <w:rsid w:val="00653EBC"/>
    <w:rsid w:val="00654E47"/>
    <w:rsid w:val="00656961"/>
    <w:rsid w:val="0066248F"/>
    <w:rsid w:val="006652B6"/>
    <w:rsid w:val="00665CFE"/>
    <w:rsid w:val="0066722D"/>
    <w:rsid w:val="006745A7"/>
    <w:rsid w:val="00675275"/>
    <w:rsid w:val="00676CC6"/>
    <w:rsid w:val="006812CA"/>
    <w:rsid w:val="00683D17"/>
    <w:rsid w:val="006843F8"/>
    <w:rsid w:val="00686C71"/>
    <w:rsid w:val="00696830"/>
    <w:rsid w:val="00696B3A"/>
    <w:rsid w:val="00696CE6"/>
    <w:rsid w:val="006A24DA"/>
    <w:rsid w:val="006A2EBD"/>
    <w:rsid w:val="006A4B94"/>
    <w:rsid w:val="006B023B"/>
    <w:rsid w:val="006B0D44"/>
    <w:rsid w:val="006B14AB"/>
    <w:rsid w:val="006B4F22"/>
    <w:rsid w:val="006B5729"/>
    <w:rsid w:val="006B66C8"/>
    <w:rsid w:val="006C3422"/>
    <w:rsid w:val="006C4E9C"/>
    <w:rsid w:val="006D47FC"/>
    <w:rsid w:val="006E54DC"/>
    <w:rsid w:val="006E78EA"/>
    <w:rsid w:val="006F0502"/>
    <w:rsid w:val="006F12F2"/>
    <w:rsid w:val="006F284C"/>
    <w:rsid w:val="006F3BEE"/>
    <w:rsid w:val="006F7EAF"/>
    <w:rsid w:val="00701336"/>
    <w:rsid w:val="00703087"/>
    <w:rsid w:val="007064DE"/>
    <w:rsid w:val="007076FA"/>
    <w:rsid w:val="007111E6"/>
    <w:rsid w:val="00713AA5"/>
    <w:rsid w:val="007140DA"/>
    <w:rsid w:val="007162CB"/>
    <w:rsid w:val="00717DFC"/>
    <w:rsid w:val="00721BB9"/>
    <w:rsid w:val="007237DF"/>
    <w:rsid w:val="0072420D"/>
    <w:rsid w:val="0073035A"/>
    <w:rsid w:val="00734679"/>
    <w:rsid w:val="00734E27"/>
    <w:rsid w:val="00735338"/>
    <w:rsid w:val="007355E2"/>
    <w:rsid w:val="00735C66"/>
    <w:rsid w:val="00737A76"/>
    <w:rsid w:val="00743CA0"/>
    <w:rsid w:val="0075070A"/>
    <w:rsid w:val="00751D2D"/>
    <w:rsid w:val="007540F0"/>
    <w:rsid w:val="007548E4"/>
    <w:rsid w:val="007602D4"/>
    <w:rsid w:val="0076050E"/>
    <w:rsid w:val="007638C6"/>
    <w:rsid w:val="007648AB"/>
    <w:rsid w:val="00765E7D"/>
    <w:rsid w:val="00766B0C"/>
    <w:rsid w:val="007720A8"/>
    <w:rsid w:val="007801F8"/>
    <w:rsid w:val="00782147"/>
    <w:rsid w:val="00784D58"/>
    <w:rsid w:val="00784EE1"/>
    <w:rsid w:val="00785E6D"/>
    <w:rsid w:val="00787DA3"/>
    <w:rsid w:val="00792AD1"/>
    <w:rsid w:val="0079361C"/>
    <w:rsid w:val="00794384"/>
    <w:rsid w:val="00794B97"/>
    <w:rsid w:val="00795A41"/>
    <w:rsid w:val="00796F0B"/>
    <w:rsid w:val="007A0C23"/>
    <w:rsid w:val="007A20DF"/>
    <w:rsid w:val="007A3C3E"/>
    <w:rsid w:val="007A4DD4"/>
    <w:rsid w:val="007A4FBD"/>
    <w:rsid w:val="007A581C"/>
    <w:rsid w:val="007A6BF0"/>
    <w:rsid w:val="007C03C6"/>
    <w:rsid w:val="007C0AEC"/>
    <w:rsid w:val="007C166E"/>
    <w:rsid w:val="007C56AE"/>
    <w:rsid w:val="007C73A8"/>
    <w:rsid w:val="007C7F2A"/>
    <w:rsid w:val="007D0C6E"/>
    <w:rsid w:val="007D1F73"/>
    <w:rsid w:val="007E110D"/>
    <w:rsid w:val="007E1CC2"/>
    <w:rsid w:val="007E20F8"/>
    <w:rsid w:val="007E495B"/>
    <w:rsid w:val="007E5EF8"/>
    <w:rsid w:val="007E6C0B"/>
    <w:rsid w:val="007E794B"/>
    <w:rsid w:val="007F2B5E"/>
    <w:rsid w:val="007F542E"/>
    <w:rsid w:val="008017FE"/>
    <w:rsid w:val="00803ADD"/>
    <w:rsid w:val="00807F36"/>
    <w:rsid w:val="008177F8"/>
    <w:rsid w:val="00824099"/>
    <w:rsid w:val="0083678D"/>
    <w:rsid w:val="008369D2"/>
    <w:rsid w:val="008430F4"/>
    <w:rsid w:val="00843ADD"/>
    <w:rsid w:val="00845025"/>
    <w:rsid w:val="0084537A"/>
    <w:rsid w:val="008504DD"/>
    <w:rsid w:val="008524F0"/>
    <w:rsid w:val="0085259C"/>
    <w:rsid w:val="008532AA"/>
    <w:rsid w:val="00853996"/>
    <w:rsid w:val="00856713"/>
    <w:rsid w:val="00862FA7"/>
    <w:rsid w:val="00864731"/>
    <w:rsid w:val="00865700"/>
    <w:rsid w:val="008713FA"/>
    <w:rsid w:val="008740CB"/>
    <w:rsid w:val="00874D1F"/>
    <w:rsid w:val="008807D4"/>
    <w:rsid w:val="00885226"/>
    <w:rsid w:val="00891A3B"/>
    <w:rsid w:val="008939FB"/>
    <w:rsid w:val="00897264"/>
    <w:rsid w:val="008A06C8"/>
    <w:rsid w:val="008A0AC7"/>
    <w:rsid w:val="008A276E"/>
    <w:rsid w:val="008A3159"/>
    <w:rsid w:val="008A7601"/>
    <w:rsid w:val="008A7FC5"/>
    <w:rsid w:val="008B0471"/>
    <w:rsid w:val="008B2003"/>
    <w:rsid w:val="008B3E07"/>
    <w:rsid w:val="008B4065"/>
    <w:rsid w:val="008B47F8"/>
    <w:rsid w:val="008B5217"/>
    <w:rsid w:val="008B6BEB"/>
    <w:rsid w:val="008C132A"/>
    <w:rsid w:val="008C1A00"/>
    <w:rsid w:val="008C374F"/>
    <w:rsid w:val="008C4907"/>
    <w:rsid w:val="008C5317"/>
    <w:rsid w:val="008C7F50"/>
    <w:rsid w:val="008D21AC"/>
    <w:rsid w:val="008D220A"/>
    <w:rsid w:val="008D228C"/>
    <w:rsid w:val="008D28D8"/>
    <w:rsid w:val="008D3B6E"/>
    <w:rsid w:val="008D3C3A"/>
    <w:rsid w:val="008D6863"/>
    <w:rsid w:val="008E2F2B"/>
    <w:rsid w:val="008E510C"/>
    <w:rsid w:val="008E6441"/>
    <w:rsid w:val="008F238D"/>
    <w:rsid w:val="008F2518"/>
    <w:rsid w:val="008F281A"/>
    <w:rsid w:val="009021A4"/>
    <w:rsid w:val="00904F8E"/>
    <w:rsid w:val="009053CB"/>
    <w:rsid w:val="00906F4B"/>
    <w:rsid w:val="009070B6"/>
    <w:rsid w:val="00912D13"/>
    <w:rsid w:val="00923438"/>
    <w:rsid w:val="0092564D"/>
    <w:rsid w:val="00926B92"/>
    <w:rsid w:val="00927359"/>
    <w:rsid w:val="009336CA"/>
    <w:rsid w:val="00935148"/>
    <w:rsid w:val="009363A7"/>
    <w:rsid w:val="009378D5"/>
    <w:rsid w:val="0094173E"/>
    <w:rsid w:val="00943F0A"/>
    <w:rsid w:val="009577FF"/>
    <w:rsid w:val="00957EB0"/>
    <w:rsid w:val="009602AD"/>
    <w:rsid w:val="00964508"/>
    <w:rsid w:val="00970871"/>
    <w:rsid w:val="00970F62"/>
    <w:rsid w:val="00971B6E"/>
    <w:rsid w:val="009723CA"/>
    <w:rsid w:val="00976FD7"/>
    <w:rsid w:val="00980F4A"/>
    <w:rsid w:val="00982523"/>
    <w:rsid w:val="009852C1"/>
    <w:rsid w:val="00994C20"/>
    <w:rsid w:val="00995469"/>
    <w:rsid w:val="00997D44"/>
    <w:rsid w:val="00997FBB"/>
    <w:rsid w:val="009A1ABD"/>
    <w:rsid w:val="009A2D42"/>
    <w:rsid w:val="009B08C7"/>
    <w:rsid w:val="009B4083"/>
    <w:rsid w:val="009B508A"/>
    <w:rsid w:val="009B794F"/>
    <w:rsid w:val="009C0D50"/>
    <w:rsid w:val="009C543B"/>
    <w:rsid w:val="009C54F6"/>
    <w:rsid w:val="009C5665"/>
    <w:rsid w:val="009C5ADE"/>
    <w:rsid w:val="009C608F"/>
    <w:rsid w:val="009C7761"/>
    <w:rsid w:val="009C7C17"/>
    <w:rsid w:val="009D1E2C"/>
    <w:rsid w:val="009D3A0F"/>
    <w:rsid w:val="009D507C"/>
    <w:rsid w:val="009D68B6"/>
    <w:rsid w:val="009D7052"/>
    <w:rsid w:val="009E12BF"/>
    <w:rsid w:val="009F0CD3"/>
    <w:rsid w:val="009F64C8"/>
    <w:rsid w:val="00A01806"/>
    <w:rsid w:val="00A043D0"/>
    <w:rsid w:val="00A06751"/>
    <w:rsid w:val="00A06AC1"/>
    <w:rsid w:val="00A116ED"/>
    <w:rsid w:val="00A11971"/>
    <w:rsid w:val="00A138EE"/>
    <w:rsid w:val="00A1621F"/>
    <w:rsid w:val="00A17470"/>
    <w:rsid w:val="00A1755C"/>
    <w:rsid w:val="00A248BA"/>
    <w:rsid w:val="00A25806"/>
    <w:rsid w:val="00A33866"/>
    <w:rsid w:val="00A34894"/>
    <w:rsid w:val="00A352A5"/>
    <w:rsid w:val="00A36D43"/>
    <w:rsid w:val="00A37288"/>
    <w:rsid w:val="00A40EBB"/>
    <w:rsid w:val="00A41C6D"/>
    <w:rsid w:val="00A42971"/>
    <w:rsid w:val="00A5003F"/>
    <w:rsid w:val="00A54904"/>
    <w:rsid w:val="00A5548E"/>
    <w:rsid w:val="00A56D5E"/>
    <w:rsid w:val="00A56EEE"/>
    <w:rsid w:val="00A63616"/>
    <w:rsid w:val="00A64B92"/>
    <w:rsid w:val="00A66A83"/>
    <w:rsid w:val="00A67445"/>
    <w:rsid w:val="00A72E89"/>
    <w:rsid w:val="00A731B4"/>
    <w:rsid w:val="00A76660"/>
    <w:rsid w:val="00A8024E"/>
    <w:rsid w:val="00A8262D"/>
    <w:rsid w:val="00A83210"/>
    <w:rsid w:val="00A83F65"/>
    <w:rsid w:val="00A84D97"/>
    <w:rsid w:val="00A8589D"/>
    <w:rsid w:val="00A86039"/>
    <w:rsid w:val="00A8680C"/>
    <w:rsid w:val="00A91F4D"/>
    <w:rsid w:val="00A977F3"/>
    <w:rsid w:val="00A97C58"/>
    <w:rsid w:val="00AA0D57"/>
    <w:rsid w:val="00AA1FB4"/>
    <w:rsid w:val="00AA521C"/>
    <w:rsid w:val="00AA6B05"/>
    <w:rsid w:val="00AA6BFF"/>
    <w:rsid w:val="00AA7F68"/>
    <w:rsid w:val="00AB4477"/>
    <w:rsid w:val="00AB504E"/>
    <w:rsid w:val="00AC1052"/>
    <w:rsid w:val="00AC6C8F"/>
    <w:rsid w:val="00AC7285"/>
    <w:rsid w:val="00AC7581"/>
    <w:rsid w:val="00AD0A4C"/>
    <w:rsid w:val="00AD0A7C"/>
    <w:rsid w:val="00AD2211"/>
    <w:rsid w:val="00AE3369"/>
    <w:rsid w:val="00AE4482"/>
    <w:rsid w:val="00AF2023"/>
    <w:rsid w:val="00AF55E5"/>
    <w:rsid w:val="00B121BD"/>
    <w:rsid w:val="00B13933"/>
    <w:rsid w:val="00B14274"/>
    <w:rsid w:val="00B16987"/>
    <w:rsid w:val="00B17E6A"/>
    <w:rsid w:val="00B20D45"/>
    <w:rsid w:val="00B22F16"/>
    <w:rsid w:val="00B23100"/>
    <w:rsid w:val="00B23A44"/>
    <w:rsid w:val="00B25B52"/>
    <w:rsid w:val="00B34343"/>
    <w:rsid w:val="00B372BC"/>
    <w:rsid w:val="00B374AF"/>
    <w:rsid w:val="00B377A0"/>
    <w:rsid w:val="00B37DBE"/>
    <w:rsid w:val="00B410C1"/>
    <w:rsid w:val="00B44C6B"/>
    <w:rsid w:val="00B44E3C"/>
    <w:rsid w:val="00B50A6D"/>
    <w:rsid w:val="00B50D93"/>
    <w:rsid w:val="00B51C6E"/>
    <w:rsid w:val="00B51E61"/>
    <w:rsid w:val="00B527EC"/>
    <w:rsid w:val="00B52A02"/>
    <w:rsid w:val="00B60583"/>
    <w:rsid w:val="00B60CC7"/>
    <w:rsid w:val="00B6395C"/>
    <w:rsid w:val="00B64722"/>
    <w:rsid w:val="00B6473E"/>
    <w:rsid w:val="00B65985"/>
    <w:rsid w:val="00B66303"/>
    <w:rsid w:val="00B7084A"/>
    <w:rsid w:val="00B7124F"/>
    <w:rsid w:val="00B71BCE"/>
    <w:rsid w:val="00B7563B"/>
    <w:rsid w:val="00B77423"/>
    <w:rsid w:val="00B812AB"/>
    <w:rsid w:val="00B82116"/>
    <w:rsid w:val="00B82795"/>
    <w:rsid w:val="00B84519"/>
    <w:rsid w:val="00B85628"/>
    <w:rsid w:val="00B86210"/>
    <w:rsid w:val="00B86B75"/>
    <w:rsid w:val="00B9151D"/>
    <w:rsid w:val="00B91D81"/>
    <w:rsid w:val="00B97A24"/>
    <w:rsid w:val="00BA1156"/>
    <w:rsid w:val="00BA483D"/>
    <w:rsid w:val="00BA565F"/>
    <w:rsid w:val="00BA722F"/>
    <w:rsid w:val="00BB210C"/>
    <w:rsid w:val="00BB77E5"/>
    <w:rsid w:val="00BB787A"/>
    <w:rsid w:val="00BB7A72"/>
    <w:rsid w:val="00BC0BBB"/>
    <w:rsid w:val="00BC40EB"/>
    <w:rsid w:val="00BC48D5"/>
    <w:rsid w:val="00BD1FEC"/>
    <w:rsid w:val="00BD7F2B"/>
    <w:rsid w:val="00BE0A32"/>
    <w:rsid w:val="00BE2373"/>
    <w:rsid w:val="00BE6AE3"/>
    <w:rsid w:val="00BF4D37"/>
    <w:rsid w:val="00BF53DF"/>
    <w:rsid w:val="00BF5DE1"/>
    <w:rsid w:val="00BF7CC6"/>
    <w:rsid w:val="00C073B2"/>
    <w:rsid w:val="00C106F9"/>
    <w:rsid w:val="00C13E1A"/>
    <w:rsid w:val="00C166CC"/>
    <w:rsid w:val="00C21DBE"/>
    <w:rsid w:val="00C22C4A"/>
    <w:rsid w:val="00C30409"/>
    <w:rsid w:val="00C32698"/>
    <w:rsid w:val="00C34BE4"/>
    <w:rsid w:val="00C34C4D"/>
    <w:rsid w:val="00C36279"/>
    <w:rsid w:val="00C42EFD"/>
    <w:rsid w:val="00C44692"/>
    <w:rsid w:val="00C44A99"/>
    <w:rsid w:val="00C4572C"/>
    <w:rsid w:val="00C5134F"/>
    <w:rsid w:val="00C52978"/>
    <w:rsid w:val="00C56104"/>
    <w:rsid w:val="00C60B6E"/>
    <w:rsid w:val="00C64A07"/>
    <w:rsid w:val="00C6505D"/>
    <w:rsid w:val="00C71625"/>
    <w:rsid w:val="00C73C0E"/>
    <w:rsid w:val="00C744B4"/>
    <w:rsid w:val="00C76C5A"/>
    <w:rsid w:val="00C83E0B"/>
    <w:rsid w:val="00C85CBD"/>
    <w:rsid w:val="00C85DE9"/>
    <w:rsid w:val="00C87A5D"/>
    <w:rsid w:val="00C9115C"/>
    <w:rsid w:val="00C93D82"/>
    <w:rsid w:val="00C94F94"/>
    <w:rsid w:val="00C961C1"/>
    <w:rsid w:val="00CA1F0E"/>
    <w:rsid w:val="00CA5EC2"/>
    <w:rsid w:val="00CA6401"/>
    <w:rsid w:val="00CA6B96"/>
    <w:rsid w:val="00CA7A35"/>
    <w:rsid w:val="00CB0347"/>
    <w:rsid w:val="00CB21DB"/>
    <w:rsid w:val="00CB2315"/>
    <w:rsid w:val="00CB2992"/>
    <w:rsid w:val="00CB47EB"/>
    <w:rsid w:val="00CB5BD2"/>
    <w:rsid w:val="00CB69D7"/>
    <w:rsid w:val="00CB75FB"/>
    <w:rsid w:val="00CC390E"/>
    <w:rsid w:val="00CC788E"/>
    <w:rsid w:val="00CD159A"/>
    <w:rsid w:val="00CD302C"/>
    <w:rsid w:val="00CD37D2"/>
    <w:rsid w:val="00CD7D63"/>
    <w:rsid w:val="00CE0A11"/>
    <w:rsid w:val="00CE0C11"/>
    <w:rsid w:val="00CE51CE"/>
    <w:rsid w:val="00CE71C6"/>
    <w:rsid w:val="00CF0173"/>
    <w:rsid w:val="00CF1CB6"/>
    <w:rsid w:val="00D1395E"/>
    <w:rsid w:val="00D16EF7"/>
    <w:rsid w:val="00D21DF6"/>
    <w:rsid w:val="00D22622"/>
    <w:rsid w:val="00D23925"/>
    <w:rsid w:val="00D262A2"/>
    <w:rsid w:val="00D2724C"/>
    <w:rsid w:val="00D27FDC"/>
    <w:rsid w:val="00D30600"/>
    <w:rsid w:val="00D3066A"/>
    <w:rsid w:val="00D3452A"/>
    <w:rsid w:val="00D35798"/>
    <w:rsid w:val="00D4137D"/>
    <w:rsid w:val="00D47519"/>
    <w:rsid w:val="00D63373"/>
    <w:rsid w:val="00D65741"/>
    <w:rsid w:val="00D6736A"/>
    <w:rsid w:val="00D70510"/>
    <w:rsid w:val="00D71699"/>
    <w:rsid w:val="00D717F7"/>
    <w:rsid w:val="00D72808"/>
    <w:rsid w:val="00D72EF8"/>
    <w:rsid w:val="00D73786"/>
    <w:rsid w:val="00D747AD"/>
    <w:rsid w:val="00D7518A"/>
    <w:rsid w:val="00D76BFD"/>
    <w:rsid w:val="00D76C5E"/>
    <w:rsid w:val="00D82D6B"/>
    <w:rsid w:val="00D83A5B"/>
    <w:rsid w:val="00D9027D"/>
    <w:rsid w:val="00D95673"/>
    <w:rsid w:val="00D96068"/>
    <w:rsid w:val="00DA1136"/>
    <w:rsid w:val="00DA1184"/>
    <w:rsid w:val="00DA4AA0"/>
    <w:rsid w:val="00DA5278"/>
    <w:rsid w:val="00DA7E97"/>
    <w:rsid w:val="00DB112B"/>
    <w:rsid w:val="00DB2CA3"/>
    <w:rsid w:val="00DB52C3"/>
    <w:rsid w:val="00DB5615"/>
    <w:rsid w:val="00DB7708"/>
    <w:rsid w:val="00DC6565"/>
    <w:rsid w:val="00DC6D12"/>
    <w:rsid w:val="00DC7A47"/>
    <w:rsid w:val="00DD3498"/>
    <w:rsid w:val="00DE003C"/>
    <w:rsid w:val="00DE150C"/>
    <w:rsid w:val="00DE1E10"/>
    <w:rsid w:val="00DE4520"/>
    <w:rsid w:val="00DE4FC6"/>
    <w:rsid w:val="00DE5152"/>
    <w:rsid w:val="00DE580A"/>
    <w:rsid w:val="00DE5C97"/>
    <w:rsid w:val="00DE6AE3"/>
    <w:rsid w:val="00DE6EE8"/>
    <w:rsid w:val="00DF0D9E"/>
    <w:rsid w:val="00DF0EEB"/>
    <w:rsid w:val="00DF1F68"/>
    <w:rsid w:val="00DF611A"/>
    <w:rsid w:val="00DF65D9"/>
    <w:rsid w:val="00E00422"/>
    <w:rsid w:val="00E00711"/>
    <w:rsid w:val="00E071BF"/>
    <w:rsid w:val="00E128CE"/>
    <w:rsid w:val="00E12CD0"/>
    <w:rsid w:val="00E17AD3"/>
    <w:rsid w:val="00E2038E"/>
    <w:rsid w:val="00E21923"/>
    <w:rsid w:val="00E23B78"/>
    <w:rsid w:val="00E23D89"/>
    <w:rsid w:val="00E25592"/>
    <w:rsid w:val="00E315A3"/>
    <w:rsid w:val="00E31ECA"/>
    <w:rsid w:val="00E31F45"/>
    <w:rsid w:val="00E325B3"/>
    <w:rsid w:val="00E33326"/>
    <w:rsid w:val="00E36D67"/>
    <w:rsid w:val="00E43DA9"/>
    <w:rsid w:val="00E475B9"/>
    <w:rsid w:val="00E50405"/>
    <w:rsid w:val="00E5187E"/>
    <w:rsid w:val="00E54AA6"/>
    <w:rsid w:val="00E556F8"/>
    <w:rsid w:val="00E56BD6"/>
    <w:rsid w:val="00E56FAC"/>
    <w:rsid w:val="00E61DF7"/>
    <w:rsid w:val="00E6201D"/>
    <w:rsid w:val="00E63460"/>
    <w:rsid w:val="00E65CF7"/>
    <w:rsid w:val="00E67A43"/>
    <w:rsid w:val="00E73D0E"/>
    <w:rsid w:val="00E82BB7"/>
    <w:rsid w:val="00E9017F"/>
    <w:rsid w:val="00E97AE7"/>
    <w:rsid w:val="00EA01C7"/>
    <w:rsid w:val="00EA356A"/>
    <w:rsid w:val="00EA7A27"/>
    <w:rsid w:val="00EA7BDE"/>
    <w:rsid w:val="00EB22E1"/>
    <w:rsid w:val="00EB403B"/>
    <w:rsid w:val="00EC46B1"/>
    <w:rsid w:val="00EC6544"/>
    <w:rsid w:val="00ED00D7"/>
    <w:rsid w:val="00ED09AD"/>
    <w:rsid w:val="00ED7A2E"/>
    <w:rsid w:val="00EE585E"/>
    <w:rsid w:val="00EE70E4"/>
    <w:rsid w:val="00EF058E"/>
    <w:rsid w:val="00EF4CB8"/>
    <w:rsid w:val="00EF5BC9"/>
    <w:rsid w:val="00EF5E05"/>
    <w:rsid w:val="00EF7976"/>
    <w:rsid w:val="00F001FB"/>
    <w:rsid w:val="00F054E5"/>
    <w:rsid w:val="00F10D03"/>
    <w:rsid w:val="00F1160D"/>
    <w:rsid w:val="00F15945"/>
    <w:rsid w:val="00F2114A"/>
    <w:rsid w:val="00F22303"/>
    <w:rsid w:val="00F2475F"/>
    <w:rsid w:val="00F30189"/>
    <w:rsid w:val="00F30DC7"/>
    <w:rsid w:val="00F33F3D"/>
    <w:rsid w:val="00F37744"/>
    <w:rsid w:val="00F40876"/>
    <w:rsid w:val="00F4393A"/>
    <w:rsid w:val="00F43E59"/>
    <w:rsid w:val="00F50E89"/>
    <w:rsid w:val="00F5260C"/>
    <w:rsid w:val="00F52DC8"/>
    <w:rsid w:val="00F62591"/>
    <w:rsid w:val="00F64A69"/>
    <w:rsid w:val="00F66DF3"/>
    <w:rsid w:val="00F67701"/>
    <w:rsid w:val="00F707F1"/>
    <w:rsid w:val="00F71356"/>
    <w:rsid w:val="00F75E4B"/>
    <w:rsid w:val="00F77B13"/>
    <w:rsid w:val="00F84C25"/>
    <w:rsid w:val="00F95F9A"/>
    <w:rsid w:val="00F97043"/>
    <w:rsid w:val="00FA1897"/>
    <w:rsid w:val="00FA1A0C"/>
    <w:rsid w:val="00FA2798"/>
    <w:rsid w:val="00FA33D4"/>
    <w:rsid w:val="00FA59A3"/>
    <w:rsid w:val="00FA72A5"/>
    <w:rsid w:val="00FB0A1D"/>
    <w:rsid w:val="00FB4FAD"/>
    <w:rsid w:val="00FB5877"/>
    <w:rsid w:val="00FC490B"/>
    <w:rsid w:val="00FC4ADB"/>
    <w:rsid w:val="00FD0D58"/>
    <w:rsid w:val="00FD5610"/>
    <w:rsid w:val="00FD5F59"/>
    <w:rsid w:val="00FE59D7"/>
    <w:rsid w:val="00FE67C8"/>
    <w:rsid w:val="00FF0378"/>
    <w:rsid w:val="00FF1B33"/>
    <w:rsid w:val="00FF45CE"/>
    <w:rsid w:val="00FF51E8"/>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D2EE"/>
  <w15:docId w15:val="{4947DEAA-CC0F-4E8A-B69B-48251AF7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508A"/>
  </w:style>
  <w:style w:type="paragraph" w:styleId="Heading1">
    <w:name w:val="heading 1"/>
    <w:basedOn w:val="Normal"/>
    <w:next w:val="BodyText"/>
    <w:uiPriority w:val="9"/>
    <w:qFormat/>
    <w:rsid w:val="009B508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B508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9B508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9B508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B508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9B508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B508A"/>
    <w:pPr>
      <w:spacing w:before="180" w:after="180"/>
    </w:pPr>
  </w:style>
  <w:style w:type="paragraph" w:customStyle="1" w:styleId="FirstParagraph">
    <w:name w:val="First Paragraph"/>
    <w:basedOn w:val="BodyText"/>
    <w:next w:val="BodyText"/>
    <w:qFormat/>
    <w:rsid w:val="009B508A"/>
  </w:style>
  <w:style w:type="paragraph" w:customStyle="1" w:styleId="Compact">
    <w:name w:val="Compact"/>
    <w:basedOn w:val="BodyText"/>
    <w:qFormat/>
    <w:rsid w:val="009B508A"/>
    <w:pPr>
      <w:spacing w:before="36" w:after="36"/>
    </w:pPr>
  </w:style>
  <w:style w:type="paragraph" w:styleId="Title">
    <w:name w:val="Title"/>
    <w:basedOn w:val="Normal"/>
    <w:next w:val="BodyText"/>
    <w:qFormat/>
    <w:rsid w:val="009B508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9B508A"/>
    <w:pPr>
      <w:spacing w:before="240"/>
    </w:pPr>
    <w:rPr>
      <w:sz w:val="30"/>
      <w:szCs w:val="30"/>
    </w:rPr>
  </w:style>
  <w:style w:type="paragraph" w:customStyle="1" w:styleId="Author">
    <w:name w:val="Author"/>
    <w:next w:val="BodyText"/>
    <w:qFormat/>
    <w:rsid w:val="009B508A"/>
    <w:pPr>
      <w:keepNext/>
      <w:keepLines/>
      <w:jc w:val="center"/>
    </w:pPr>
  </w:style>
  <w:style w:type="paragraph" w:styleId="Date">
    <w:name w:val="Date"/>
    <w:next w:val="BodyText"/>
    <w:qFormat/>
    <w:rsid w:val="009B508A"/>
    <w:pPr>
      <w:keepNext/>
      <w:keepLines/>
      <w:jc w:val="center"/>
    </w:pPr>
  </w:style>
  <w:style w:type="paragraph" w:customStyle="1" w:styleId="Abstract">
    <w:name w:val="Abstract"/>
    <w:basedOn w:val="Normal"/>
    <w:next w:val="BodyText"/>
    <w:qFormat/>
    <w:rsid w:val="009B508A"/>
    <w:pPr>
      <w:keepNext/>
      <w:keepLines/>
      <w:spacing w:before="300" w:after="300"/>
    </w:pPr>
    <w:rPr>
      <w:sz w:val="20"/>
      <w:szCs w:val="20"/>
    </w:rPr>
  </w:style>
  <w:style w:type="paragraph" w:styleId="Bibliography">
    <w:name w:val="Bibliography"/>
    <w:basedOn w:val="Normal"/>
    <w:qFormat/>
    <w:rsid w:val="009B508A"/>
  </w:style>
  <w:style w:type="paragraph" w:styleId="BlockText">
    <w:name w:val="Block Text"/>
    <w:basedOn w:val="BodyText"/>
    <w:next w:val="BodyText"/>
    <w:uiPriority w:val="9"/>
    <w:unhideWhenUsed/>
    <w:qFormat/>
    <w:rsid w:val="009B508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B508A"/>
  </w:style>
  <w:style w:type="paragraph" w:customStyle="1" w:styleId="DefinitionTerm">
    <w:name w:val="Definition Term"/>
    <w:basedOn w:val="Normal"/>
    <w:next w:val="Definition"/>
    <w:rsid w:val="009B508A"/>
    <w:pPr>
      <w:keepNext/>
      <w:keepLines/>
      <w:spacing w:after="0"/>
    </w:pPr>
    <w:rPr>
      <w:b/>
    </w:rPr>
  </w:style>
  <w:style w:type="paragraph" w:customStyle="1" w:styleId="Definition">
    <w:name w:val="Definition"/>
    <w:basedOn w:val="Normal"/>
    <w:rsid w:val="009B508A"/>
  </w:style>
  <w:style w:type="paragraph" w:styleId="Caption">
    <w:name w:val="caption"/>
    <w:basedOn w:val="Normal"/>
    <w:link w:val="CaptionChar"/>
    <w:rsid w:val="009B508A"/>
    <w:pPr>
      <w:spacing w:after="120"/>
    </w:pPr>
    <w:rPr>
      <w:i/>
    </w:rPr>
  </w:style>
  <w:style w:type="paragraph" w:customStyle="1" w:styleId="TableCaption">
    <w:name w:val="Table Caption"/>
    <w:basedOn w:val="Caption"/>
    <w:rsid w:val="009B508A"/>
    <w:pPr>
      <w:keepNext/>
    </w:pPr>
  </w:style>
  <w:style w:type="paragraph" w:customStyle="1" w:styleId="ImageCaption">
    <w:name w:val="Image Caption"/>
    <w:basedOn w:val="Caption"/>
    <w:rsid w:val="009B508A"/>
  </w:style>
  <w:style w:type="paragraph" w:customStyle="1" w:styleId="Figure">
    <w:name w:val="Figure"/>
    <w:basedOn w:val="Normal"/>
    <w:rsid w:val="009B508A"/>
  </w:style>
  <w:style w:type="paragraph" w:customStyle="1" w:styleId="FigurewithCaption">
    <w:name w:val="Figure with Caption"/>
    <w:basedOn w:val="Figure"/>
    <w:rsid w:val="009B508A"/>
    <w:pPr>
      <w:keepNext/>
    </w:pPr>
  </w:style>
  <w:style w:type="character" w:customStyle="1" w:styleId="CaptionChar">
    <w:name w:val="Caption Char"/>
    <w:basedOn w:val="DefaultParagraphFont"/>
    <w:link w:val="Caption"/>
    <w:rsid w:val="009B508A"/>
  </w:style>
  <w:style w:type="character" w:customStyle="1" w:styleId="VerbatimChar">
    <w:name w:val="Verbatim Char"/>
    <w:basedOn w:val="CaptionChar"/>
    <w:link w:val="SourceCode"/>
    <w:rsid w:val="009B508A"/>
    <w:rPr>
      <w:rFonts w:ascii="Consolas" w:hAnsi="Consolas"/>
      <w:sz w:val="22"/>
    </w:rPr>
  </w:style>
  <w:style w:type="character" w:styleId="FootnoteReference">
    <w:name w:val="footnote reference"/>
    <w:basedOn w:val="CaptionChar"/>
    <w:rsid w:val="009B508A"/>
    <w:rPr>
      <w:vertAlign w:val="superscript"/>
    </w:rPr>
  </w:style>
  <w:style w:type="character" w:styleId="Hyperlink">
    <w:name w:val="Hyperlink"/>
    <w:basedOn w:val="CaptionChar"/>
    <w:rsid w:val="009B508A"/>
    <w:rPr>
      <w:color w:val="4F81BD" w:themeColor="accent1"/>
    </w:rPr>
  </w:style>
  <w:style w:type="paragraph" w:styleId="TOCHeading">
    <w:name w:val="TOC Heading"/>
    <w:basedOn w:val="Heading1"/>
    <w:next w:val="BodyText"/>
    <w:uiPriority w:val="39"/>
    <w:unhideWhenUsed/>
    <w:qFormat/>
    <w:rsid w:val="009B508A"/>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B508A"/>
    <w:pPr>
      <w:shd w:val="clear" w:color="auto" w:fill="F8F8F8"/>
      <w:wordWrap w:val="0"/>
    </w:pPr>
  </w:style>
  <w:style w:type="character" w:customStyle="1" w:styleId="KeywordTok">
    <w:name w:val="KeywordTok"/>
    <w:basedOn w:val="VerbatimChar"/>
    <w:rsid w:val="009B508A"/>
    <w:rPr>
      <w:rFonts w:ascii="Consolas" w:hAnsi="Consolas"/>
      <w:b/>
      <w:color w:val="204A87"/>
      <w:sz w:val="22"/>
      <w:shd w:val="clear" w:color="auto" w:fill="F8F8F8"/>
    </w:rPr>
  </w:style>
  <w:style w:type="character" w:customStyle="1" w:styleId="DataTypeTok">
    <w:name w:val="DataTypeTok"/>
    <w:basedOn w:val="VerbatimChar"/>
    <w:rsid w:val="009B508A"/>
    <w:rPr>
      <w:rFonts w:ascii="Consolas" w:hAnsi="Consolas"/>
      <w:color w:val="204A87"/>
      <w:sz w:val="22"/>
      <w:shd w:val="clear" w:color="auto" w:fill="F8F8F8"/>
    </w:rPr>
  </w:style>
  <w:style w:type="character" w:customStyle="1" w:styleId="DecValTok">
    <w:name w:val="DecValTok"/>
    <w:basedOn w:val="VerbatimChar"/>
    <w:rsid w:val="009B508A"/>
    <w:rPr>
      <w:rFonts w:ascii="Consolas" w:hAnsi="Consolas"/>
      <w:color w:val="0000CF"/>
      <w:sz w:val="22"/>
      <w:shd w:val="clear" w:color="auto" w:fill="F8F8F8"/>
    </w:rPr>
  </w:style>
  <w:style w:type="character" w:customStyle="1" w:styleId="BaseNTok">
    <w:name w:val="BaseNTok"/>
    <w:basedOn w:val="VerbatimChar"/>
    <w:rsid w:val="009B508A"/>
    <w:rPr>
      <w:rFonts w:ascii="Consolas" w:hAnsi="Consolas"/>
      <w:color w:val="0000CF"/>
      <w:sz w:val="22"/>
      <w:shd w:val="clear" w:color="auto" w:fill="F8F8F8"/>
    </w:rPr>
  </w:style>
  <w:style w:type="character" w:customStyle="1" w:styleId="FloatTok">
    <w:name w:val="FloatTok"/>
    <w:basedOn w:val="VerbatimChar"/>
    <w:rsid w:val="009B508A"/>
    <w:rPr>
      <w:rFonts w:ascii="Consolas" w:hAnsi="Consolas"/>
      <w:color w:val="0000CF"/>
      <w:sz w:val="22"/>
      <w:shd w:val="clear" w:color="auto" w:fill="F8F8F8"/>
    </w:rPr>
  </w:style>
  <w:style w:type="character" w:customStyle="1" w:styleId="ConstantTok">
    <w:name w:val="ConstantTok"/>
    <w:basedOn w:val="VerbatimChar"/>
    <w:rsid w:val="009B508A"/>
    <w:rPr>
      <w:rFonts w:ascii="Consolas" w:hAnsi="Consolas"/>
      <w:color w:val="000000"/>
      <w:sz w:val="22"/>
      <w:shd w:val="clear" w:color="auto" w:fill="F8F8F8"/>
    </w:rPr>
  </w:style>
  <w:style w:type="character" w:customStyle="1" w:styleId="CharTok">
    <w:name w:val="CharTok"/>
    <w:basedOn w:val="VerbatimChar"/>
    <w:rsid w:val="009B508A"/>
    <w:rPr>
      <w:rFonts w:ascii="Consolas" w:hAnsi="Consolas"/>
      <w:color w:val="4E9A06"/>
      <w:sz w:val="22"/>
      <w:shd w:val="clear" w:color="auto" w:fill="F8F8F8"/>
    </w:rPr>
  </w:style>
  <w:style w:type="character" w:customStyle="1" w:styleId="SpecialCharTok">
    <w:name w:val="SpecialCharTok"/>
    <w:basedOn w:val="VerbatimChar"/>
    <w:rsid w:val="009B508A"/>
    <w:rPr>
      <w:rFonts w:ascii="Consolas" w:hAnsi="Consolas"/>
      <w:color w:val="000000"/>
      <w:sz w:val="22"/>
      <w:shd w:val="clear" w:color="auto" w:fill="F8F8F8"/>
    </w:rPr>
  </w:style>
  <w:style w:type="character" w:customStyle="1" w:styleId="StringTok">
    <w:name w:val="StringTok"/>
    <w:basedOn w:val="VerbatimChar"/>
    <w:rsid w:val="009B508A"/>
    <w:rPr>
      <w:rFonts w:ascii="Consolas" w:hAnsi="Consolas"/>
      <w:color w:val="4E9A06"/>
      <w:sz w:val="22"/>
      <w:shd w:val="clear" w:color="auto" w:fill="F8F8F8"/>
    </w:rPr>
  </w:style>
  <w:style w:type="character" w:customStyle="1" w:styleId="VerbatimStringTok">
    <w:name w:val="VerbatimStringTok"/>
    <w:basedOn w:val="VerbatimChar"/>
    <w:rsid w:val="009B508A"/>
    <w:rPr>
      <w:rFonts w:ascii="Consolas" w:hAnsi="Consolas"/>
      <w:color w:val="4E9A06"/>
      <w:sz w:val="22"/>
      <w:shd w:val="clear" w:color="auto" w:fill="F8F8F8"/>
    </w:rPr>
  </w:style>
  <w:style w:type="character" w:customStyle="1" w:styleId="SpecialStringTok">
    <w:name w:val="SpecialStringTok"/>
    <w:basedOn w:val="VerbatimChar"/>
    <w:rsid w:val="009B508A"/>
    <w:rPr>
      <w:rFonts w:ascii="Consolas" w:hAnsi="Consolas"/>
      <w:color w:val="4E9A06"/>
      <w:sz w:val="22"/>
      <w:shd w:val="clear" w:color="auto" w:fill="F8F8F8"/>
    </w:rPr>
  </w:style>
  <w:style w:type="character" w:customStyle="1" w:styleId="ImportTok">
    <w:name w:val="ImportTok"/>
    <w:basedOn w:val="VerbatimChar"/>
    <w:rsid w:val="009B508A"/>
    <w:rPr>
      <w:rFonts w:ascii="Consolas" w:hAnsi="Consolas"/>
      <w:sz w:val="22"/>
      <w:shd w:val="clear" w:color="auto" w:fill="F8F8F8"/>
    </w:rPr>
  </w:style>
  <w:style w:type="character" w:customStyle="1" w:styleId="CommentTok">
    <w:name w:val="CommentTok"/>
    <w:basedOn w:val="VerbatimChar"/>
    <w:rsid w:val="009B508A"/>
    <w:rPr>
      <w:rFonts w:ascii="Consolas" w:hAnsi="Consolas"/>
      <w:i/>
      <w:color w:val="8F5902"/>
      <w:sz w:val="22"/>
      <w:shd w:val="clear" w:color="auto" w:fill="F8F8F8"/>
    </w:rPr>
  </w:style>
  <w:style w:type="character" w:customStyle="1" w:styleId="DocumentationTok">
    <w:name w:val="DocumentationTok"/>
    <w:basedOn w:val="VerbatimChar"/>
    <w:rsid w:val="009B508A"/>
    <w:rPr>
      <w:rFonts w:ascii="Consolas" w:hAnsi="Consolas"/>
      <w:b/>
      <w:i/>
      <w:color w:val="8F5902"/>
      <w:sz w:val="22"/>
      <w:shd w:val="clear" w:color="auto" w:fill="F8F8F8"/>
    </w:rPr>
  </w:style>
  <w:style w:type="character" w:customStyle="1" w:styleId="AnnotationTok">
    <w:name w:val="AnnotationTok"/>
    <w:basedOn w:val="VerbatimChar"/>
    <w:rsid w:val="009B508A"/>
    <w:rPr>
      <w:rFonts w:ascii="Consolas" w:hAnsi="Consolas"/>
      <w:b/>
      <w:i/>
      <w:color w:val="8F5902"/>
      <w:sz w:val="22"/>
      <w:shd w:val="clear" w:color="auto" w:fill="F8F8F8"/>
    </w:rPr>
  </w:style>
  <w:style w:type="character" w:customStyle="1" w:styleId="CommentVarTok">
    <w:name w:val="CommentVarTok"/>
    <w:basedOn w:val="VerbatimChar"/>
    <w:rsid w:val="009B508A"/>
    <w:rPr>
      <w:rFonts w:ascii="Consolas" w:hAnsi="Consolas"/>
      <w:b/>
      <w:i/>
      <w:color w:val="8F5902"/>
      <w:sz w:val="22"/>
      <w:shd w:val="clear" w:color="auto" w:fill="F8F8F8"/>
    </w:rPr>
  </w:style>
  <w:style w:type="character" w:customStyle="1" w:styleId="OtherTok">
    <w:name w:val="OtherTok"/>
    <w:basedOn w:val="VerbatimChar"/>
    <w:rsid w:val="009B508A"/>
    <w:rPr>
      <w:rFonts w:ascii="Consolas" w:hAnsi="Consolas"/>
      <w:color w:val="8F5902"/>
      <w:sz w:val="22"/>
      <w:shd w:val="clear" w:color="auto" w:fill="F8F8F8"/>
    </w:rPr>
  </w:style>
  <w:style w:type="character" w:customStyle="1" w:styleId="FunctionTok">
    <w:name w:val="FunctionTok"/>
    <w:basedOn w:val="VerbatimChar"/>
    <w:rsid w:val="009B508A"/>
    <w:rPr>
      <w:rFonts w:ascii="Consolas" w:hAnsi="Consolas"/>
      <w:color w:val="000000"/>
      <w:sz w:val="22"/>
      <w:shd w:val="clear" w:color="auto" w:fill="F8F8F8"/>
    </w:rPr>
  </w:style>
  <w:style w:type="character" w:customStyle="1" w:styleId="VariableTok">
    <w:name w:val="VariableTok"/>
    <w:basedOn w:val="VerbatimChar"/>
    <w:rsid w:val="009B508A"/>
    <w:rPr>
      <w:rFonts w:ascii="Consolas" w:hAnsi="Consolas"/>
      <w:color w:val="000000"/>
      <w:sz w:val="22"/>
      <w:shd w:val="clear" w:color="auto" w:fill="F8F8F8"/>
    </w:rPr>
  </w:style>
  <w:style w:type="character" w:customStyle="1" w:styleId="ControlFlowTok">
    <w:name w:val="ControlFlowTok"/>
    <w:basedOn w:val="VerbatimChar"/>
    <w:rsid w:val="009B508A"/>
    <w:rPr>
      <w:rFonts w:ascii="Consolas" w:hAnsi="Consolas"/>
      <w:b/>
      <w:color w:val="204A87"/>
      <w:sz w:val="22"/>
      <w:shd w:val="clear" w:color="auto" w:fill="F8F8F8"/>
    </w:rPr>
  </w:style>
  <w:style w:type="character" w:customStyle="1" w:styleId="OperatorTok">
    <w:name w:val="OperatorTok"/>
    <w:basedOn w:val="VerbatimChar"/>
    <w:rsid w:val="009B508A"/>
    <w:rPr>
      <w:rFonts w:ascii="Consolas" w:hAnsi="Consolas"/>
      <w:b/>
      <w:color w:val="CE5C00"/>
      <w:sz w:val="22"/>
      <w:shd w:val="clear" w:color="auto" w:fill="F8F8F8"/>
    </w:rPr>
  </w:style>
  <w:style w:type="character" w:customStyle="1" w:styleId="BuiltInTok">
    <w:name w:val="BuiltInTok"/>
    <w:basedOn w:val="VerbatimChar"/>
    <w:rsid w:val="009B508A"/>
    <w:rPr>
      <w:rFonts w:ascii="Consolas" w:hAnsi="Consolas"/>
      <w:sz w:val="22"/>
      <w:shd w:val="clear" w:color="auto" w:fill="F8F8F8"/>
    </w:rPr>
  </w:style>
  <w:style w:type="character" w:customStyle="1" w:styleId="ExtensionTok">
    <w:name w:val="ExtensionTok"/>
    <w:basedOn w:val="VerbatimChar"/>
    <w:rsid w:val="009B508A"/>
    <w:rPr>
      <w:rFonts w:ascii="Consolas" w:hAnsi="Consolas"/>
      <w:sz w:val="22"/>
      <w:shd w:val="clear" w:color="auto" w:fill="F8F8F8"/>
    </w:rPr>
  </w:style>
  <w:style w:type="character" w:customStyle="1" w:styleId="PreprocessorTok">
    <w:name w:val="PreprocessorTok"/>
    <w:basedOn w:val="VerbatimChar"/>
    <w:rsid w:val="009B508A"/>
    <w:rPr>
      <w:rFonts w:ascii="Consolas" w:hAnsi="Consolas"/>
      <w:i/>
      <w:color w:val="8F5902"/>
      <w:sz w:val="22"/>
      <w:shd w:val="clear" w:color="auto" w:fill="F8F8F8"/>
    </w:rPr>
  </w:style>
  <w:style w:type="character" w:customStyle="1" w:styleId="AttributeTok">
    <w:name w:val="AttributeTok"/>
    <w:basedOn w:val="VerbatimChar"/>
    <w:rsid w:val="009B508A"/>
    <w:rPr>
      <w:rFonts w:ascii="Consolas" w:hAnsi="Consolas"/>
      <w:color w:val="C4A000"/>
      <w:sz w:val="22"/>
      <w:shd w:val="clear" w:color="auto" w:fill="F8F8F8"/>
    </w:rPr>
  </w:style>
  <w:style w:type="character" w:customStyle="1" w:styleId="RegionMarkerTok">
    <w:name w:val="RegionMarkerTok"/>
    <w:basedOn w:val="VerbatimChar"/>
    <w:rsid w:val="009B508A"/>
    <w:rPr>
      <w:rFonts w:ascii="Consolas" w:hAnsi="Consolas"/>
      <w:sz w:val="22"/>
      <w:shd w:val="clear" w:color="auto" w:fill="F8F8F8"/>
    </w:rPr>
  </w:style>
  <w:style w:type="character" w:customStyle="1" w:styleId="InformationTok">
    <w:name w:val="InformationTok"/>
    <w:basedOn w:val="VerbatimChar"/>
    <w:rsid w:val="009B508A"/>
    <w:rPr>
      <w:rFonts w:ascii="Consolas" w:hAnsi="Consolas"/>
      <w:b/>
      <w:i/>
      <w:color w:val="8F5902"/>
      <w:sz w:val="22"/>
      <w:shd w:val="clear" w:color="auto" w:fill="F8F8F8"/>
    </w:rPr>
  </w:style>
  <w:style w:type="character" w:customStyle="1" w:styleId="WarningTok">
    <w:name w:val="WarningTok"/>
    <w:basedOn w:val="VerbatimChar"/>
    <w:rsid w:val="009B508A"/>
    <w:rPr>
      <w:rFonts w:ascii="Consolas" w:hAnsi="Consolas"/>
      <w:b/>
      <w:i/>
      <w:color w:val="8F5902"/>
      <w:sz w:val="22"/>
      <w:shd w:val="clear" w:color="auto" w:fill="F8F8F8"/>
    </w:rPr>
  </w:style>
  <w:style w:type="character" w:customStyle="1" w:styleId="AlertTok">
    <w:name w:val="AlertTok"/>
    <w:basedOn w:val="VerbatimChar"/>
    <w:rsid w:val="009B508A"/>
    <w:rPr>
      <w:rFonts w:ascii="Consolas" w:hAnsi="Consolas"/>
      <w:color w:val="EF2929"/>
      <w:sz w:val="22"/>
      <w:shd w:val="clear" w:color="auto" w:fill="F8F8F8"/>
    </w:rPr>
  </w:style>
  <w:style w:type="character" w:customStyle="1" w:styleId="ErrorTok">
    <w:name w:val="ErrorTok"/>
    <w:basedOn w:val="VerbatimChar"/>
    <w:rsid w:val="009B508A"/>
    <w:rPr>
      <w:rFonts w:ascii="Consolas" w:hAnsi="Consolas"/>
      <w:b/>
      <w:color w:val="A40000"/>
      <w:sz w:val="22"/>
      <w:shd w:val="clear" w:color="auto" w:fill="F8F8F8"/>
    </w:rPr>
  </w:style>
  <w:style w:type="character" w:customStyle="1" w:styleId="NormalTok">
    <w:name w:val="NormalTok"/>
    <w:basedOn w:val="VerbatimChar"/>
    <w:rsid w:val="009B508A"/>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unhideWhenUsed/>
    <w:rsid w:val="008939FB"/>
    <w:rPr>
      <w:sz w:val="20"/>
      <w:szCs w:val="20"/>
    </w:rPr>
  </w:style>
  <w:style w:type="character" w:customStyle="1" w:styleId="CommentTextChar">
    <w:name w:val="Comment Text Char"/>
    <w:basedOn w:val="DefaultParagraphFont"/>
    <w:link w:val="CommentText"/>
    <w:rsid w:val="008939FB"/>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customStyle="1" w:styleId="PlainTable21">
    <w:name w:val="Plain Table 21"/>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1">
    <w:name w:val="List Table 21"/>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selection">
    <w:name w:val="current-selection"/>
    <w:basedOn w:val="DefaultParagraphFont"/>
    <w:rsid w:val="000E2818"/>
  </w:style>
  <w:style w:type="character" w:customStyle="1" w:styleId="a">
    <w:name w:val="_"/>
    <w:basedOn w:val="DefaultParagraphFont"/>
    <w:rsid w:val="000E2818"/>
  </w:style>
  <w:style w:type="character" w:customStyle="1" w:styleId="UnresolvedMention1">
    <w:name w:val="Unresolved Mention1"/>
    <w:basedOn w:val="DefaultParagraphFont"/>
    <w:uiPriority w:val="99"/>
    <w:semiHidden/>
    <w:unhideWhenUsed/>
    <w:rsid w:val="008C4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1">
      <w:bodyDiv w:val="1"/>
      <w:marLeft w:val="0"/>
      <w:marRight w:val="0"/>
      <w:marTop w:val="0"/>
      <w:marBottom w:val="0"/>
      <w:divBdr>
        <w:top w:val="none" w:sz="0" w:space="0" w:color="auto"/>
        <w:left w:val="none" w:sz="0" w:space="0" w:color="auto"/>
        <w:bottom w:val="none" w:sz="0" w:space="0" w:color="auto"/>
        <w:right w:val="none" w:sz="0" w:space="0" w:color="auto"/>
      </w:divBdr>
      <w:divsChild>
        <w:div w:id="908002087">
          <w:marLeft w:val="0"/>
          <w:marRight w:val="0"/>
          <w:marTop w:val="0"/>
          <w:marBottom w:val="0"/>
          <w:divBdr>
            <w:top w:val="none" w:sz="0" w:space="0" w:color="auto"/>
            <w:left w:val="none" w:sz="0" w:space="0" w:color="auto"/>
            <w:bottom w:val="none" w:sz="0" w:space="0" w:color="auto"/>
            <w:right w:val="none" w:sz="0" w:space="0" w:color="auto"/>
          </w:divBdr>
          <w:divsChild>
            <w:div w:id="1531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198780025">
      <w:bodyDiv w:val="1"/>
      <w:marLeft w:val="0"/>
      <w:marRight w:val="0"/>
      <w:marTop w:val="0"/>
      <w:marBottom w:val="0"/>
      <w:divBdr>
        <w:top w:val="none" w:sz="0" w:space="0" w:color="auto"/>
        <w:left w:val="none" w:sz="0" w:space="0" w:color="auto"/>
        <w:bottom w:val="none" w:sz="0" w:space="0" w:color="auto"/>
        <w:right w:val="none" w:sz="0" w:space="0" w:color="auto"/>
      </w:divBdr>
      <w:divsChild>
        <w:div w:id="735738720">
          <w:marLeft w:val="0"/>
          <w:marRight w:val="0"/>
          <w:marTop w:val="0"/>
          <w:marBottom w:val="0"/>
          <w:divBdr>
            <w:top w:val="none" w:sz="0" w:space="0" w:color="auto"/>
            <w:left w:val="none" w:sz="0" w:space="0" w:color="auto"/>
            <w:bottom w:val="none" w:sz="0" w:space="0" w:color="auto"/>
            <w:right w:val="none" w:sz="0" w:space="0" w:color="auto"/>
          </w:divBdr>
        </w:div>
        <w:div w:id="1205366831">
          <w:marLeft w:val="0"/>
          <w:marRight w:val="0"/>
          <w:marTop w:val="0"/>
          <w:marBottom w:val="0"/>
          <w:divBdr>
            <w:top w:val="none" w:sz="0" w:space="0" w:color="auto"/>
            <w:left w:val="none" w:sz="0" w:space="0" w:color="auto"/>
            <w:bottom w:val="none" w:sz="0" w:space="0" w:color="auto"/>
            <w:right w:val="none" w:sz="0" w:space="0" w:color="auto"/>
          </w:divBdr>
        </w:div>
        <w:div w:id="1406419496">
          <w:marLeft w:val="0"/>
          <w:marRight w:val="0"/>
          <w:marTop w:val="0"/>
          <w:marBottom w:val="0"/>
          <w:divBdr>
            <w:top w:val="none" w:sz="0" w:space="0" w:color="auto"/>
            <w:left w:val="none" w:sz="0" w:space="0" w:color="auto"/>
            <w:bottom w:val="none" w:sz="0" w:space="0" w:color="auto"/>
            <w:right w:val="none" w:sz="0" w:space="0" w:color="auto"/>
          </w:divBdr>
        </w:div>
        <w:div w:id="627861635">
          <w:marLeft w:val="0"/>
          <w:marRight w:val="0"/>
          <w:marTop w:val="0"/>
          <w:marBottom w:val="0"/>
          <w:divBdr>
            <w:top w:val="none" w:sz="0" w:space="0" w:color="auto"/>
            <w:left w:val="none" w:sz="0" w:space="0" w:color="auto"/>
            <w:bottom w:val="none" w:sz="0" w:space="0" w:color="auto"/>
            <w:right w:val="none" w:sz="0" w:space="0" w:color="auto"/>
          </w:divBdr>
        </w:div>
        <w:div w:id="130943621">
          <w:marLeft w:val="0"/>
          <w:marRight w:val="0"/>
          <w:marTop w:val="0"/>
          <w:marBottom w:val="0"/>
          <w:divBdr>
            <w:top w:val="none" w:sz="0" w:space="0" w:color="auto"/>
            <w:left w:val="none" w:sz="0" w:space="0" w:color="auto"/>
            <w:bottom w:val="none" w:sz="0" w:space="0" w:color="auto"/>
            <w:right w:val="none" w:sz="0" w:space="0" w:color="auto"/>
          </w:divBdr>
        </w:div>
      </w:divsChild>
    </w:div>
    <w:div w:id="262304825">
      <w:bodyDiv w:val="1"/>
      <w:marLeft w:val="0"/>
      <w:marRight w:val="0"/>
      <w:marTop w:val="0"/>
      <w:marBottom w:val="0"/>
      <w:divBdr>
        <w:top w:val="none" w:sz="0" w:space="0" w:color="auto"/>
        <w:left w:val="none" w:sz="0" w:space="0" w:color="auto"/>
        <w:bottom w:val="none" w:sz="0" w:space="0" w:color="auto"/>
        <w:right w:val="none" w:sz="0" w:space="0" w:color="auto"/>
      </w:divBdr>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168449430">
      <w:bodyDiv w:val="1"/>
      <w:marLeft w:val="0"/>
      <w:marRight w:val="0"/>
      <w:marTop w:val="0"/>
      <w:marBottom w:val="0"/>
      <w:divBdr>
        <w:top w:val="none" w:sz="0" w:space="0" w:color="auto"/>
        <w:left w:val="none" w:sz="0" w:space="0" w:color="auto"/>
        <w:bottom w:val="none" w:sz="0" w:space="0" w:color="auto"/>
        <w:right w:val="none" w:sz="0" w:space="0" w:color="auto"/>
      </w:divBdr>
    </w:div>
    <w:div w:id="1246577576">
      <w:bodyDiv w:val="1"/>
      <w:marLeft w:val="0"/>
      <w:marRight w:val="0"/>
      <w:marTop w:val="0"/>
      <w:marBottom w:val="0"/>
      <w:divBdr>
        <w:top w:val="none" w:sz="0" w:space="0" w:color="auto"/>
        <w:left w:val="none" w:sz="0" w:space="0" w:color="auto"/>
        <w:bottom w:val="none" w:sz="0" w:space="0" w:color="auto"/>
        <w:right w:val="none" w:sz="0" w:space="0" w:color="auto"/>
      </w:divBdr>
    </w:div>
    <w:div w:id="1299258260">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5">
          <w:marLeft w:val="0"/>
          <w:marRight w:val="0"/>
          <w:marTop w:val="0"/>
          <w:marBottom w:val="0"/>
          <w:divBdr>
            <w:top w:val="none" w:sz="0" w:space="0" w:color="auto"/>
            <w:left w:val="none" w:sz="0" w:space="0" w:color="auto"/>
            <w:bottom w:val="none" w:sz="0" w:space="0" w:color="auto"/>
            <w:right w:val="none" w:sz="0" w:space="0" w:color="auto"/>
          </w:divBdr>
        </w:div>
        <w:div w:id="609316008">
          <w:marLeft w:val="0"/>
          <w:marRight w:val="0"/>
          <w:marTop w:val="0"/>
          <w:marBottom w:val="0"/>
          <w:divBdr>
            <w:top w:val="none" w:sz="0" w:space="0" w:color="auto"/>
            <w:left w:val="none" w:sz="0" w:space="0" w:color="auto"/>
            <w:bottom w:val="none" w:sz="0" w:space="0" w:color="auto"/>
            <w:right w:val="none" w:sz="0" w:space="0" w:color="auto"/>
          </w:divBdr>
        </w:div>
        <w:div w:id="167597938">
          <w:marLeft w:val="0"/>
          <w:marRight w:val="0"/>
          <w:marTop w:val="0"/>
          <w:marBottom w:val="0"/>
          <w:divBdr>
            <w:top w:val="none" w:sz="0" w:space="0" w:color="auto"/>
            <w:left w:val="none" w:sz="0" w:space="0" w:color="auto"/>
            <w:bottom w:val="none" w:sz="0" w:space="0" w:color="auto"/>
            <w:right w:val="none" w:sz="0" w:space="0" w:color="auto"/>
          </w:divBdr>
        </w:div>
      </w:divsChild>
    </w:div>
    <w:div w:id="1366558177">
      <w:bodyDiv w:val="1"/>
      <w:marLeft w:val="0"/>
      <w:marRight w:val="0"/>
      <w:marTop w:val="0"/>
      <w:marBottom w:val="0"/>
      <w:divBdr>
        <w:top w:val="none" w:sz="0" w:space="0" w:color="auto"/>
        <w:left w:val="none" w:sz="0" w:space="0" w:color="auto"/>
        <w:bottom w:val="none" w:sz="0" w:space="0" w:color="auto"/>
        <w:right w:val="none" w:sz="0" w:space="0" w:color="auto"/>
      </w:divBdr>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 w:id="2000111476">
      <w:bodyDiv w:val="1"/>
      <w:marLeft w:val="0"/>
      <w:marRight w:val="0"/>
      <w:marTop w:val="0"/>
      <w:marBottom w:val="0"/>
      <w:divBdr>
        <w:top w:val="none" w:sz="0" w:space="0" w:color="auto"/>
        <w:left w:val="none" w:sz="0" w:space="0" w:color="auto"/>
        <w:bottom w:val="none" w:sz="0" w:space="0" w:color="auto"/>
        <w:right w:val="none" w:sz="0" w:space="0" w:color="auto"/>
      </w:divBdr>
      <w:divsChild>
        <w:div w:id="66464082">
          <w:marLeft w:val="0"/>
          <w:marRight w:val="0"/>
          <w:marTop w:val="0"/>
          <w:marBottom w:val="0"/>
          <w:divBdr>
            <w:top w:val="none" w:sz="0" w:space="0" w:color="auto"/>
            <w:left w:val="none" w:sz="0" w:space="0" w:color="auto"/>
            <w:bottom w:val="none" w:sz="0" w:space="0" w:color="auto"/>
            <w:right w:val="none" w:sz="0" w:space="0" w:color="auto"/>
          </w:divBdr>
        </w:div>
        <w:div w:id="1288050921">
          <w:marLeft w:val="0"/>
          <w:marRight w:val="0"/>
          <w:marTop w:val="0"/>
          <w:marBottom w:val="0"/>
          <w:divBdr>
            <w:top w:val="none" w:sz="0" w:space="0" w:color="auto"/>
            <w:left w:val="none" w:sz="0" w:space="0" w:color="auto"/>
            <w:bottom w:val="none" w:sz="0" w:space="0" w:color="auto"/>
            <w:right w:val="none" w:sz="0" w:space="0" w:color="auto"/>
          </w:divBdr>
        </w:div>
        <w:div w:id="7705897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708D6C-9146-4A0E-B4B7-7E19A1C89513}">
  <we:reference id="wa104380917" version="1.0.1.0" store="en-US" storeType="OMEX"/>
  <we:alternateReferences>
    <we:reference id="WA104380917" version="1.0.1.0" store="WA104380917" storeType="OMEX"/>
  </we:alternateReferences>
  <we:properties>
    <we:property name="-1913005682"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quot;,&quot;year&quot;:2015,&quot;citeproc&quot;:&quot;eyJUeXBlIjoiYXJ0aWNsZS1qb3VybmFsIiwiVVJMIjoiaHR0cDovL3d3dy5SLXByb2plY3Qub3JnLyJ9&quot;},&quot;ext_ids&quot;:{},&quot;user_data&quot;:{&quot;created&quot;:&quot;2018-03-11T20:53:37Z&quot;,&quot;createdby&quot;:&quot;Web Library&quot;,&quot;modified&quot;:&quot;2018-03-11T20:53:37Z&quot;,&quot;modifiedby&quot;:&quot;Web Library&quot;,&quot;has_annotations&quot;:false,&quot;unread&quot;:true,&quot;voted_down_count&quot;:0,&quot;voted_up_count&quot;:0,&quot;shared&quot;:false,&quot;sponsored&quot;:false},&quot;seq&quot;:23,&quot;id&quot;:&quot;b773da83-d374-4b02-9934-a40591f23e65&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quot;,&quot;year&quot;:2015,&quot;citeproc&quot;:&quot;eyJUeXBlIjoiYXJ0aWNsZS1qb3VybmFsIiwiVVJMIjoiaHR0cDovL0NSQU4uUi1wcm9qZWN0Lm9yZy9wYWNrYWdlPXNlY3IifQ==&quot;},&quot;ext_ids&quot;:{},&quot;user_data&quot;:{&quot;created&quot;:&quot;2018-03-11T20:53:38Z&quot;,&quot;createdby&quot;:&quot;Web Library&quot;,&quot;modified&quot;:&quot;2018-03-11T20:53:38Z&quot;,&quot;modifiedby&quot;:&quot;Web Library&quot;,&quot;has_annotations&quot;:false,&quot;unread&quot;:true,&quot;voted_down_count&quot;:0,&quot;voted_up_count&quot;:0,&quot;shared&quot;:false,&quot;sponsored&quot;:false},&quot;seq&quot;:24,&quot;id&quot;:&quot;b8dfb9ce-3ed8-438e-9f87-75b8926a2429&quot;,&quot;files&quot;:[],&quot;pdf_hash&quot;:null},{&quot;collection_id&quot;:&quot;2eb12b6b-d5e6-48e4-81ba-9fba56162bdc&quot;,&quot;collection_group_id&quot;:null,&quot;deleted&quot;:false,&quot;item_type&quot;:&quot;article&quot;,&quot;data_version&quot;:1,&quot;article&quot;:{&quot;abstract&quot;:&quot;The distribution of animals is influenced by numerous factors including spatial distribution and temporal availability of resources. We tested the spatial resource variability hypothesis (increasing landscape heterogeneity results in increasing amount of space use) and the temporal resource variability hypothesis (temporal variation in resources reduces amount of space use) using location data from radiomarked American black bears Ursus americanus in Missouri and Arkansas, USA. We used 95% utilization distributions (UDs) to define individual seasonal space use and constructed 22 models using covariates that described composition, spatial arrangement and diversity of land cover types (an index of heterogeneity or patchiness); seasonal hard mast production; and seasonal use of land cover to test our hypotheses using linear modeling and small-sample Akaike information criterion (AICc) model selection approaches. The AICc best performing model supported the spatial resource variability hypothesis and included Shannon diversity index [95% confidence limit (CL) of coefficient = 1.56–2.42] and sex (male; 95% CL of coefficient = 0.05–0.49) as covariates that explained variation in transformed values of UD size. Predicted and observed values during model evaluation were highly correlated (r = 0.90). As land cover heterogeneity increased, UD size increased, likely a consequence of bears responding to greater patchiness to maintain sufficient resources. Further, the Shannon diversity index was greater for males than females , suggesting larger bodied males used larger areas to meet their higher energetic costs due to landscape fragmentation. Studies of resource hypotheses in solitary species should consider intraspecific allometric relationships such as sexual size dimorphism as has been addressed using group size in social species.&quot;,&quot;authors&quot;:[&quot;Hiller TL&quot;,&quot;Belant JL&quot;,&quot;Beringer J&quot;],&quot;issn&quot;:&quot;1469-7998&quot;,&quot;issue&quot;:&quot;3&quot;,&quot;journal&quot;:&quot;Journal of Zoology&quot;,&quot;journal_abbrev&quot;:&quot;J Zool&quot;,&quot;pagination&quot;:&quot;200-207&quot;,&quot;title&quot;:&quot;Sexual size dimorphism mediates effects of spatial resource variability on American black bear space use&quot;,&quot;volume&quot;:&quot;296&quot;,&quot;year&quot;:&quot;2015&quot;},&quot;ext_ids&quot;:{&quot;doi&quot;:&quot;10.1111/jzo.12234&quot;},&quot;user_data&quot;:{&quot;created&quot;:&quot;2016-02-01T23:02:51Z&quot;,&quot;modified&quot;:&quot;2016-02-01T23:02:53Z&quot;,&quot;last_read&quot;:&quot;2016-02-01T23:02:53Z&quot;,&quot;view_count&quot;:1,&quot;has_annotations&quot;:true,&quot;unread&quot;:false,&quot;voted_down_count&quot;:0,&quot;voted_up_count&quot;:0,&quot;shared&quot;:false,&quot;sponsored&quot;:false},&quot;seq&quot;:17,&quot;id&quot;:&quot;4a9322ca-226d-4a25-9f9f-461a6df4b7a6&quot;,&quot;files&quot;:[],&quot;pdf_hash&quot;:null},{&quot;collection_id&quot;:&quot;2eb12b6b-d5e6-48e4-81ba-9fba56162bdc&quot;,&quot;deleted&quot;:false,&quot;item_type&quot;:&quot;article&quot;,&quot;data_version&quot;:1,&quot;article&quot;:{&quot;authors&quot;:[&quot;Augustine BC&quot;,&quot;Tredick CA&quot;,&quot;Bonner SJ&quot;],&quot;issue&quot;:&quot;11&quot;,&quot;journal&quot;:&quot;Methods in Ecology and Evolution&quot;,&quot;pagination&quot;:&quot;1154--1161&quot;,&quot;title&quot;:&quot;Accounting for behavioural response to capture when estimating population size from hair snare studies with missing data&quot;,&quot;volume&quot;:&quot;5&quot;,&quot;year&quot;:2014,&quot;citeproc&quot;:&quot;eyJUeXBlIjoiYXJ0aWNsZS1qb3VybmFsIiwiUHVibGljYXRpb24iOiJNZXRob2RzIGluIEVjb2xvZ3kgYW5kIEV2b2x1dGlvbiIsIlB1Ymxpc2hlciI6IldpbGV5IE9ubGluZSBMaWJyYXJ5In0=&quot;},&quot;ext_ids&quot;:{},&quot;user_data&quot;:{&quot;created&quot;:&quot;2018-03-11T20:53:43Z&quot;,&quot;createdby&quot;:&quot;Web Library&quot;,&quot;modified&quot;:&quot;2018-03-11T20:53:43Z&quot;,&quot;modifiedby&quot;:&quot;Web Library&quot;,&quot;has_annotations&quot;:false,&quot;unread&quot;:true,&quot;voted_down_count&quot;:0,&quot;voted_up_count&quot;:0,&quot;shared&quot;:false,&quot;sponsored&quot;:false},&quot;seq&quot;:28,&quot;id&quot;:&quot;ed20a402-0665-43f9-8234-ec55869a5b40&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4Z&quot;,&quot;createdby&quot;:&quot;Web Library&quot;,&quot;modified&quot;:&quot;2018-03-11T20:53:34Z&quot;,&quot;modifiedby&quot;:&quot;Web Library&quot;,&quot;has_annotations&quot;:false,&quot;unread&quot;:true,&quot;voted_down_count&quot;:0,&quot;voted_up_count&quot;:0,&quot;shared&quot;:false,&quot;sponsored&quot;:false},&quot;seq&quot;:20,&quot;id&quot;:&quot;fdcd06aa-ab22-4888-aa1b-689332246281&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5Z&quot;,&quot;createdby&quot;:&quot;Web Library&quot;,&quot;modified&quot;:&quot;2018-03-11T20:53:35Z&quot;,&quot;modifiedby&quot;:&quot;Web Library&quot;,&quot;has_annotations&quot;:false,&quot;unread&quot;:true,&quot;voted_down_count&quot;:0,&quot;voted_up_count&quot;:0,&quot;shared&quot;:false,&quot;sponsored&quot;:false},&quot;seq&quot;:21,&quot;id&quot;:&quot;45942103-5bb1-4a81-8488-ef3a8711bb7c&quot;,&quot;files&quot;:[],&quot;pdf_hash&quot;:null},{&quot;collection_id&quot;:&quot;2eb12b6b-d5e6-48e4-81ba-9fba56162bdc&quot;,&quot;deleted&quot;:false,&quot;item_type&quot;:&quot;article&quot;,&quot;data_version&quot;:1,&quot;article&quot;:{&quot;authors&quot;:[&quot;McCrea RS&quot;,&quot;Morgan BJ&quot;],&quot;title&quot;:&quot;Analysis of capture-recapture data&quot;,&quot;year&quot;:2014,&quot;citeproc&quot;:&quot;eyJUeXBlIjoiYXJ0aWNsZS1qb3VybmFsIiwiUHVibGlzaGVyIjoiQ1JDIFByZXNzIn0=&quot;},&quot;ext_ids&quot;:{},&quot;user_data&quot;:{&quot;created&quot;:&quot;2018-03-11T20:53:54Z&quot;,&quot;createdby&quot;:&quot;Web Library&quot;,&quot;modified&quot;:&quot;2018-03-11T20:53:54Z&quot;,&quot;modifiedby&quot;:&quot;Web Library&quot;,&quot;has_annotations&quot;:false,&quot;unread&quot;:true,&quot;voted_down_count&quot;:0,&quot;voted_up_count&quot;:0,&quot;shared&quot;:false,&quot;sponsored&quot;:false},&quot;seq&quot;:39,&quot;id&quot;:&quot;3677216a-6a2a-4d71-a7c7-f9fc401d2a9c&quot;,&quot;files&quot;:[],&quot;pdf_hash&quot;:null},{&quot;collection_id&quot;:&quot;2eb12b6b-d5e6-48e4-81ba-9fba56162bdc&quot;,&quot;deleted&quot;:false,&quot;item_type&quot;:&quot;article&quot;,&quot;data_version&quot;:1,&quot;article&quot;:{&quot;authors&quot;:[&quot; RA&quot;,&quot;Weston S&quot;],&quot;title&quot;:&quot;doParallel: Foreach parallel adaptor for the parallel package&quot;,&quot;year&quot;:2014,&quot;citeproc&quot;:&quot;eyJUeXBlIjoiYXJ0aWNsZS1qb3VybmFsIiwiVVJMIjoiaHR0cDovL0NSQU4uUi1wcm9qZWN0Lm9yZy9wYWNrYWdlPWRvUGFyYWxsZWw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6,&quot;id&quot;:&quot;a729b1a3-0337-40d9-8a81-b26ba73966f9&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 R Foundation for Statistical Computing, Vienna, Austria. 2013&quot;,&quot;year&quot;:2014,&quot;citeproc&quot;:&quot;eyJUeXBlIjoiYXJ0aWNsZS1qb3VybmFsIiwiUHVibGlzaGVyIjoiSVNCTiAzLTkwMDA1MS0wNy0wIn0=&quot;},&quot;ext_ids&quot;:{},&quot;user_data&quot;:{&quot;created&quot;:&quot;2018-03-11T20:53:58Z&quot;,&quot;createdby&quot;:&quot;Web Library&quot;,&quot;modified&quot;:&quot;2018-03-11T20:53:58Z&quot;,&quot;modifiedby&quot;:&quot;Web Library&quot;,&quot;has_annotations&quot;:false,&quot;unread&quot;:true,&quot;voted_down_count&quot;:0,&quot;voted_up_count&quot;:0,&quot;shared&quot;:false,&quot;sponsored&quot;:false},&quot;seq&quot;:42,&quot;id&quot;:&quot;b81c0dac-adc5-4032-b565-d0a0d0e512b9&quot;,&quot;files&quot;:[],&quot;pdf_hash&quot;:null},{&quot;collection_id&quot;:&quot;2eb12b6b-d5e6-48e4-81ba-9fba56162bdc&quot;,&quot;deleted&quot;:false,&quot;item_type&quot;:&quot;article&quot;,&quot;data_version&quot;:1,&quot;article&quot;:{&quot;authors&quot;:[&quot;Garshelis D&quot;,&quot;Noyce K&quot;],&quot;journal&quot;:&quot;Summary of Research Findings&quot;,&quot;pagination&quot;:&quot;71-85&quot;,&quot;title&quot;:&quot;Capture heterogeneity in hair-trapping of bears&quot;,&quot;year&quot;:2013,&quot;citeproc&quot;:&quot;eyJUeXBlIjoiYXJ0aWNsZS1qb3VybmFsIiwiUHVibGljYXRpb24iOiJTdW1tYXJ5IG9mIFJlc2VhcmNoIEZpbmRpbmdzIn0=&quot;},&quot;ext_ids&quot;:{},&quot;user_data&quot;:{&quot;created&quot;:&quot;2018-03-11T20:53:52Z&quot;,&quot;createdby&quot;:&quot;Web Library&quot;,&quot;modified&quot;:&quot;2018-03-11T20:53:52Z&quot;,&quot;modifiedby&quot;:&quot;Web Library&quot;,&quot;has_annotations&quot;:false,&quot;unread&quot;:true,&quot;voted_down_count&quot;:0,&quot;voted_up_count&quot;:0,&quot;shared&quot;:false,&quot;sponsored&quot;:false},&quot;seq&quot;:37,&quot;id&quot;:&quot;6e02fd5a-a3f1-4d08-9b6c-e86135795236&quot;,&quot;files&quot;:[],&quot;pdf_hash&quot;:null},{&quot;collection_id&quot;:&quot;2eb12b6b-d5e6-48e4-81ba-9fba56162bdc&quot;,&quot;deleted&quot;:false,&quot;item_type&quot;:&quot;article&quot;,&quot;data_version&quot;:1,&quot;article&quot;:{&quot;authors&quot;:[&quot; L&quot;,&quot;J.L. &quot;],&quot;issue&quot;:&quot;2013-01&quot;,&quot;pagination&quot;:&quot;25&quot;,&quot;title&quot;:&quot;RMark: An R Interface for Analysis of Capture-Recapture Data with MARK&quot;,&quot;year&quot;:2013,&quot;citeproc&quot;:&quot;eyJUeXBlIjoiYXJ0aWNsZS1qb3VybmFsIiwiVVJMIjoiaHR0cDovL3d3dy5hZnNjLm5vYWEuZ292L1B1YmxpY2F0aW9ucy9Qcm9jUnB0L1BSMjAxMy0wMS5wZGYifQ==&quot;},&quot;ext_ids&quot;:{},&quot;user_data&quot;:{&quot;created&quot;:&quot;2018-03-11T20:53:42Z&quot;,&quot;createdby&quot;:&quot;Web Library&quot;,&quot;modified&quot;:&quot;2018-03-11T20:53:42Z&quot;,&quot;modifiedby&quot;:&quot;Web Library&quot;,&quot;has_annotations&quot;:false,&quot;unread&quot;:true,&quot;voted_down_count&quot;:0,&quot;voted_up_count&quot;:0,&quot;shared&quot;:false,&quot;sponsored&quot;:false},&quot;seq&quot;:27,&quot;id&quot;:&quot;1b559d91-c310-47c6-b0e3-649507643ba7&quot;,&quot;files&quot;:[],&quot;pdf_hash&quot;:null},{&quot;collection_id&quot;:&quot;2eb12b6b-d5e6-48e4-81ba-9fba56162bdc&quot;,&quot;deleted&quot;:false,&quot;item_type&quot;:&quot;article&quot;,&quot;data_version&quot;:1,&quot;article&quot;:{&quot;abstract&quot;:&quot;Spatial Capture-Recapture provides a comprehensive how-to manual with detailed examples of spatial capture-recapture models based on current technology and knowledge. Spatial Capture-Recapture provides you with an extensive step-by-step analysis of many  ...&quot;,&quot;authors&quot;:[&quot;Royle J&quot;,&quot;Ch &quot;,&quot;ler R&quot;,&quot;Sollmann R&quot;,&quot;Gardner B&quot;],&quot;title&quot;:&quot;Spatial capture-recapture&quot;,&quot;year&quot;:2013,&quot;citeproc&quot;:&quot;eyJUeXBlIjoiYXJ0aWNsZS1qb3VybmFsIiwiUHVibGlzaGVyIjoiQWNhZGVtaWMgUHJlc3MifQ==&quot;},&quot;ext_ids&quot;:{},&quot;user_data&quot;:{&quot;created&quot;:&quot;2018-03-11T20:53:32Z&quot;,&quot;createdby&quot;:&quot;Web Library&quot;,&quot;modified&quot;:&quot;2018-03-11T20:53:32Z&quot;,&quot;modifiedby&quot;:&quot;Web Library&quot;,&quot;has_annotations&quot;:false,&quot;unread&quot;:true,&quot;voted_down_count&quot;:0,&quot;voted_up_count&quot;:0,&quot;shared&quot;:false,&quot;sponsored&quot;:false},&quot;seq&quot;:18,&quot;id&quot;:&quot;f3260609-1ae5-4c57-9c63-4e6f723688d8&quot;,&quot;files&quot;:[],&quot;pdf_hash&quot;:null},{&quot;collection_id&quot;:&quot;2eb12b6b-d5e6-48e4-81ba-9fba56162bdc&quot;,&quot;deleted&quot;:false,&quot;item_type&quot;:&quot;article&quot;,&quot;data_version&quot;:1,&quot;article&quot;:{&quot;authors&quot;:[&quot;Borchers D&quot;],&quot;issue&quot;:&quot;2&quot;,&quot;journal&quot;:&quot;Journal of Ornithology&quot;,&quot;pagination&quot;:&quot;435--444&quot;,&quot;title&quot;:&quot;A non-technical overview of spatially explicit capture--recapture models&quot;,&quot;volume&quot;:&quot;152&quot;,&quot;year&quot;:2012,&quot;citeproc&quot;:&quot;eyJUeXBlIjoiYXJ0aWNsZS1qb3VybmFsIiwiUHVibGljYXRpb24iOiJKb3VybmFsIG9mIE9ybml0aG9sb2d5IiwiUHVibGlzaGVyIjoiU3ByaW5nZXIifQ==&quot;},&quot;ext_ids&quot;:{},&quot;user_data&quot;:{&quot;created&quot;:&quot;2018-03-11T20:53:44Z&quot;,&quot;createdby&quot;:&quot;Web Library&quot;,&quot;modified&quot;:&quot;2018-03-11T20:53:44Z&quot;,&quot;modifiedby&quot;:&quot;Web Library&quot;,&quot;has_annotations&quot;:false,&quot;unread&quot;:true,&quot;voted_down_count&quot;:0,&quot;voted_up_count&quot;:0,&quot;shared&quot;:false,&quot;sponsored&quot;:false},&quot;seq&quot;:29,&quot;id&quot;:&quot;2d594860-7369-4094-95ce-23b22fd642a7&quot;,&quot;files&quot;:[],&quot;pdf_hash&quot;:null},{&quot;collection_id&quot;:&quot;2eb12b6b-d5e6-48e4-81ba-9fba56162bdc&quot;,&quot;deleted&quot;:false,&quot;item_type&quot;:&quot;article&quot;,&quot;data_version&quot;:1,&quot;article&quot;:{&quot;authors&quot;:[&quot;Buckworth R&quot;,&quot;Territory N&quot;],&quot;title&quot;:&quot;GENETAG: Genetic Mark-recapture for Real-time Harvest Rate Monitoring: Pilot Studies in Northern Australian Spanish Mackerel Fish&quot;,&quot;year&quot;:2012,&quot;citeproc&quot;:&quot;eyJUeXBlIjoiYXJ0aWNsZS1qb3VybmFsIiwiUHVibGlzaGVyIjoiRmlzaGVyaWVzIFJlc2VhcmNoIGFuZCBEZXZlbG9wbWVudCBDb3Jwb3JhdGlvbiJ9&quot;},&quot;ext_ids&quot;:{},&quot;user_data&quot;:{&quot;created&quot;:&quot;2018-03-11T20:53:47Z&quot;,&quot;createdby&quot;:&quot;Web Library&quot;,&quot;modified&quot;:&quot;2018-03-11T20:53:47Z&quot;,&quot;modifiedby&quot;:&quot;Web Library&quot;,&quot;has_annotations&quot;:false,&quot;unread&quot;:true,&quot;voted_down_count&quot;:0,&quot;voted_up_count&quot;:0,&quot;shared&quot;:false,&quot;sponsored&quot;:false},&quot;seq&quot;:32,&quot;id&quot;:&quot;d47409a7-57b7-43d2-b371-7c63a84ad429&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 R package version 2.3. 2&quot;,&quot;year&quot;:2012,&quot;citeproc&quot;:&quot;eyJUeXBlIjoiYXJ0aWNsZS1qb3VybmFsIn0=&quot;},&quot;ext_ids&quot;:{},&quot;user_data&quot;:{&quot;created&quot;:&quot;2018-03-11T20:53:50Z&quot;,&quot;createdby&quot;:&quot;Web Library&quot;,&quot;modified&quot;:&quot;2018-03-11T20:53:50Z&quot;,&quot;modifiedby&quot;:&quot;Web Library&quot;,&quot;has_annotations&quot;:false,&quot;unread&quot;:true,&quot;voted_down_count&quot;:0,&quot;voted_up_count&quot;:0,&quot;shared&quot;:false,&quot;sponsored&quot;:false},&quot;seq&quot;:35,&quot;id&quot;:&quot;495e16c0-e206-4294-98b2-1a608aaf0550&quot;,&quot;files&quot;:[],&quot;pdf_hash&quot;:null},{&quot;collection_id&quot;:&quot;2eb12b6b-d5e6-48e4-81ba-9fba56162bdc&quot;,&quot;deleted&quot;:false,&quot;item_type&quot;:&quot;article&quot;,&quot;data_version&quot;:1,&quot;article&quot;:{&quot;authors&quot;:[&quot;Ebert C&quot;,&quot;Knauer F&quot;,&quot;Storch I&quot;,&quot;Hohmann U&quot;],&quot;issue&quot;:&quot;3&quot;,&quot;journal&quot;:&quot;Wildlife Biology&quot;,&quot;pagination&quot;:&quot;225--240&quot;,&quot;title&quot;:&quot;Individual heterogeneity as a pitfall in population estimates based on non-invasive genetic sampling: a review and recommendations&quot;,&quot;volume&quot;:&quot;16&quot;,&quot;year&quot;:2010,&quot;citeproc&quot;:&quot;eyJUeXBlIjoiYXJ0aWNsZS1qb3VybmFsIiwiUHVibGljYXRpb24iOiJXaWxkbGlmZSBCaW9sb2d5IiwiUHVibGlzaGVyIjoiQmlvT25lIn0=&quot;},&quot;ext_ids&quot;:{},&quot;user_data&quot;:{&quot;created&quot;:&quot;2018-03-11T20:53:49Z&quot;,&quot;createdby&quot;:&quot;Web Library&quot;,&quot;modified&quot;:&quot;2018-03-11T20:53:49Z&quot;,&quot;modifiedby&quot;:&quot;Web Library&quot;,&quot;has_annotations&quot;:false,&quot;unread&quot;:true,&quot;voted_down_count&quot;:0,&quot;voted_up_count&quot;:0,&quot;shared&quot;:false,&quot;sponsored&quot;:false},&quot;seq&quot;:34,&quot;id&quot;:&quot;ce339bd4-d612-45f6-aa25-6e3ec67f7a65&quot;,&quot;files&quot;:[],&quot;pdf_hash&quot;:null},{&quot;collection_id&quot;:&quot;2eb12b6b-d5e6-48e4-81ba-9fba56162bdc&quot;,&quot;deleted&quot;:false,&quot;item_type&quot;:&quot;article&quot;,&quot;data_version&quot;:1,&quot;article&quot;:{&quot;authors&quot;:[&quot;Dreher BP&quot;,&quot;Rosa GJ&quot;,&quot;Lukacs PM&quot;,&quot;Scribner KT&quot;,&quot;Winterstein SR&quot;],&quot;issue&quot;:&quot;7&quot;,&quot;journal&quot;:&quot;The Journal of Wildlife Management&quot;,&quot;pagination&quot;:&quot;1184--1188&quot;,&quot;title&quot;:&quot;Subsampling Hair Samples Affects Accuracy and Precision of DNA-Based Population Estimates&quot;,&quot;volume&quot;:&quot;73&quot;,&quot;year&quot;:2009,&quot;citeproc&quot;:&quot;eyJUeXBlIjoiYXJ0aWNsZS1qb3VybmFsIiwiUHVibGljYXRpb24iOiJUaGUgSm91cm5hbCBvZiBXaWxkbGlmZSBNYW5hZ2VtZW50IiwiUHVibGlzaGVyIjoiV2lsZXkgT25saW5lIExpYnJhcnkifQ==&quot;},&quot;ext_ids&quot;:{},&quot;user_data&quot;:{&quot;created&quot;:&quot;2018-03-11T20:53:48Z&quot;,&quot;createdby&quot;:&quot;Web Library&quot;,&quot;modified&quot;:&quot;2018-03-11T20:53:48Z&quot;,&quot;modifiedby&quot;:&quot;Web Library&quot;,&quot;has_annotations&quot;:false,&quot;unread&quot;:true,&quot;voted_down_count&quot;:0,&quot;voted_up_count&quot;:0,&quot;shared&quot;:false,&quot;sponsored&quot;:false},&quot;seq&quot;:33,&quot;id&quot;:&quot;1328e826-bbdb-493d-8550-0ecbb9273bb6&quot;,&quot;files&quot;:[],&quot;pdf_hash&quot;:null},{&quot;collection_id&quot;:&quot;2eb12b6b-d5e6-48e4-81ba-9fba56162bdc&quot;,&quot;deleted&quot;:false,&quot;item_type&quot;:&quot;article&quot;,&quot;data_version&quot;:1,&quot;article&quot;:{&quot;authors&quot;:[&quot;Gervasi V&quot;,&quot;Ciucci P&quot;,&quot;Boulanger J&quot;,&quot;Posillico M&quot;,&quot;Sulli C&quot;,&quot;Focardi S&quot;,&quot;R &quot;,&quot;i E&quot;,&quot;Boitani L&quot;],&quot;issue&quot;:&quot;2&quot;,&quot;journal&quot;:&quot;Ursus&quot;,&quot;pagination&quot;:&quot;105--121&quot;,&quot;title&quot;:&quot;A preliminary estimate of the Apennine brown bear population size based on hair-snag sampling and multiple data source mark-recapture Huggins models&quot;,&quot;volume&quot;:&quot;19&quot;,&quot;year&quot;:2008,&quot;citeproc&quot;:&quot;eyJUeXBlIjoiYXJ0aWNsZS1qb3VybmFsIiwiUHVibGljYXRpb24iOiJVcnN1cyIsIlB1Ymxpc2hlciI6IkJpb09uZSJ9&quot;},&quot;ext_ids&quot;:{},&quot;user_data&quot;:{&quot;created&quot;:&quot;2018-03-11T20:53:53Z&quot;,&quot;createdby&quot;:&quot;Web Library&quot;,&quot;modified&quot;:&quot;2018-03-11T20:53:53Z&quot;,&quot;modifiedby&quot;:&quot;Web Library&quot;,&quot;has_annotations&quot;:false,&quot;unread&quot;:true,&quot;voted_down_count&quot;:0,&quot;voted_up_count&quot;:0,&quot;shared&quot;:false,&quot;sponsored&quot;:false},&quot;seq&quot;:38,&quot;id&quot;:&quot;47327681-fb54-4a4f-a183-846ab4949f03&quot;,&quot;files&quot;:[],&quot;pdf_hash&quot;:null},{&quot;collection_id&quot;:&quot;2eb12b6b-d5e6-48e4-81ba-9fba56162bdc&quot;,&quot;deleted&quot;:false,&quot;item_type&quot;:&quot;article&quot;,&quot;data_version&quot;:1,&quot;article&quot;:{&quot;authors&quot;:[&quot;Settlage KE&quot;,&quot;MANEN FT&quot;,&quot;Clark JD&quot;,&quot;King TL&quot;],&quot;issue&quot;:&quot;4&quot;,&quot;journal&quot;:&quot;The Journal of Wildlife Management&quot;,&quot;pagination&quot;:&quot;1035--1042&quot;,&quot;title&quot;:&quot;Challenges of DNA-Based Mark-Recapture Studies of American Black Bears&quot;,&quot;volume&quot;:&quot;72&quot;,&quot;year&quot;:2008,&quot;citeproc&quot;:&quot;eyJUeXBlIjoiYXJ0aWNsZS1qb3VybmFsIiwiUHVibGljYXRpb24iOiJUaGUgSm91cm5hbCBvZiBXaWxkbGlmZSBNYW5hZ2VtZW50IiwiUHVibGlzaGVyIjoiV2lsZXkgT25saW5lIExpYnJhcnkifQ==&quot;},&quot;ext_ids&quot;:{},&quot;user_data&quot;:{&quot;created&quot;:&quot;2018-03-11T20:53:59Z&quot;,&quot;createdby&quot;:&quot;Web Library&quot;,&quot;modified&quot;:&quot;2018-03-11T20:53:59Z&quot;,&quot;modifiedby&quot;:&quot;Web Library&quot;,&quot;has_annotations&quot;:false,&quot;unread&quot;:true,&quot;voted_down_count&quot;:0,&quot;voted_up_count&quot;:0,&quot;shared&quot;:false,&quot;sponsored&quot;:false},&quot;seq&quot;:43,&quot;id&quot;:&quot;6e5e30bc-8699-4658-8d14-ef44b23c11e4&quot;,&quot;files&quot;:[],&quot;pdf_hash&quot;:null},{&quot;collection_id&quot;:&quot;2eb12b6b-d5e6-48e4-81ba-9fba56162bdc&quot;,&quot;deleted&quot;:false,&quot;item_type&quot;:&quot;article&quot;,&quot;data_version&quot;:1,&quot;article&quot;:{&quot;authors&quot;:[&quot;Tredick CA&quot;,&quot;Vaughan MR&quot;,&quot;Stauffer DF&quot;,&quot;Simek SL&quot;,&quot;Eason T&quot;],&quot;issue&quot;:&quot;2&quot;,&quot;journal&quot;:&quot;Ursus&quot;,&quot;pagination&quot;:&quot;179--188&quot;,&quot;title&quot;:&quot;Sub-sampling genetic data to estimate black bear population size: a case study&quot;,&quot;volume&quot;:&quot;18&quot;,&quot;year&quot;:2007,&quot;citeproc&quot;:&quot;eyJUeXBlIjoiYXJ0aWNsZS1qb3VybmFsIiwiUHVibGljYXRpb24iOiJVcnN1cyIsIlB1Ymxpc2hlciI6IkJpb09uZSJ9&quot;},&quot;ext_ids&quot;:{},&quot;user_data&quot;:{&quot;created&quot;:&quot;2018-03-11T20:54:00Z&quot;,&quot;createdby&quot;:&quot;Web Library&quot;,&quot;modified&quot;:&quot;2018-03-11T20:54:00Z&quot;,&quot;modifiedby&quot;:&quot;Web Library&quot;,&quot;has_annotations&quot;:false,&quot;unread&quot;:true,&quot;voted_down_count&quot;:0,&quot;voted_up_count&quot;:0,&quot;shared&quot;:false,&quot;sponsored&quot;:false},&quot;seq&quot;:44,&quot;id&quot;:&quot;a4e460fd-3692-4883-9bf8-deb3610320ae&quot;,&quot;files&quot;:[],&quot;pdf_hash&quot;:null},{&quot;collection_id&quot;:&quot;2eb12b6b-d5e6-48e4-81ba-9fba56162bdc&quot;,&quot;deleted&quot;:false,&quot;item_type&quot;:&quot;article&quot;,&quot;data_version&quot;:1,&quot;article&quot;:{&quot;authors&quot;:[&quot;Petit E&quot;,&quot;Valiere N&quot;],&quot;issue&quot;:&quot;4&quot;,&quot;journal&quot;:&quot;Conservation Biology&quot;,&quot;pagination&quot;:&quot;1062--1073&quot;,&quot;title&quot;:&quot;Estimating population size with noninvasive capture-mark-recapture data&quot;,&quot;volume&quot;:&quot;20&quot;,&quot;year&quot;:2006,&quot;citeproc&quot;:&quot;eyJUeXBlIjoiYXJ0aWNsZS1qb3VybmFsIiwiUHVibGljYXRpb24iOiJDb25zZXJ2YXRpb24gQmlvbG9neSIsIlB1Ymxpc2hlciI6IldpbGV5IE9ubGluZSBMaWJyYXJ5In0=&quot;},&quot;ext_ids&quot;:{},&quot;user_data&quot;:{&quot;created&quot;:&quot;2018-03-11T20:53:57Z&quot;,&quot;createdby&quot;:&quot;Web Library&quot;,&quot;modified&quot;:&quot;2018-03-11T20:53:57Z&quot;,&quot;modifiedby&quot;:&quot;Web Library&quot;,&quot;has_annotations&quot;:false,&quot;unread&quot;:true,&quot;voted_down_count&quot;:0,&quot;voted_up_count&quot;:0,&quot;shared&quot;:false,&quot;sponsored&quot;:false},&quot;seq&quot;:41,&quot;id&quot;:&quot;e4255c80-7b14-4859-a490-e33a945983cb&quot;,&quot;files&quot;:[],&quot;pdf_hash&quot;:null},{&quot;collection_id&quot;:&quot;2eb12b6b-d5e6-48e4-81ba-9fba56162bdc&quot;,&quot;deleted&quot;:false,&quot;item_type&quot;:&quot;article&quot;,&quot;data_version&quot;:1,&quot;article&quot;:{&quot;authors&quot;:[&quot;Efford MG&quot;,&quot;Warburton B&quot;,&quot;Coleman MC&quot;,&quot;Barker RJ&quot;],&quot;issue&quot;:&quot;2&quot;,&quot;journal&quot;:&quot;Wildlife Society Bulletin&quot;,&quot;pagination&quot;:&quot;731--738&quot;,&quot;title&quot;:&quot;A field test of two methods for density estimation&quot;,&quot;volume&quot;:&quot;33&quot;,&quot;year&quot;:2005,&quot;citeproc&quot;:&quot;eyJUeXBlIjoiYXJ0aWNsZS1qb3VybmFsIiwiUHVibGljYXRpb24iOiJXaWxkbGlmZSBTb2NpZXR5IEJ1bGxldGluIiwiUHVibGlzaGVyIjoiQmlvT25lIn0=&quot;},&quot;ext_ids&quot;:{},&quot;user_data&quot;:{&quot;created&quot;:&quot;2018-03-11T20:53:51Z&quot;,&quot;createdby&quot;:&quot;Web Library&quot;,&quot;modified&quot;:&quot;2018-03-11T20:53:51Z&quot;,&quot;modifiedby&quot;:&quot;Web Library&quot;,&quot;has_annotations&quot;:false,&quot;unread&quot;:true,&quot;voted_down_count&quot;:0,&quot;voted_up_count&quot;:0,&quot;shared&quot;:false,&quot;sponsored&quot;:false},&quot;seq&quot;:36,&quot;id&quot;:&quot;559b9b5f-663d-4fa2-ad98-429d4a825f8e&quot;,&quot;files&quot;:[],&quot;pdf_hash&quot;:null},{&quot;collection_id&quot;:&quot;2eb12b6b-d5e6-48e4-81ba-9fba56162bdc&quot;,&quot;deleted&quot;:false,&quot;item_type&quot;:&quot;article&quot;,&quot;data_version&quot;:1,&quot;article&quot;:{&quot;authors&quot;:[&quot;Boulanger J&quot;,&quot;Himmer S&quot;,&quot;Swan C&quot;],&quot;issue&quot;:&quot;8&quot;,&quot;journal&quot;:&quot;Canadian Journal of Zoology&quot;,&quot;pagination&quot;:&quot;1267--1277&quot;,&quot;title&quot;:&quot;Monitoring of grizzly bear population trends and demography using DNA mark-recapture methods in the Owikeno Lake area of British Columbia&quot;,&quot;volume&quot;:&quot;82&quot;,&quot;year&quot;:2004,&quot;citeproc&quot;:&quot;eyJUeXBlIjoiYXJ0aWNsZS1qb3VybmFsIiwiUHVibGljYXRpb24iOiJDYW5hZGlhbiBKb3VybmFsIG9mIFpvb2xvZ3kiLCJQdWJsaXNoZXIiOiJOUkMgUmVzZWFyY2ggUHJlc3MifQ==&quot;},&quot;ext_ids&quot;:{},&quot;user_data&quot;:{&quot;created&quot;:&quot;2018-03-11T20:53:46Z&quot;,&quot;createdby&quot;:&quot;Web Library&quot;,&quot;modified&quot;:&quot;2018-03-11T20:53:46Z&quot;,&quot;modifiedby&quot;:&quot;Web Library&quot;,&quot;has_annotations&quot;:false,&quot;unread&quot;:true,&quot;voted_down_count&quot;:0,&quot;voted_up_count&quot;:0,&quot;shared&quot;:false,&quot;sponsored&quot;:false},&quot;seq&quot;:31,&quot;id&quot;:&quot;2d7508d2-f21c-44cc-993f-f690996cdd08&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45Z&quot;,&quot;createdby&quot;:&quot;Web Library&quot;,&quot;modified&quot;:&quot;2018-03-11T20:53:45Z&quot;,&quot;modifiedby&quot;:&quot;Web Library&quot;,&quot;has_annotations&quot;:false,&quot;unread&quot;:true,&quot;voted_down_count&quot;:0,&quot;voted_up_count&quot;:0,&quot;shared&quot;:false,&quot;sponsored&quot;:false},&quot;seq&quot;:30,&quot;id&quot;:&quot;83ebe1ab-bcd7-4f4a-8f23-ae343f8d446c&quot;,&quot;files&quot;:[],&quot;pdf_hash&quot;:null},{&quot;collection_id&quot;:&quot;2eb12b6b-d5e6-48e4-81ba-9fba56162bdc&quot;,&quot;deleted&quot;:false,&quot;item_type&quot;:&quot;article&quot;,&quot;data_version&quot;:1,&quot;article&quot;:{&quot;abstract&quot;:&quot;This is the first book to provide an accessible, comprehensive introduction to wildlife population assessment methods. It uses a new approach that makes the full range of methods accessible in a way that has not previously been possible. Traditionally,  ...&quot;,&quot;authors&quot;:[&quot;Borchers D&quot;,&quot;Buckl &quot;,&quot; S&quot;,&quot;Zucchini W&quot;],&quot;title&quot;:&quot;Estimating animal abundance: closed populations&quot;,&quot;year&quot;:2002,&quot;citeproc&quot;:&quot;eyJUeXBlIjoiYXJ0aWNsZS1qb3VybmFsIiwiUHVibGlzaGVyIjoiU3ByaW5nZXItVmVybGFnIExvbmRvbiJ9&quot;},&quot;ext_ids&quot;:{},&quot;user_data&quot;:{&quot;created&quot;:&quot;2018-03-11T20:53:33Z&quot;,&quot;createdby&quot;:&quot;Web Library&quot;,&quot;modified&quot;:&quot;2018-03-11T20:53:33Z&quot;,&quot;modifiedby&quot;:&quot;Web Library&quot;,&quot;has_annotations&quot;:false,&quot;unread&quot;:true,&quot;voted_down_count&quot;:0,&quot;voted_up_count&quot;:0,&quot;shared&quot;:false,&quot;sponsored&quot;:false},&quot;seq&quot;:19,&quot;id&quot;:&quot;d5cee733-684f-473c-a8ce-57e7b5485e59&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36Z&quot;,&quot;createdby&quot;:&quot;Web Library&quot;,&quot;modified&quot;:&quot;2018-03-11T20:53:36Z&quot;,&quot;modifiedby&quot;:&quot;Web Library&quot;,&quot;has_annotations&quot;:false,&quot;unread&quot;:true,&quot;voted_down_count&quot;:0,&quot;voted_up_count&quot;:0,&quot;shared&quot;:false,&quot;sponsored&quot;:false},&quot;seq&quot;:22,&quot;id&quot;:&quot;dac6a031-48ec-4fd4-ad10-740bef0ff094&quot;,&quot;files&quot;:[],&quot;pdf_hash&quot;:null},{&quot;collection_id&quot;:&quot;2eb12b6b-d5e6-48e4-81ba-9fba56162bdc&quot;,&quot;deleted&quot;:false,&quot;item_type&quot;:&quot;article&quot;,&quot;data_version&quot;:1,&quot;article&quot;:{&quot;authors&quot;:[&quot;Mills LS&quot;,&quot;Citta JJ&quot;,&quot;Lair KP&quot;,&quot;Schwartz MK&quot;,&quot;Tallmon DA&quot;],&quot;issue&quot;:&quot;1&quot;,&quot;journal&quot;:&quot;Ecological applications&quot;,&quot;pagination&quot;:&quot;283--294&quot;,&quot;title&quot;:&quot;Estimating animal abundance using noninvasive DNA sampling: promise and pitfalls&quot;,&quot;volume&quot;:&quot;10&quot;,&quot;year&quot;:2000,&quot;citeproc&quot;:&quot;eyJUeXBlIjoiYXJ0aWNsZS1qb3VybmFsIiwiUHVibGljYXRpb24iOiJFY29sb2dpY2FsIGFwcGxpY2F0aW9ucyIsIlB1Ymxpc2hlciI6IkVjbyBTb2MgQW1lcmljYSJ9&quot;},&quot;ext_ids&quot;:{},&quot;user_data&quot;:{&quot;created&quot;:&quot;2018-03-11T20:53:56Z&quot;,&quot;createdby&quot;:&quot;Web Library&quot;,&quot;modified&quot;:&quot;2018-03-11T20:53:56Z&quot;,&quot;modifiedby&quot;:&quot;Web Library&quot;,&quot;has_annotations&quot;:false,&quot;unread&quot;:true,&quot;voted_down_count&quot;:0,&quot;voted_up_count&quot;:0,&quot;shared&quot;:false,&quot;sponsored&quot;:false},&quot;seq&quot;:40,&quot;id&quot;:&quot;760944e9-9d2d-4c65-94d5-8b9f18df26f4&quot;,&quot;files&quot;:[],&quot;pdf_hash&quot;:null}]"/>
    <we:property name="-175109476"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y name="-1267460028"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BB149-DF44-4B6F-83DB-7FA96BD5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6378</Words>
  <Characters>36357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Gondek</dc:creator>
  <cp:lastModifiedBy>Nick Gondek</cp:lastModifiedBy>
  <cp:revision>2</cp:revision>
  <cp:lastPrinted>2018-05-13T19:08:00Z</cp:lastPrinted>
  <dcterms:created xsi:type="dcterms:W3CDTF">2018-08-01T02:19:00Z</dcterms:created>
  <dcterms:modified xsi:type="dcterms:W3CDTF">2018-08-01T02:19:00Z</dcterms:modified>
</cp:coreProperties>
</file>