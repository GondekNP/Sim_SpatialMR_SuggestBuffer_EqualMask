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C8C8" w14:textId="17023496" w:rsidR="00B410C1" w:rsidRDefault="00B410C1" w:rsidP="00F22303">
      <w:pPr>
        <w:pStyle w:val="FirstParagraph"/>
        <w:spacing w:before="0" w:after="0" w:line="480" w:lineRule="auto"/>
        <w:rPr>
          <w:rFonts w:ascii="Times New Roman" w:hAnsi="Times New Roman" w:cs="Times New Roman"/>
        </w:rPr>
      </w:pPr>
      <w:r w:rsidRPr="00B410C1">
        <w:rPr>
          <w:rFonts w:ascii="Times New Roman" w:hAnsi="Times New Roman" w:cs="Times New Roman"/>
        </w:rPr>
        <w:t>16 Jan 2018</w:t>
      </w:r>
    </w:p>
    <w:p w14:paraId="4AA80E12" w14:textId="44E16C71" w:rsidR="00B410C1" w:rsidRDefault="00B410C1" w:rsidP="00F22303">
      <w:pPr>
        <w:pStyle w:val="BodyText"/>
        <w:spacing w:before="0" w:after="0" w:line="480" w:lineRule="auto"/>
      </w:pPr>
      <w:r>
        <w:t>Nick P. Gondek</w:t>
      </w:r>
    </w:p>
    <w:p w14:paraId="1709FB9A" w14:textId="166DA8C2" w:rsidR="00B410C1" w:rsidRDefault="00B410C1" w:rsidP="00F22303">
      <w:pPr>
        <w:pStyle w:val="BodyText"/>
        <w:spacing w:before="0" w:after="0" w:line="480" w:lineRule="auto"/>
      </w:pPr>
      <w:r>
        <w:t>Conservation Metrics Inc.</w:t>
      </w:r>
    </w:p>
    <w:p w14:paraId="07EFCD48" w14:textId="177D8F62" w:rsidR="00B410C1" w:rsidRDefault="00B410C1" w:rsidP="00F22303">
      <w:pPr>
        <w:pStyle w:val="BodyText"/>
        <w:spacing w:before="0" w:after="0" w:line="480" w:lineRule="auto"/>
      </w:pPr>
      <w:r>
        <w:t>145 McAllister Way</w:t>
      </w:r>
    </w:p>
    <w:p w14:paraId="46F26DD4" w14:textId="304C784B" w:rsidR="00B410C1" w:rsidRDefault="00B410C1" w:rsidP="00F22303">
      <w:pPr>
        <w:pStyle w:val="BodyText"/>
        <w:spacing w:before="0" w:after="0" w:line="480" w:lineRule="auto"/>
      </w:pPr>
      <w:r>
        <w:t>Santa Cruz, CA 95060</w:t>
      </w:r>
    </w:p>
    <w:p w14:paraId="00AFAFB0" w14:textId="42597AB2" w:rsidR="00B410C1" w:rsidRDefault="00B410C1" w:rsidP="00F22303">
      <w:pPr>
        <w:pStyle w:val="BodyText"/>
        <w:spacing w:before="0" w:after="0" w:line="480" w:lineRule="auto"/>
      </w:pPr>
      <w:r>
        <w:t>(414) 581-4445</w:t>
      </w:r>
    </w:p>
    <w:p w14:paraId="7DC4E1B8" w14:textId="70296C08" w:rsidR="00B410C1" w:rsidRPr="00B410C1" w:rsidRDefault="00B410C1" w:rsidP="00F22303">
      <w:pPr>
        <w:pStyle w:val="BodyText"/>
        <w:spacing w:before="0" w:after="0" w:line="480" w:lineRule="auto"/>
      </w:pPr>
      <w:r>
        <w:t>nick@conservationmetrics.com</w:t>
      </w:r>
    </w:p>
    <w:p w14:paraId="0092DC75" w14:textId="77777777" w:rsidR="00B410C1" w:rsidRPr="00B410C1" w:rsidRDefault="00B410C1" w:rsidP="00F22303">
      <w:pPr>
        <w:pStyle w:val="BodyText"/>
        <w:spacing w:before="0" w:after="0" w:line="480" w:lineRule="auto"/>
      </w:pPr>
    </w:p>
    <w:p w14:paraId="19B75B01" w14:textId="4154FD71" w:rsidR="00B410C1" w:rsidRPr="00B410C1" w:rsidRDefault="00B410C1" w:rsidP="00F67701">
      <w:pPr>
        <w:pStyle w:val="FirstParagraph"/>
        <w:spacing w:before="0" w:after="0" w:line="480" w:lineRule="auto"/>
        <w:rPr>
          <w:rFonts w:ascii="Times New Roman" w:hAnsi="Times New Roman" w:cs="Times New Roman"/>
        </w:rPr>
      </w:pPr>
      <w:r w:rsidRPr="00B410C1">
        <w:rPr>
          <w:rFonts w:ascii="Times New Roman" w:hAnsi="Times New Roman" w:cs="Times New Roman"/>
        </w:rPr>
        <w:t xml:space="preserve">RH: </w:t>
      </w:r>
      <w:r>
        <w:rPr>
          <w:rFonts w:ascii="Times New Roman" w:hAnsi="Times New Roman" w:cs="Times New Roman"/>
        </w:rPr>
        <w:t xml:space="preserve">Gondek et al. </w:t>
      </w:r>
      <w:r>
        <w:rPr>
          <w:rFonts w:ascii="Times New Roman" w:hAnsi="Times New Roman"/>
        </w:rPr>
        <w:t>• Subsampling for SECR</w:t>
      </w:r>
    </w:p>
    <w:p w14:paraId="446331AE" w14:textId="7BFD4CAC"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60DE873C" w14:textId="4760EE4E"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5A2523">
        <w:rPr>
          <w:rFonts w:ascii="Times New Roman" w:hAnsi="Times New Roman" w:cs="Times New Roman"/>
          <w:vertAlign w:val="superscript"/>
        </w:rPr>
        <w:t>1</w:t>
      </w:r>
      <w:r w:rsidR="00372FB6" w:rsidRPr="0040630A">
        <w:rPr>
          <w:rFonts w:ascii="Times New Roman" w:hAnsi="Times New Roman" w:cs="Times New Roman"/>
        </w:rPr>
        <w:t xml:space="preserve"> </w:t>
      </w:r>
      <w:r w:rsidRPr="005A2523">
        <w:rPr>
          <w:rFonts w:ascii="Times New Roman" w:hAnsi="Times New Roman" w:cs="Times New Roman"/>
          <w:i/>
        </w:rPr>
        <w:t>Conservation Metrics, Inc.</w:t>
      </w:r>
      <w:r w:rsidR="00372FB6" w:rsidRPr="005A2523">
        <w:rPr>
          <w:rFonts w:ascii="Times New Roman" w:hAnsi="Times New Roman" w:cs="Times New Roman"/>
          <w:i/>
        </w:rPr>
        <w:t xml:space="preserve">, </w:t>
      </w:r>
      <w:r w:rsidR="005A2523" w:rsidRPr="005A2523">
        <w:rPr>
          <w:rFonts w:ascii="Times New Roman" w:hAnsi="Times New Roman" w:cs="Times New Roman"/>
          <w:i/>
        </w:rPr>
        <w:t>145</w:t>
      </w:r>
      <w:r w:rsidR="005A2523">
        <w:rPr>
          <w:rFonts w:ascii="Times New Roman" w:hAnsi="Times New Roman" w:cs="Times New Roman"/>
          <w:i/>
        </w:rPr>
        <w:t xml:space="preserve"> McAllister Way, Santa Cruz, CA 95060  USA</w:t>
      </w:r>
    </w:p>
    <w:p w14:paraId="3E428652" w14:textId="1179A869"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34EBE65D" w14:textId="4F94B9B4"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6EB6CEF" w14:textId="224ED458"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Pr="0040630A">
        <w:rPr>
          <w:rFonts w:ascii="Times New Roman" w:hAnsi="Times New Roman" w:cs="Times New Roman"/>
        </w:rPr>
        <w:t xml:space="preserve">, </w:t>
      </w:r>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p>
    <w:p w14:paraId="347915EB" w14:textId="0DC5E4E5" w:rsidR="005A2523" w:rsidRPr="008C374F" w:rsidRDefault="005A2523">
      <w:pPr>
        <w:pStyle w:val="FirstParagraph"/>
        <w:spacing w:before="0" w:after="0" w:line="480" w:lineRule="auto"/>
        <w:rPr>
          <w:rFonts w:ascii="Times New Roman" w:hAnsi="Times New Roman" w:cs="Times New Roman"/>
        </w:rPr>
      </w:pPr>
      <w:commentRangeStart w:id="0"/>
      <w:commentRangeStart w:id="1"/>
      <w:r w:rsidRPr="00146E03">
        <w:rPr>
          <w:rFonts w:ascii="Times New Roman" w:hAnsi="Times New Roman"/>
          <w:b/>
        </w:rPr>
        <w:t>ABSTRACT</w:t>
      </w:r>
      <w:r>
        <w:rPr>
          <w:rFonts w:ascii="Times New Roman" w:hAnsi="Times New Roman"/>
          <w:b/>
        </w:rPr>
        <w:t xml:space="preserve"> </w:t>
      </w:r>
      <w:commentRangeEnd w:id="0"/>
      <w:r>
        <w:rPr>
          <w:rStyle w:val="CommentReference"/>
        </w:rPr>
        <w:commentReference w:id="0"/>
      </w:r>
      <w:commentRangeEnd w:id="1"/>
      <w:r w:rsidR="00926B92">
        <w:rPr>
          <w:rStyle w:val="CommentReference"/>
        </w:rPr>
        <w:commentReference w:id="1"/>
      </w:r>
      <w:r w:rsidRPr="0040630A">
        <w:rPr>
          <w:rFonts w:ascii="Times New Roman" w:hAnsi="Times New Roman" w:cs="Times New Roman"/>
        </w:rPr>
        <w:t xml:space="preserve">Genetic mark-recapture studies estimate animal abundance using non-invasive DNA identification methods to "capture" and subsequently "recapture" individuals that leave genetic material at trap sites. Due to the cost of genotypic analysis, researchers often choose to </w:t>
      </w:r>
      <w:r w:rsidRPr="0040630A">
        <w:rPr>
          <w:rFonts w:ascii="Times New Roman" w:hAnsi="Times New Roman" w:cs="Times New Roman"/>
        </w:rPr>
        <w:lastRenderedPageBreak/>
        <w:t xml:space="preserve">process only a subsample of this genetic material. </w:t>
      </w:r>
      <w:commentRangeStart w:id="2"/>
      <w:r w:rsidRPr="0040630A">
        <w:rPr>
          <w:rFonts w:ascii="Times New Roman" w:hAnsi="Times New Roman" w:cs="Times New Roman"/>
        </w:rPr>
        <w:t xml:space="preserve">Traditional (non-spatial) mark-recapture estimators of abundance have been shown to be biased in this case, especially when individuals display a behavioral trap response following initial capture. Less is known about the impact of subsampling genetic mark-recapture data when using spatially explicit capture-recapture (SECR) models to estimate abundance. </w:t>
      </w:r>
      <w:commentRangeEnd w:id="2"/>
      <w:r w:rsidR="00F30DC7">
        <w:rPr>
          <w:rStyle w:val="CommentReference"/>
        </w:rPr>
        <w:commentReference w:id="2"/>
      </w:r>
      <w:r w:rsidRPr="0040630A">
        <w:rPr>
          <w:rFonts w:ascii="Times New Roman" w:hAnsi="Times New Roman" w:cs="Times New Roman"/>
        </w:rPr>
        <w:t>We explored the effect of subsampling on SECR estimators using hair-snare data obtained from a 2012 genetic mark-recapture study of black bears (</w:t>
      </w:r>
      <w:r w:rsidRPr="0040630A">
        <w:rPr>
          <w:rFonts w:ascii="Times New Roman" w:hAnsi="Times New Roman" w:cs="Times New Roman"/>
          <w:i/>
        </w:rPr>
        <w:t>Ursus americanus</w:t>
      </w:r>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individuals left multiple samples at a trap</w:t>
      </w:r>
      <w:r w:rsidRPr="0040630A">
        <w:rPr>
          <w:rFonts w:ascii="Times New Roman" w:hAnsi="Times New Roman" w:cs="Times New Roman"/>
        </w:rPr>
        <w:t xml:space="preserve">; however non-proportional subsampling (sampling at least one observation from each unique trapping site and sampling period combination) had much less of an effect on estimator performance than simple random sampling, particularly at small sample sizes. Thus, non-proportional subsampling may be preferable to simple random sampling, despite </w:t>
      </w:r>
      <w:r w:rsidRPr="008C374F">
        <w:rPr>
          <w:rFonts w:ascii="Times New Roman" w:hAnsi="Times New Roman" w:cs="Times New Roman"/>
        </w:rPr>
        <w:t>the inherent violations of SECR assumptions that may result.</w:t>
      </w:r>
    </w:p>
    <w:p w14:paraId="1B16D04C" w14:textId="742A1556" w:rsidR="005A2523" w:rsidRPr="00E475B9" w:rsidRDefault="005A2523">
      <w:pPr>
        <w:pStyle w:val="BodyText"/>
        <w:spacing w:before="0" w:after="0" w:line="480" w:lineRule="auto"/>
        <w:rPr>
          <w:rFonts w:ascii="Times New Roman" w:hAnsi="Times New Roman" w:cs="Times New Roman"/>
        </w:rPr>
      </w:pPr>
      <w:r w:rsidRPr="00E475B9">
        <w:rPr>
          <w:rFonts w:ascii="Times New Roman" w:hAnsi="Times New Roman" w:cs="Times New Roman"/>
          <w:b/>
        </w:rPr>
        <w:t xml:space="preserve">KEY WORDS </w:t>
      </w:r>
      <w:r w:rsidRPr="00E475B9">
        <w:rPr>
          <w:rFonts w:ascii="Times New Roman" w:hAnsi="Times New Roman" w:cs="Times New Roman"/>
        </w:rPr>
        <w:t xml:space="preserve">black bear, genetic mark-recapture, density estimation, Minnesota, subsampling, simulation, </w:t>
      </w:r>
      <w:r w:rsidR="00D47519" w:rsidRPr="00E475B9">
        <w:rPr>
          <w:rFonts w:ascii="Times New Roman" w:hAnsi="Times New Roman" w:cs="Times New Roman"/>
        </w:rPr>
        <w:t xml:space="preserve">spatially-explicit, </w:t>
      </w:r>
      <w:r w:rsidRPr="00E475B9">
        <w:rPr>
          <w:rFonts w:ascii="Times New Roman" w:hAnsi="Times New Roman" w:cs="Times New Roman"/>
          <w:i/>
        </w:rPr>
        <w:t>Ursus americanus</w:t>
      </w:r>
    </w:p>
    <w:p w14:paraId="46B62931" w14:textId="5B068F23" w:rsidR="00D47519" w:rsidRPr="0040630A" w:rsidRDefault="00665CFE">
      <w:pPr>
        <w:pStyle w:val="FirstParagraph"/>
        <w:spacing w:before="0" w:after="0" w:line="480" w:lineRule="auto"/>
        <w:rPr>
          <w:rFonts w:ascii="Times New Roman" w:hAnsi="Times New Roman" w:cs="Times New Roman"/>
        </w:rPr>
      </w:pPr>
      <w:r>
        <w:rPr>
          <w:rFonts w:ascii="Times New Roman" w:hAnsi="Times New Roman" w:cs="Times New Roman"/>
        </w:rPr>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&amp; 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2013). As such, abundance estimates without associated reliable density estimates may be of limited use to managers. </w:t>
      </w:r>
    </w:p>
    <w:p w14:paraId="55571B96" w14:textId="3523DBBD" w:rsidR="00D47519" w:rsidRPr="0040630A" w:rsidRDefault="00097F8E">
      <w:pPr>
        <w:pStyle w:val="BodyText"/>
        <w:spacing w:line="480" w:lineRule="auto"/>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 xml:space="preserve">Spatially-explicit capture recapture methods (SECR), by contrast, link abundance estimators to their associated study area in a statistically rigorous way (Efford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Royle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09CA1AB8" w14:textId="72E42216"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Buckworth &amp; Territory 2012). Due to the costs of genotypic analysis, however, managers are often forced to subsample clusters of hair left at trapping sites (</w:t>
      </w:r>
      <w:commentRangeStart w:id="3"/>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&amp; Valiere 2006; Gervasi </w:t>
      </w:r>
      <w:r w:rsidRPr="0040630A">
        <w:rPr>
          <w:rFonts w:ascii="Times New Roman" w:hAnsi="Times New Roman" w:cs="Times New Roman"/>
          <w:i/>
        </w:rPr>
        <w:t>et al.</w:t>
      </w:r>
      <w:r w:rsidRPr="0040630A">
        <w:rPr>
          <w:rFonts w:ascii="Times New Roman" w:hAnsi="Times New Roman" w:cs="Times New Roman"/>
        </w:rPr>
        <w:t xml:space="preserve"> 2008; Settlage </w:t>
      </w:r>
      <w:r w:rsidRPr="0040630A">
        <w:rPr>
          <w:rFonts w:ascii="Times New Roman" w:hAnsi="Times New Roman" w:cs="Times New Roman"/>
          <w:i/>
        </w:rPr>
        <w:t>et al.</w:t>
      </w:r>
      <w:r w:rsidRPr="0040630A">
        <w:rPr>
          <w:rFonts w:ascii="Times New Roman" w:hAnsi="Times New Roman" w:cs="Times New Roman"/>
        </w:rPr>
        <w:t xml:space="preserve"> 2008). </w:t>
      </w:r>
      <w:commentRangeEnd w:id="3"/>
      <w:r w:rsidR="007237DF">
        <w:rPr>
          <w:rStyle w:val="CommentReference"/>
        </w:rPr>
        <w:commentReference w:id="3"/>
      </w:r>
    </w:p>
    <w:p w14:paraId="296FB46D" w14:textId="202525C2"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lastRenderedPageBreak/>
        <w:t xml:space="preserve">Subsampling has been shown to be problematic for non-spatial mark-recapture estimators, especially when individuals exhibit a behavioral response to having been previously captured, and this behavioral response is not consistent across individuals (Tredick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w:t>
      </w:r>
      <w:commentRangeStart w:id="4"/>
      <w:r w:rsidR="00904F8E">
        <w:rPr>
          <w:rFonts w:ascii="Times New Roman" w:hAnsi="Times New Roman" w:cs="Times New Roman"/>
        </w:rPr>
        <w:t xml:space="preserve">samples </w:t>
      </w:r>
      <w:commentRangeEnd w:id="4"/>
      <w:r w:rsidR="00904F8E">
        <w:rPr>
          <w:rStyle w:val="CommentReference"/>
        </w:rPr>
        <w:commentReference w:id="4"/>
      </w:r>
      <w:r w:rsidR="00904F8E">
        <w:rPr>
          <w:rFonts w:ascii="Times New Roman" w:hAnsi="Times New Roman" w:cs="Times New Roman"/>
        </w:rPr>
        <w:t xml:space="preserve">(e.g.,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3D697A30" w14:textId="137D7BBB" w:rsidR="00D47519" w:rsidRPr="0040630A" w:rsidRDefault="00D47519">
      <w:pPr>
        <w:pStyle w:val="BodyText"/>
        <w:spacing w:line="480" w:lineRule="auto"/>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Royle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w:t>
      </w:r>
      <w:r w:rsidRPr="0040630A">
        <w:rPr>
          <w:rFonts w:ascii="Times New Roman" w:hAnsi="Times New Roman" w:cs="Times New Roman"/>
        </w:rPr>
        <w:lastRenderedPageBreak/>
        <w:t>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12814CF2" w14:textId="192F9919" w:rsidR="00D47519" w:rsidRDefault="004C1E21">
      <w:pPr>
        <w:pStyle w:val="BodyText"/>
        <w:spacing w:line="480" w:lineRule="auto"/>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data</w:t>
      </w:r>
      <w:r w:rsidR="00B97A24">
        <w:rPr>
          <w:rFonts w:ascii="Times New Roman" w:hAnsi="Times New Roman" w:cs="Times New Roman"/>
        </w:rPr>
        <w:t>set</w:t>
      </w:r>
      <w:r w:rsidR="00D47519" w:rsidRPr="0040630A">
        <w:rPr>
          <w:rFonts w:ascii="Times New Roman" w:hAnsi="Times New Roman" w:cs="Times New Roman"/>
        </w:rPr>
        <w:t xml:space="preserve"> and several assumptions such as erroneous genotyping rate and trap spacing (Tredick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not been investigated in the context of SECR models. </w:t>
      </w:r>
      <w:r w:rsidR="008C374F">
        <w:rPr>
          <w:rFonts w:ascii="Times New Roman" w:hAnsi="Times New Roman" w:cs="Times New Roman"/>
        </w:rPr>
        <w:t>O</w:t>
      </w:r>
      <w:r w:rsidR="00D47519"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Using these results, we provide guidance for genetic mark-recapture estimates when budget constraints limit effective sample size. </w:t>
      </w:r>
    </w:p>
    <w:p w14:paraId="517987B3" w14:textId="333DA0DB"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5"/>
      <w:r>
        <w:rPr>
          <w:rFonts w:ascii="Times New Roman" w:hAnsi="Times New Roman" w:cs="Times New Roman"/>
          <w:b/>
        </w:rPr>
        <w:t xml:space="preserve">Y </w:t>
      </w:r>
      <w:commentRangeStart w:id="6"/>
      <w:r>
        <w:rPr>
          <w:rFonts w:ascii="Times New Roman" w:hAnsi="Times New Roman" w:cs="Times New Roman"/>
          <w:b/>
        </w:rPr>
        <w:t>AREA</w:t>
      </w:r>
      <w:commentRangeEnd w:id="6"/>
      <w:r>
        <w:rPr>
          <w:rStyle w:val="CommentReference"/>
        </w:rPr>
        <w:commentReference w:id="6"/>
      </w:r>
      <w:commentRangeEnd w:id="5"/>
      <w:r w:rsidR="008C374F">
        <w:rPr>
          <w:rStyle w:val="CommentReference"/>
        </w:rPr>
        <w:commentReference w:id="5"/>
      </w:r>
    </w:p>
    <w:p w14:paraId="5E50BC43" w14:textId="65059F28"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233E16E2" w14:textId="7EEE71BD" w:rsidR="004E188B" w:rsidRPr="00054DEE" w:rsidRDefault="00864731">
      <w:pPr>
        <w:pStyle w:val="Heading2"/>
        <w:spacing w:line="480" w:lineRule="auto"/>
        <w:rPr>
          <w:rFonts w:ascii="Times New Roman" w:hAnsi="Times New Roman" w:cs="Times New Roman"/>
          <w:color w:val="auto"/>
          <w:sz w:val="24"/>
          <w:szCs w:val="24"/>
        </w:rPr>
      </w:pPr>
      <w:bookmarkStart w:id="7" w:name="methods"/>
      <w:bookmarkStart w:id="8" w:name="data"/>
      <w:bookmarkEnd w:id="7"/>
      <w:bookmarkEnd w:id="8"/>
      <w:r>
        <w:rPr>
          <w:rFonts w:ascii="Times New Roman" w:hAnsi="Times New Roman" w:cs="Times New Roman"/>
          <w:color w:val="auto"/>
          <w:sz w:val="24"/>
          <w:szCs w:val="24"/>
        </w:rPr>
        <w:t>Genetic mark-recapture data fro</w:t>
      </w:r>
      <w:commentRangeStart w:id="9"/>
      <w:r>
        <w:rPr>
          <w:rFonts w:ascii="Times New Roman" w:hAnsi="Times New Roman" w:cs="Times New Roman"/>
          <w:color w:val="auto"/>
          <w:sz w:val="24"/>
          <w:szCs w:val="24"/>
        </w:rPr>
        <w:t>m Minnesota</w:t>
      </w:r>
      <w:commentRangeEnd w:id="9"/>
      <w:r>
        <w:rPr>
          <w:rStyle w:val="CommentReference"/>
          <w:rFonts w:asciiTheme="minorHAnsi" w:eastAsiaTheme="minorHAnsi" w:hAnsiTheme="minorHAnsi" w:cstheme="minorBidi"/>
          <w:b w:val="0"/>
          <w:bCs w:val="0"/>
          <w:color w:val="auto"/>
        </w:rPr>
        <w:commentReference w:id="9"/>
      </w:r>
    </w:p>
    <w:p w14:paraId="233E16E3" w14:textId="56E4E0F0"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r w:rsidR="004160AD" w:rsidRPr="0040630A">
        <w:rPr>
          <w:rFonts w:ascii="Times New Roman" w:hAnsi="Times New Roman" w:cs="Times New Roman"/>
          <w:i/>
        </w:rPr>
        <w:t>Ursus americanus</w:t>
      </w:r>
      <w:r w:rsidR="004160AD" w:rsidRPr="0040630A">
        <w:rPr>
          <w:rFonts w:ascii="Times New Roman" w:hAnsi="Times New Roman" w:cs="Times New Roman"/>
        </w:rPr>
        <w:t xml:space="preserve">) in northern Minnesota (Garshelis &amp; Noyce 2013). Using stationary hair-snare traps </w:t>
      </w:r>
      <w:r w:rsidR="004160AD" w:rsidRPr="0040630A">
        <w:rPr>
          <w:rFonts w:ascii="Times New Roman" w:hAnsi="Times New Roman" w:cs="Times New Roman"/>
        </w:rPr>
        <w:lastRenderedPageBreak/>
        <w:t xml:space="preserve">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233E16E5" w14:textId="52E0AC86" w:rsidR="004E188B" w:rsidRPr="0040630A" w:rsidRDefault="004160AD" w:rsidP="00DF611A">
      <w:pPr>
        <w:pStyle w:val="BodyText"/>
        <w:spacing w:line="480" w:lineRule="auto"/>
        <w:rPr>
          <w:rFonts w:ascii="Times New Roman" w:hAnsi="Times New Roman" w:cs="Times New Roman"/>
        </w:rPr>
      </w:pPr>
      <w:r w:rsidRPr="0040630A">
        <w:rPr>
          <w:rFonts w:ascii="Times New Roman" w:hAnsi="Times New Roman" w:cs="Times New Roman"/>
        </w:rPr>
        <w:t xml:space="preserve">Camera traps fitted to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 </w:t>
      </w:r>
      <w:r w:rsidR="008B5217">
        <w:rPr>
          <w:rFonts w:ascii="Times New Roman" w:hAnsi="Times New Roman" w:cs="Times New Roman"/>
        </w:rPr>
        <w:t>in 46.7</w:t>
      </w:r>
      <w:r w:rsidRPr="0040630A">
        <w:rPr>
          <w:rFonts w:ascii="Times New Roman" w:hAnsi="Times New Roman" w:cs="Times New Roman"/>
        </w:rPr>
        <w:t xml:space="preserve">% of </w:t>
      </w:r>
      <w:r w:rsidR="008B5217">
        <w:rPr>
          <w:rFonts w:ascii="Times New Roman" w:hAnsi="Times New Roman" w:cs="Times New Roman"/>
        </w:rPr>
        <w:t>observations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Pr="0040630A">
        <w:rPr>
          <w:rFonts w:ascii="Times New Roman" w:hAnsi="Times New Roman" w:cs="Times New Roman"/>
        </w:rPr>
        <w:t>at a given site-session</w:t>
      </w:r>
      <w:r w:rsidR="008B5217">
        <w:rPr>
          <w:rFonts w:ascii="Times New Roman" w:hAnsi="Times New Roman" w:cs="Times New Roman"/>
        </w:rPr>
        <w:t xml:space="preserve"> </w:t>
      </w:r>
      <w:r w:rsidR="008B5217" w:rsidRPr="0040630A">
        <w:rPr>
          <w:rFonts w:ascii="Times New Roman" w:hAnsi="Times New Roman" w:cs="Times New Roman"/>
        </w:rPr>
        <w:t>(Garshelis &amp;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r w:rsidR="00E071BF">
        <w:rPr>
          <w:rFonts w:ascii="Times New Roman" w:hAnsi="Times New Roman" w:cs="Times New Roman"/>
        </w:rPr>
        <w:t xml:space="preserve">  </w:t>
      </w:r>
    </w:p>
    <w:p w14:paraId="17AE178E" w14:textId="15432933"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4C9048C4" w14:textId="6AF78AC5"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xml:space="preserve">; </w:t>
      </w:r>
      <w:r w:rsidR="001A489F">
        <w:rPr>
          <w:rFonts w:ascii="Times New Roman" w:hAnsi="Times New Roman" w:cs="Times New Roman"/>
        </w:rPr>
        <w:t>Fig</w:t>
      </w:r>
      <w:r w:rsidR="001A489F">
        <w:rPr>
          <w:rFonts w:ascii="Times New Roman" w:hAnsi="Times New Roman" w:cs="Times New Roman"/>
        </w:rPr>
        <w:t>.</w:t>
      </w:r>
      <w:r w:rsidR="001A489F">
        <w:rPr>
          <w:rFonts w:ascii="Times New Roman" w:hAnsi="Times New Roman" w:cs="Times New Roman"/>
        </w:rPr>
        <w:t xml:space="preserve"> </w:t>
      </w:r>
      <w:r w:rsidR="001A489F">
        <w:rPr>
          <w:rFonts w:ascii="Times New Roman" w:hAnsi="Times New Roman" w:cs="Times New Roman"/>
        </w:rPr>
        <w:t>2</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22764DE7" w14:textId="09992C72"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r w:rsidR="00A1755C" w:rsidRPr="0040630A">
        <w:rPr>
          <w:rFonts w:ascii="Times New Roman" w:hAnsi="Times New Roman" w:cs="Times New Roman"/>
          <w:i/>
        </w:rPr>
        <w:t xml:space="preserve">i </w:t>
      </w:r>
      <w:r w:rsidR="00A1755C" w:rsidRPr="0040630A">
        <w:rPr>
          <w:rFonts w:ascii="Times New Roman" w:hAnsi="Times New Roman" w:cs="Times New Roman"/>
        </w:rPr>
        <w:t>= 1, 2, …, N),</w:t>
      </w:r>
      <w:r w:rsidR="007F2B5E">
        <w:rPr>
          <w:rFonts w:ascii="Times New Roman" w:hAnsi="Times New Roman" w:cs="Times New Roman"/>
        </w:rPr>
        <w:t xml:space="preserve"> for </w:t>
      </w:r>
      <w:r w:rsidR="007F2B5E" w:rsidRPr="008C1A00">
        <w:rPr>
          <w:rFonts w:ascii="Times New Roman" w:hAnsi="Times New Roman" w:cs="Times New Roman"/>
          <w:i/>
        </w:rPr>
        <w:t>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157665" w:rsidRPr="0040630A">
        <w:rPr>
          <w:rFonts w:ascii="Times New Roman" w:hAnsi="Times New Roman" w:cs="Times New Roman"/>
        </w:rPr>
        <w:t xml:space="preserve">process </w:t>
      </w:r>
      <w:r w:rsidR="00DE4520" w:rsidRPr="0040630A">
        <w:rPr>
          <w:rFonts w:ascii="Times New Roman" w:hAnsi="Times New Roman" w:cs="Times New Roman"/>
        </w:rPr>
        <w:t>with an inhibition distanc</w:t>
      </w:r>
      <w:commentRangeStart w:id="10"/>
      <w:commentRangeStart w:id="11"/>
      <w:r w:rsidR="00DE4520" w:rsidRPr="0040630A">
        <w:rPr>
          <w:rFonts w:ascii="Times New Roman" w:hAnsi="Times New Roman" w:cs="Times New Roman"/>
        </w:rPr>
        <w:t xml:space="preserve">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commentRangeEnd w:id="10"/>
      <w:r w:rsidR="0022165A">
        <w:rPr>
          <w:rStyle w:val="CommentReference"/>
        </w:rPr>
        <w:commentReference w:id="10"/>
      </w:r>
      <w:commentRangeEnd w:id="11"/>
      <w:r w:rsidR="00FE67C8">
        <w:rPr>
          <w:rStyle w:val="CommentReference"/>
        </w:rPr>
        <w:commentReference w:id="11"/>
      </w:r>
      <w:r w:rsidR="00DE4520" w:rsidRPr="0040630A">
        <w:rPr>
          <w:rFonts w:ascii="Times New Roman" w:hAnsi="Times New Roman" w:cs="Times New Roman"/>
        </w:rPr>
        <w:t>(</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5A1C8563" w14:textId="33F747C2"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rSSI(</w:t>
      </w:r>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00F15945" w:rsidRPr="0040630A">
        <w:rPr>
          <w:rFonts w:ascii="Times New Roman" w:eastAsia="Times New Roman" w:hAnsi="Times New Roman" w:cs="Times New Roman"/>
          <w:i w:val="0"/>
          <w:color w:val="000000" w:themeColor="text1"/>
          <w:kern w:val="24"/>
        </w:rPr>
        <w:t xml:space="preserve">, </w:t>
      </w:r>
      <w:r w:rsidR="00F15945" w:rsidRPr="0040630A">
        <w:rPr>
          <w:rFonts w:ascii="Times New Roman" w:eastAsia="Times New Roman" w:hAnsi="Times New Roman" w:cs="Times New Roman"/>
          <w:color w:val="000000" w:themeColor="text1"/>
          <w:kern w:val="24"/>
          <w:lang w:val="el-GR"/>
        </w:rPr>
        <w:t>α</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46DFF122" w14:textId="6B49C31F" w:rsidR="0022165A" w:rsidRPr="009852C1" w:rsidRDefault="00FE67C8" w:rsidP="0022165A">
      <w:pPr>
        <w:pStyle w:val="BodyText"/>
        <w:spacing w:line="480" w:lineRule="auto"/>
        <w:rPr>
          <w:rFonts w:ascii="Times New Roman" w:hAnsi="Times New Roman" w:cs="Times New Roman"/>
        </w:rPr>
      </w:pPr>
      <w:r>
        <w:rPr>
          <w:rFonts w:ascii="Times New Roman" w:hAnsi="Times New Roman" w:cs="Times New Roman"/>
        </w:rPr>
        <w:lastRenderedPageBreak/>
        <w:t xml:space="preserve">In simple sequential inhibition,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 xml:space="preserve">In scenarios with stratified density, </w:t>
      </w:r>
      <w:r w:rsidR="0022165A" w:rsidRPr="0040630A">
        <w:rPr>
          <w:rFonts w:ascii="Times New Roman" w:eastAsia="Times New Roman" w:hAnsi="Times New Roman" w:cs="Times New Roman"/>
          <w:color w:val="000000" w:themeColor="text1"/>
          <w:kern w:val="24"/>
          <w:lang w:val="el-GR"/>
        </w:rPr>
        <w:t>α</w:t>
      </w:r>
      <w:r w:rsidR="0022165A">
        <w:rPr>
          <w:rFonts w:ascii="Times New Roman" w:eastAsia="Times New Roman" w:hAnsi="Times New Roman" w:cs="Times New Roman"/>
          <w:color w:val="000000" w:themeColor="text1"/>
          <w:kern w:val="24"/>
        </w:rPr>
        <w:t xml:space="preserve"> represents the proportion of individuals whose activity centers are simulated exclusively in the left half of the trapping grid (Fig. </w:t>
      </w:r>
      <w:r w:rsidR="001A489F">
        <w:rPr>
          <w:rFonts w:ascii="Times New Roman" w:eastAsia="Times New Roman" w:hAnsi="Times New Roman" w:cs="Times New Roman"/>
          <w:color w:val="000000" w:themeColor="text1"/>
          <w:kern w:val="24"/>
        </w:rPr>
        <w:t>3A</w:t>
      </w:r>
      <w:r w:rsidR="0022165A">
        <w:rPr>
          <w:rFonts w:ascii="Times New Roman" w:eastAsia="Times New Roman" w:hAnsi="Times New Roman" w:cs="Times New Roman"/>
          <w:color w:val="000000" w:themeColor="text1"/>
          <w:kern w:val="24"/>
        </w:rPr>
        <w:t xml:space="preserve">). </w:t>
      </w:r>
    </w:p>
    <w:p w14:paraId="1D41DC30" w14:textId="76528319" w:rsidR="009070B6" w:rsidRPr="0040630A" w:rsidRDefault="009070B6" w:rsidP="0079361C">
      <w:pPr>
        <w:pStyle w:val="ImageCaption"/>
        <w:spacing w:line="480" w:lineRule="auto"/>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r w:rsidR="0038597E" w:rsidRPr="003C0145">
        <w:rPr>
          <w:rFonts w:ascii="Times New Roman" w:eastAsia="Times New Roman" w:hAnsi="Times New Roman" w:cs="Times New Roman"/>
          <w:color w:val="000000" w:themeColor="text1"/>
          <w:kern w:val="24"/>
          <w:vertAlign w:val="subscript"/>
        </w:rPr>
        <w:t>i</w:t>
      </w:r>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107D03A1" w14:textId="2DC4AAAD"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r w:rsidR="004464D1" w:rsidRPr="0038597E">
        <w:rPr>
          <w:rFonts w:ascii="Times New Roman" w:eastAsia="Times New Roman" w:hAnsi="Times New Roman" w:cs="Times New Roman"/>
          <w:i w:val="0"/>
          <w:color w:val="000000" w:themeColor="text1"/>
          <w:kern w:val="24"/>
          <w:vertAlign w:val="subscript"/>
        </w:rPr>
        <w:t>i</w:t>
      </w:r>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4865EBC4" w14:textId="6BA4CBBE"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r w:rsidR="00383C89" w:rsidRPr="0040630A">
        <w:rPr>
          <w:rFonts w:ascii="Times New Roman" w:hAnsi="Times New Roman" w:cs="Times New Roman"/>
          <w:i/>
        </w:rPr>
        <w:t>i</w:t>
      </w:r>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r w:rsidR="004036ED" w:rsidRPr="0040630A">
        <w:rPr>
          <w:rFonts w:ascii="Times New Roman" w:hAnsi="Times New Roman" w:cs="Times New Roman"/>
          <w:i/>
        </w:rPr>
        <w:t>g</w:t>
      </w:r>
      <w:r w:rsidR="009D1E2C" w:rsidRPr="0040630A">
        <w:rPr>
          <w:rFonts w:ascii="Times New Roman" w:hAnsi="Times New Roman" w:cs="Times New Roman"/>
          <w:i/>
          <w:vertAlign w:val="subscript"/>
        </w:rPr>
        <w:t>i,t,k</w:t>
      </w:r>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77E0FD2" w14:textId="40680F71" w:rsidR="00E97AE7" w:rsidRPr="0040630A" w:rsidRDefault="00FE67C8"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m:t>
                  </m:r>
                  <m:r>
                    <w:rPr>
                      <w:rFonts w:ascii="Cambria Math" w:eastAsia="Times New Roman" w:hAnsi="Cambria Math" w:cs="Times New Roman"/>
                      <w:color w:val="000000" w:themeColor="text1"/>
                      <w:kern w:val="24"/>
                      <w:lang w:val="el-GR"/>
                    </w:rPr>
                    <m:t>ϕ</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eastAsia="Times New Roman" w:hAnsi="Cambria Math" w:cs="Times New Roman"/>
                              <w:color w:val="000000" w:themeColor="text1"/>
                              <w:kern w:val="24"/>
                              <w:lang w:val="el-GR"/>
                            </w:rPr>
                            <m:t>ϕ</m:t>
                          </m:r>
                        </m:e>
                        <m:sup>
                          <m:r>
                            <w:rPr>
                              <w:rFonts w:ascii="Cambria Math" w:hAnsi="Cambria Math" w:cs="Times New Roman"/>
                            </w:rPr>
                            <m:t>2</m:t>
                          </m:r>
                        </m:sup>
                      </m:sSup>
                    </m:den>
                  </m:f>
                </m:sup>
              </m:sSup>
              <m:r>
                <w:rPr>
                  <w:rFonts w:ascii="Cambria Math" w:hAnsi="Cambria Math" w:cs="Times New Roman"/>
                </w:rPr>
                <m:t>,#(3)</m:t>
              </m:r>
            </m:e>
          </m:eqArr>
        </m:oMath>
      </m:oMathPara>
    </w:p>
    <w:p w14:paraId="0640A678" w14:textId="0A3EFE34" w:rsidR="00157665" w:rsidRPr="0040630A"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 xml:space="preserve">where </w:t>
      </w:r>
      <w:r w:rsidR="00A8024E" w:rsidRPr="003C0145">
        <w:rPr>
          <w:rFonts w:ascii="Times New Roman" w:eastAsia="Times New Roman" w:hAnsi="Times New Roman" w:cs="Times New Roman"/>
          <w:color w:val="000000" w:themeColor="text1"/>
          <w:kern w:val="24"/>
          <w:lang w:val="el-GR"/>
        </w:rPr>
        <w:t>Ψ</w:t>
      </w:r>
      <w:r w:rsidR="00A8024E" w:rsidRPr="003C0145">
        <w:rPr>
          <w:rFonts w:ascii="Times New Roman" w:eastAsia="Times New Roman" w:hAnsi="Times New Roman" w:cs="Times New Roman"/>
          <w:color w:val="000000" w:themeColor="text1"/>
          <w:kern w:val="24"/>
          <w:vertAlign w:val="subscript"/>
        </w:rPr>
        <w:t>i,k</w:t>
      </w:r>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r w:rsidR="002C024D" w:rsidRPr="0040630A">
        <w:rPr>
          <w:rFonts w:ascii="Times New Roman" w:eastAsiaTheme="minorEastAsia" w:hAnsi="Times New Roman" w:cs="Times New Roman"/>
          <w:i w:val="0"/>
          <w:vertAlign w:val="subscript"/>
        </w:rPr>
        <w:t xml:space="preserve"> </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r w:rsidR="007A6BF0" w:rsidRPr="0040630A">
        <w:rPr>
          <w:rFonts w:ascii="Times New Roman" w:eastAsiaTheme="minorEastAsia" w:hAnsi="Times New Roman" w:cs="Times New Roman"/>
        </w:rPr>
        <w:t xml:space="preserve">i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r w:rsidR="002C024D" w:rsidRPr="0040630A">
        <w:rPr>
          <w:rFonts w:ascii="Times New Roman" w:eastAsiaTheme="minorEastAsia" w:hAnsi="Times New Roman" w:cs="Times New Roman"/>
          <w:i w:val="0"/>
        </w:rPr>
        <w:t xml:space="preserve"> 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1A489F">
        <w:rPr>
          <w:rFonts w:ascii="Times New Roman" w:eastAsiaTheme="minorEastAsia" w:hAnsi="Times New Roman" w:cs="Times New Roman"/>
          <w:i w:val="0"/>
        </w:rPr>
        <w:t>3B</w:t>
      </w:r>
      <w:r w:rsidRPr="0040630A">
        <w:rPr>
          <w:rFonts w:ascii="Times New Roman" w:eastAsiaTheme="minorEastAsia" w:hAnsi="Times New Roman" w:cs="Times New Roman"/>
          <w:i w:val="0"/>
        </w:rPr>
        <w:t>).</w:t>
      </w:r>
      <w:r w:rsidR="002C024D" w:rsidRPr="0040630A">
        <w:rPr>
          <w:rFonts w:ascii="Times New Roman" w:eastAsiaTheme="minorEastAsia" w:hAnsi="Times New Roman" w:cs="Times New Roman"/>
          <w:i w:val="0"/>
        </w:rPr>
        <w:t xml:space="preserve"> </w:t>
      </w:r>
      <w:r w:rsidR="006D47FC"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006D47FC"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Bernouli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4FD6F465" w14:textId="5E75F6B2"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i,s,t</w:t>
      </w:r>
      <w:r w:rsidR="00157665" w:rsidRPr="0040630A">
        <w:rPr>
          <w:rFonts w:ascii="Times New Roman" w:eastAsiaTheme="minorEastAsia" w:hAnsi="Times New Roman" w:cs="Times New Roman"/>
          <w:i w:val="0"/>
        </w:rPr>
        <w:t xml:space="preserve"> ~Bernouli(</w:t>
      </w:r>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i,t,k</w:t>
      </w:r>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5DD27201" w14:textId="2281F031"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i,t,k</w:t>
      </w:r>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6556622F" w14:textId="03814A16"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i,s,t</w:t>
      </w:r>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 xml:space="preserve">i </w:t>
      </w:r>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i,t,k</w:t>
      </w:r>
      <w:r w:rsidR="00210894" w:rsidRPr="0040630A">
        <w:rPr>
          <w:rFonts w:ascii="Times New Roman" w:eastAsiaTheme="minorEastAsia" w:hAnsi="Times New Roman" w:cs="Times New Roman"/>
          <w:i w:val="0"/>
        </w:rPr>
        <w:t>) with log(</w:t>
      </w:r>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r w:rsidR="00210894" w:rsidRPr="0040630A">
        <w:rPr>
          <w:rFonts w:ascii="Times New Roman" w:eastAsiaTheme="minorEastAsia" w:hAnsi="Times New Roman" w:cs="Times New Roman"/>
          <w:i w:val="0"/>
        </w:rPr>
        <w:t xml:space="preserve">) = </w:t>
      </w:r>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03C654F2" w14:textId="77777777"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r w:rsidR="00BF53DF" w:rsidRPr="003C0145">
        <w:rPr>
          <w:rFonts w:ascii="Times New Roman" w:eastAsia="Times New Roman" w:hAnsi="Times New Roman" w:cs="Times New Roman"/>
          <w:color w:val="000000" w:themeColor="text1"/>
          <w:kern w:val="24"/>
          <w:vertAlign w:val="subscript"/>
        </w:rPr>
        <w:t>i</w:t>
      </w:r>
      <w:r w:rsidR="00BF53DF">
        <w:rPr>
          <w:rFonts w:ascii="Times New Roman" w:eastAsiaTheme="minorEastAsia" w:hAnsi="Times New Roman" w:cs="Times New Roman"/>
          <w:i w:val="0"/>
        </w:rPr>
        <w:t xml:space="preserve"> </w:t>
      </w:r>
      <w:r>
        <w:rPr>
          <w:rFonts w:ascii="Times New Roman" w:eastAsiaTheme="minorEastAsia" w:hAnsi="Times New Roman" w:cs="Times New Roman"/>
          <w:i w:val="0"/>
        </w:rPr>
        <w:t>above, we assume that bears that have a higher propensity for being captured are also more likely to leave multiple 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3EBA9980" w14:textId="4B43BDF2"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lastRenderedPageBreak/>
        <w:t>Investigated Scenarios</w:t>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 xml:space="preserve">e simulated eight scenarios with different combinations of behavior, individual heterogeneity, sample redundancy, and uneven density of activity centers to </w:t>
      </w:r>
      <w:r w:rsidR="005D1F74">
        <w:rPr>
          <w:rFonts w:ascii="Times New Roman" w:eastAsiaTheme="minorEastAsia" w:hAnsi="Times New Roman" w:cs="Times New Roman"/>
          <w:i w:val="0"/>
        </w:rPr>
        <w:t xml:space="preserve">quantify any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9852C1">
        <w:rPr>
          <w:rFonts w:ascii="Times New Roman" w:eastAsiaTheme="minorEastAsia" w:hAnsi="Times New Roman" w:cs="Times New Roman"/>
          <w:i w:val="0"/>
        </w:rPr>
        <w:t xml:space="preserve"> </w:t>
      </w:r>
      <w:r w:rsidR="00397752">
        <w:rPr>
          <w:rFonts w:ascii="Times New Roman" w:eastAsiaTheme="minorEastAsia" w:hAnsi="Times New Roman" w:cs="Times New Roman"/>
          <w:i w:val="0"/>
        </w:rPr>
        <w:t xml:space="preserve">(Fig. 3). </w:t>
      </w:r>
      <w:r w:rsidR="009852C1">
        <w:rPr>
          <w:rFonts w:ascii="Times New Roman" w:eastAsiaTheme="minorEastAsia" w:hAnsi="Times New Roman" w:cs="Times New Roman"/>
          <w:i w:val="0"/>
        </w:rPr>
        <w:t xml:space="preserve"> </w:t>
      </w:r>
    </w:p>
    <w:p w14:paraId="233E16E8"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12" w:name="subsampling"/>
      <w:bookmarkEnd w:id="12"/>
      <w:r w:rsidRPr="00B23A44">
        <w:rPr>
          <w:rFonts w:ascii="Times New Roman" w:hAnsi="Times New Roman" w:cs="Times New Roman"/>
          <w:color w:val="auto"/>
          <w:sz w:val="24"/>
          <w:szCs w:val="24"/>
        </w:rPr>
        <w:t>Subsampling</w:t>
      </w:r>
    </w:p>
    <w:p w14:paraId="0D81CE5E" w14:textId="2ACA0D35"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BD1FEC" w:rsidRPr="0040630A">
        <w:rPr>
          <w:rFonts w:ascii="Times New Roman" w:hAnsi="Times New Roman" w:cs="Times New Roman"/>
          <w:i/>
        </w:rPr>
        <w:t>SSP</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SSP</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r w:rsidR="00A1621F" w:rsidRPr="0040630A">
        <w:rPr>
          <w:rFonts w:ascii="Times New Roman" w:hAnsi="Times New Roman" w:cs="Times New Roman"/>
          <w:i/>
        </w:rPr>
        <w:t>m</w:t>
      </w:r>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m &lt;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sample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7FF83E81" w14:textId="065FBCC6" w:rsidR="00912D13" w:rsidRDefault="00AD2211">
      <w:pPr>
        <w:pStyle w:val="BodyText"/>
        <w:spacing w:line="480" w:lineRule="auto"/>
        <w:rPr>
          <w:rFonts w:ascii="Times New Roman" w:hAnsi="Times New Roman" w:cs="Times New Roman"/>
        </w:rPr>
      </w:pPr>
      <w:bookmarkStart w:id="13" w:name="model-structure"/>
      <w:bookmarkStart w:id="14" w:name="model-fitting"/>
      <w:bookmarkEnd w:id="13"/>
      <w:bookmarkEnd w:id="14"/>
      <w:r>
        <w:rPr>
          <w:rFonts w:ascii="Times New Roman" w:hAnsi="Times New Roman" w:cs="Times New Roman"/>
        </w:rPr>
        <w:t xml:space="preserve">We subsampled the empirical (black bear) dataset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d dataset</w:t>
      </w:r>
      <w:r w:rsidR="002C533A">
        <w:rPr>
          <w:rFonts w:ascii="Times New Roman" w:hAnsi="Times New Roman" w:cs="Times New Roman"/>
        </w:rPr>
        <w:t xml:space="preserve">, along with the original dataset. </w:t>
      </w:r>
    </w:p>
    <w:p w14:paraId="7244EC56" w14:textId="63E78AFE" w:rsidR="00AD2211" w:rsidRPr="00ED7A2E" w:rsidRDefault="00AD2211">
      <w:pPr>
        <w:pStyle w:val="BodyText"/>
        <w:spacing w:line="480" w:lineRule="auto"/>
        <w:rPr>
          <w:rFonts w:ascii="Times New Roman" w:hAnsi="Times New Roman" w:cs="Times New Roman"/>
        </w:rPr>
      </w:pP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combination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w:t>
      </w:r>
      <w:r w:rsidRPr="0040630A">
        <w:rPr>
          <w:rFonts w:ascii="Times New Roman" w:hAnsi="Times New Roman" w:cs="Times New Roman"/>
        </w:rPr>
        <w:lastRenderedPageBreak/>
        <w:t xml:space="preserve">particular site-session. </w:t>
      </w:r>
      <w:r>
        <w:rPr>
          <w:rFonts w:ascii="Times New Roman" w:hAnsi="Times New Roman" w:cs="Times New Roman"/>
        </w:rPr>
        <w:t xml:space="preserve">To better understand the performance of the estimators 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142E30D1"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69600B19" w14:textId="3C5CF6E6" w:rsidR="00F67701" w:rsidRPr="00F67701" w:rsidRDefault="00F67701" w:rsidP="00D23925">
      <w:pPr>
        <w:pStyle w:val="BodyText"/>
        <w:spacing w:line="480" w:lineRule="auto"/>
        <w:rPr>
          <w:rFonts w:ascii="Times New Roman" w:hAnsi="Times New Roman" w:cs="Times New Roman"/>
        </w:rPr>
      </w:pPr>
      <w:r w:rsidRPr="00F67701">
        <w:rPr>
          <w:rFonts w:ascii="Times New Roman" w:hAnsi="Times New Roman" w:cs="Times New Roman"/>
        </w:rPr>
        <w:t xml:space="preserve">A SECR model is unique from other mark-recapture models in that an animal’s capture probability </w:t>
      </w:r>
      <w:r w:rsidR="00A352A5">
        <w:rPr>
          <w:rFonts w:ascii="Times New Roman" w:hAnsi="Times New Roman" w:cs="Times New Roman"/>
        </w:rPr>
        <w:t>at each trap depends on the distance between the trap and the</w:t>
      </w:r>
      <w:r w:rsidRPr="00F67701">
        <w:rPr>
          <w:rFonts w:ascii="Times New Roman" w:hAnsi="Times New Roman" w:cs="Times New Roman"/>
        </w:rPr>
        <w:t xml:space="preserve"> animal’s activity center (AC) (Borchers et al. 2002; Royle et al. 2013). </w:t>
      </w:r>
      <w:r w:rsidR="00A352A5">
        <w:rPr>
          <w:rFonts w:ascii="Times New Roman" w:hAnsi="Times New Roman" w:cs="Times New Roman"/>
        </w:rPr>
        <w:t>A variety of</w:t>
      </w:r>
      <w:r w:rsidRPr="00F67701">
        <w:rPr>
          <w:rFonts w:ascii="Times New Roman" w:hAnsi="Times New Roman" w:cs="Times New Roman"/>
        </w:rPr>
        <w:t xml:space="preserve"> </w:t>
      </w:r>
      <w:r w:rsidR="00A352A5">
        <w:rPr>
          <w:rFonts w:ascii="Times New Roman" w:hAnsi="Times New Roman" w:cs="Times New Roman"/>
        </w:rPr>
        <w:t>functions can be</w:t>
      </w:r>
      <w:r w:rsidRPr="00F67701">
        <w:rPr>
          <w:rFonts w:ascii="Times New Roman" w:hAnsi="Times New Roman" w:cs="Times New Roman"/>
        </w:rPr>
        <w:t xml:space="preserve"> used to </w:t>
      </w:r>
      <w:r w:rsidR="005E069A">
        <w:rPr>
          <w:rFonts w:ascii="Times New Roman" w:hAnsi="Times New Roman" w:cs="Times New Roman"/>
        </w:rPr>
        <w:t>model</w:t>
      </w:r>
      <w:r w:rsidR="005E069A" w:rsidRPr="00F67701">
        <w:rPr>
          <w:rFonts w:ascii="Times New Roman" w:hAnsi="Times New Roman" w:cs="Times New Roman"/>
        </w:rPr>
        <w:t xml:space="preserve"> </w:t>
      </w:r>
      <w:r w:rsidRPr="00F67701">
        <w:rPr>
          <w:rFonts w:ascii="Times New Roman" w:hAnsi="Times New Roman" w:cs="Times New Roman"/>
        </w:rPr>
        <w:t>how detection probabilities change as a function of distance between an animal's activity center and a trap location</w:t>
      </w:r>
      <w:r w:rsidR="00F43E59">
        <w:rPr>
          <w:rFonts w:ascii="Times New Roman" w:hAnsi="Times New Roman" w:cs="Times New Roman"/>
        </w:rPr>
        <w:t>.  A</w:t>
      </w:r>
      <w:r w:rsidRPr="00F67701">
        <w:rPr>
          <w:rFonts w:ascii="Times New Roman" w:hAnsi="Times New Roman" w:cs="Times New Roman"/>
        </w:rPr>
        <w:t xml:space="preserve"> common and readily understood choice is a half-normal curve, </w:t>
      </w:r>
      <w:r w:rsidR="00A352A5">
        <w:rPr>
          <w:rFonts w:ascii="Times New Roman" w:hAnsi="Times New Roman" w:cs="Times New Roman"/>
        </w:rPr>
        <w:t>which has</w:t>
      </w:r>
      <w:r w:rsidR="00A352A5" w:rsidRPr="00F67701">
        <w:rPr>
          <w:rFonts w:ascii="Times New Roman" w:hAnsi="Times New Roman" w:cs="Times New Roman"/>
        </w:rPr>
        <w:t xml:space="preserve"> </w:t>
      </w:r>
      <w:r w:rsidRPr="00F67701">
        <w:rPr>
          <w:rFonts w:ascii="Times New Roman" w:hAnsi="Times New Roman" w:cs="Times New Roman"/>
        </w:rPr>
        <w:t xml:space="preserve">two parameters: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and </w:t>
      </w:r>
      <w:r w:rsidRPr="003C0145">
        <w:rPr>
          <w:rFonts w:ascii="Times New Roman" w:hAnsi="Times New Roman" w:cs="Times New Roman"/>
          <w:i/>
        </w:rPr>
        <w:t>σ</w:t>
      </w:r>
      <w:r w:rsidR="005E069A">
        <w:rPr>
          <w:rFonts w:ascii="Times New Roman" w:hAnsi="Times New Roman" w:cs="Times New Roman"/>
        </w:rPr>
        <w:t>;</w:t>
      </w:r>
      <w:r w:rsidRPr="00F67701">
        <w:rPr>
          <w:rFonts w:ascii="Times New Roman" w:hAnsi="Times New Roman" w:cs="Times New Roman"/>
        </w:rPr>
        <w:t xml:space="preserve"> </w:t>
      </w:r>
      <w:r w:rsidRPr="003C0145">
        <w:rPr>
          <w:rFonts w:ascii="Times New Roman" w:hAnsi="Times New Roman" w:cs="Times New Roman"/>
          <w:i/>
        </w:rPr>
        <w:t>g</w:t>
      </w:r>
      <w:r w:rsidRPr="003C0145">
        <w:rPr>
          <w:rFonts w:ascii="Times New Roman" w:hAnsi="Times New Roman" w:cs="Times New Roman"/>
          <w:i/>
          <w:vertAlign w:val="subscript"/>
        </w:rPr>
        <w:t>0</w:t>
      </w:r>
      <w:r w:rsidRPr="00F67701">
        <w:rPr>
          <w:rFonts w:ascii="Times New Roman" w:hAnsi="Times New Roman" w:cs="Times New Roman"/>
        </w:rPr>
        <w:t xml:space="preserve"> represents the probability of detecting an animal whose activity center is located exactly at the trap location</w:t>
      </w:r>
      <w:r w:rsidR="005E069A">
        <w:rPr>
          <w:rFonts w:ascii="Times New Roman" w:hAnsi="Times New Roman" w:cs="Times New Roman"/>
        </w:rPr>
        <w:t>, and</w:t>
      </w:r>
      <w:r w:rsidRPr="00F67701">
        <w:rPr>
          <w:rFonts w:ascii="Times New Roman" w:hAnsi="Times New Roman" w:cs="Times New Roman"/>
        </w:rPr>
        <w:t xml:space="preserve"> σ represents the rate at which this probability decreases as an animal’s </w:t>
      </w:r>
      <w:r w:rsidR="00A352A5">
        <w:rPr>
          <w:rFonts w:ascii="Times New Roman" w:hAnsi="Times New Roman" w:cs="Times New Roman"/>
        </w:rPr>
        <w:t xml:space="preserve">activity </w:t>
      </w:r>
      <w:r w:rsidRPr="00F67701">
        <w:rPr>
          <w:rFonts w:ascii="Times New Roman" w:hAnsi="Times New Roman" w:cs="Times New Roman"/>
        </w:rPr>
        <w:t xml:space="preserve">center moves further away from the trap. </w:t>
      </w:r>
      <w:r w:rsidR="00D23925">
        <w:rPr>
          <w:rFonts w:ascii="Times New Roman" w:hAnsi="Times New Roman" w:cs="Times New Roman"/>
        </w:rPr>
        <w:t>These</w:t>
      </w:r>
      <w:r w:rsidRPr="00F67701">
        <w:rPr>
          <w:rFonts w:ascii="Times New Roman" w:hAnsi="Times New Roman" w:cs="Times New Roman"/>
        </w:rPr>
        <w:t xml:space="preserve"> parameters can be allowed to vary by sex</w:t>
      </w:r>
      <w:r w:rsidR="00D23925">
        <w:rPr>
          <w:rFonts w:ascii="Times New Roman" w:hAnsi="Times New Roman" w:cs="Times New Roman"/>
        </w:rPr>
        <w:t>,</w:t>
      </w:r>
      <w:r w:rsidRPr="00F67701">
        <w:rPr>
          <w:rFonts w:ascii="Times New Roman" w:hAnsi="Times New Roman" w:cs="Times New Roman"/>
        </w:rPr>
        <w:t xml:space="preserve"> time, and they may be allowed to change following an initial capture event (i.e., a behavioral trap response</w:t>
      </w:r>
      <w:r w:rsidR="00A352A5">
        <w:rPr>
          <w:rFonts w:ascii="Times New Roman" w:hAnsi="Times New Roman" w:cs="Times New Roman"/>
        </w:rPr>
        <w:t xml:space="preserve">, </w:t>
      </w:r>
      <w:r w:rsidRPr="003C0145">
        <w:rPr>
          <w:rFonts w:ascii="Times New Roman" w:hAnsi="Times New Roman" w:cs="Times New Roman"/>
          <w:i/>
        </w:rPr>
        <w:t>b</w:t>
      </w:r>
      <w:r w:rsidR="00D23925" w:rsidRPr="003C0145">
        <w:rPr>
          <w:rFonts w:ascii="Times New Roman" w:hAnsi="Times New Roman" w:cs="Times New Roman"/>
          <w:i/>
          <w:vertAlign w:val="subscript"/>
        </w:rPr>
        <w:t>k</w:t>
      </w:r>
      <w:r w:rsidR="00A352A5">
        <w:rPr>
          <w:rFonts w:ascii="Times New Roman" w:hAnsi="Times New Roman" w:cs="Times New Roman"/>
        </w:rPr>
        <w:t>; Table 1)</w:t>
      </w:r>
      <w:r w:rsidRPr="00F67701">
        <w:rPr>
          <w:rFonts w:ascii="Times New Roman" w:hAnsi="Times New Roman" w:cs="Times New Roman"/>
        </w:rPr>
        <w:t xml:space="preserve">). </w:t>
      </w:r>
    </w:p>
    <w:p w14:paraId="15A7041C" w14:textId="4F4AA24C" w:rsidR="00367CE7" w:rsidRDefault="00397752" w:rsidP="00F67701">
      <w:pPr>
        <w:pStyle w:val="FirstParagraph"/>
        <w:spacing w:line="480" w:lineRule="auto"/>
        <w:rPr>
          <w:rFonts w:ascii="Times New Roman" w:hAnsi="Times New Roman" w:cs="Times New Roman"/>
        </w:rPr>
      </w:pPr>
      <w:r>
        <w:rPr>
          <w:rFonts w:ascii="Times New Roman" w:hAnsi="Times New Roman" w:cs="Times New Roman"/>
        </w:rPr>
        <w:t>For each simulated</w:t>
      </w:r>
      <w:r w:rsidR="005D74CB">
        <w:rPr>
          <w:rFonts w:ascii="Times New Roman" w:hAnsi="Times New Roman" w:cs="Times New Roman"/>
        </w:rPr>
        <w:t xml:space="preserve"> (and potentially</w:t>
      </w:r>
      <w:r>
        <w:rPr>
          <w:rFonts w:ascii="Times New Roman" w:hAnsi="Times New Roman" w:cs="Times New Roman"/>
        </w:rPr>
        <w:t xml:space="preserve"> </w:t>
      </w:r>
      <w:r w:rsidR="005D74CB">
        <w:rPr>
          <w:rFonts w:ascii="Times New Roman" w:hAnsi="Times New Roman" w:cs="Times New Roman"/>
        </w:rPr>
        <w:t xml:space="preserve">subsampled) data set, we </w:t>
      </w:r>
      <w:r>
        <w:rPr>
          <w:rFonts w:ascii="Times New Roman" w:hAnsi="Times New Roman" w:cs="Times New Roman"/>
        </w:rPr>
        <w:t>fitted two SECR models</w:t>
      </w:r>
      <w:r w:rsidR="005D74CB">
        <w:rPr>
          <w:rFonts w:ascii="Times New Roman" w:hAnsi="Times New Roman" w:cs="Times New Roman"/>
        </w:rPr>
        <w:t xml:space="preserve"> to the observed capture histories</w:t>
      </w:r>
      <w:r>
        <w:rPr>
          <w:rFonts w:ascii="Times New Roman" w:hAnsi="Times New Roman" w:cs="Times New Roman"/>
        </w:rPr>
        <w:t xml:space="preserve">; </w:t>
      </w:r>
      <w:r w:rsidR="000A45C6">
        <w:rPr>
          <w:rFonts w:ascii="Times New Roman" w:hAnsi="Times New Roman" w:cs="Times New Roman"/>
        </w:rPr>
        <w:t>a null model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1)</w:t>
      </w:r>
      <w:r>
        <w:rPr>
          <w:rFonts w:ascii="Times New Roman" w:hAnsi="Times New Roman" w:cs="Times New Roman"/>
        </w:rPr>
        <w:t>,</w:t>
      </w:r>
      <w:r w:rsidR="000A45C6">
        <w:rPr>
          <w:rFonts w:ascii="Times New Roman" w:hAnsi="Times New Roman" w:cs="Times New Roman"/>
        </w:rPr>
        <w:t xml:space="preserve"> and model where individuals’ likelihood of capture at a given trap changed after initial capture at that specific trap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0A45C6">
        <w:rPr>
          <w:rFonts w:ascii="Times New Roman" w:hAnsi="Times New Roman" w:cs="Times New Roman"/>
        </w:rPr>
        <w:t xml:space="preserve"> ~ b</w:t>
      </w:r>
      <w:r w:rsidR="000A45C6" w:rsidRPr="000A45C6">
        <w:rPr>
          <w:rFonts w:ascii="Times New Roman" w:hAnsi="Times New Roman" w:cs="Times New Roman"/>
          <w:vertAlign w:val="subscript"/>
        </w:rPr>
        <w:t>k</w:t>
      </w:r>
      <w:r w:rsidR="000A45C6">
        <w:rPr>
          <w:rFonts w:ascii="Times New Roman" w:hAnsi="Times New Roman" w:cs="Times New Roman"/>
        </w:rPr>
        <w:t>).</w:t>
      </w:r>
      <w:r>
        <w:rPr>
          <w:rFonts w:ascii="Times New Roman" w:hAnsi="Times New Roman" w:cs="Times New Roman"/>
        </w:rPr>
        <w:t xml:space="preserve"> </w:t>
      </w:r>
      <w:r w:rsidR="00D3452A">
        <w:rPr>
          <w:rFonts w:ascii="Times New Roman" w:hAnsi="Times New Roman" w:cs="Times New Roman"/>
        </w:rPr>
        <w:t>For each empirical subsample, we fit two additional models; a model where likelihood of capture depend</w:t>
      </w:r>
      <w:r w:rsidR="005E069A">
        <w:rPr>
          <w:rFonts w:ascii="Times New Roman" w:hAnsi="Times New Roman" w:cs="Times New Roman"/>
        </w:rPr>
        <w:t>ed</w:t>
      </w:r>
      <w:r w:rsidR="00D3452A">
        <w:rPr>
          <w:rFonts w:ascii="Times New Roman" w:hAnsi="Times New Roman" w:cs="Times New Roman"/>
        </w:rPr>
        <w:t xml:space="preserve"> on</w:t>
      </w:r>
      <w:r w:rsidR="005E069A">
        <w:rPr>
          <w:rFonts w:ascii="Times New Roman" w:hAnsi="Times New Roman" w:cs="Times New Roman"/>
        </w:rPr>
        <w:t xml:space="preserve"> the</w:t>
      </w:r>
      <w:r w:rsidR="00D3452A">
        <w:rPr>
          <w:rFonts w:ascii="Times New Roman" w:hAnsi="Times New Roman" w:cs="Times New Roman"/>
        </w:rPr>
        <w:t xml:space="preserve"> trapping period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t), and one where</w:t>
      </w:r>
      <w:r w:rsidR="005E069A">
        <w:rPr>
          <w:rFonts w:ascii="Times New Roman" w:hAnsi="Times New Roman" w:cs="Times New Roman"/>
        </w:rPr>
        <w:t xml:space="preserve"> capture probabilities varied by trapping period and depended on whether the animal had been previously caught at the trap</w:t>
      </w:r>
      <w:r w:rsidR="00D3452A">
        <w:rPr>
          <w:rFonts w:ascii="Times New Roman" w:hAnsi="Times New Roman" w:cs="Times New Roman"/>
        </w:rPr>
        <w:t xml:space="preserve"> (</w:t>
      </w:r>
      <w:r w:rsidR="00D3452A" w:rsidRPr="0040630A">
        <w:rPr>
          <w:rFonts w:ascii="Times New Roman" w:eastAsia="Times New Roman" w:hAnsi="Times New Roman" w:cs="Times New Roman"/>
          <w:i/>
          <w:color w:val="000000" w:themeColor="text1"/>
          <w:kern w:val="24"/>
        </w:rPr>
        <w:t>g</w:t>
      </w:r>
      <w:r w:rsidR="00D3452A" w:rsidRPr="0040630A">
        <w:rPr>
          <w:rFonts w:ascii="Times New Roman" w:eastAsia="Times New Roman" w:hAnsi="Times New Roman" w:cs="Times New Roman"/>
          <w:i/>
          <w:color w:val="000000" w:themeColor="text1"/>
          <w:kern w:val="24"/>
          <w:position w:val="-6"/>
          <w:vertAlign w:val="subscript"/>
        </w:rPr>
        <w:t>0</w:t>
      </w:r>
      <w:r w:rsidR="00D3452A">
        <w:rPr>
          <w:rFonts w:ascii="Times New Roman" w:hAnsi="Times New Roman" w:cs="Times New Roman"/>
        </w:rPr>
        <w:t xml:space="preserve"> ~ b</w:t>
      </w:r>
      <w:r w:rsidR="00D3452A" w:rsidRPr="000A45C6">
        <w:rPr>
          <w:rFonts w:ascii="Times New Roman" w:hAnsi="Times New Roman" w:cs="Times New Roman"/>
          <w:vertAlign w:val="subscript"/>
        </w:rPr>
        <w:t>k</w:t>
      </w:r>
      <w:r w:rsidR="00D3452A">
        <w:rPr>
          <w:rFonts w:ascii="Times New Roman" w:hAnsi="Times New Roman" w:cs="Times New Roman"/>
        </w:rPr>
        <w:t xml:space="preserve"> + t). </w:t>
      </w:r>
      <w:r w:rsidR="004160AD" w:rsidRPr="0040630A">
        <w:rPr>
          <w:rFonts w:ascii="Times New Roman" w:hAnsi="Times New Roman" w:cs="Times New Roman"/>
        </w:rPr>
        <w:t xml:space="preserve">In each case, we assumed </w:t>
      </w:r>
      <m:oMath>
        <m:r>
          <w:rPr>
            <w:rFonts w:ascii="Cambria Math" w:hAnsi="Cambria Math" w:cs="Times New Roman"/>
          </w:rPr>
          <m:t>σ</m:t>
        </m:r>
      </m:oMath>
      <w:r w:rsidR="004160AD" w:rsidRPr="0040630A">
        <w:rPr>
          <w:rFonts w:ascii="Times New Roman" w:hAnsi="Times New Roman" w:cs="Times New Roman"/>
        </w:rPr>
        <w:t xml:space="preserve"> </w:t>
      </w:r>
      <w:r w:rsidR="00CE71C6">
        <w:rPr>
          <w:rFonts w:ascii="Times New Roman" w:hAnsi="Times New Roman" w:cs="Times New Roman"/>
        </w:rPr>
        <w:t>was constant for all individuals</w:t>
      </w:r>
      <w:r w:rsidR="005D142A" w:rsidRPr="0040630A">
        <w:rPr>
          <w:rFonts w:ascii="Times New Roman" w:hAnsi="Times New Roman" w:cs="Times New Roman"/>
        </w:rPr>
        <w:t xml:space="preserve">. </w:t>
      </w:r>
    </w:p>
    <w:p w14:paraId="1DD24B1A" w14:textId="013EA83A" w:rsidR="00ED7A2E" w:rsidRPr="0040630A" w:rsidRDefault="004160AD"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Models were fit using the R programming language (R Core Team 2015), package ‘secr’ for the fitting of the SECR models, and packages ‘foreach’ and ‘doParallel’ for optimization of model </w:t>
      </w:r>
      <w:r w:rsidRPr="0040630A">
        <w:rPr>
          <w:rFonts w:ascii="Times New Roman" w:hAnsi="Times New Roman" w:cs="Times New Roman"/>
        </w:rPr>
        <w:lastRenderedPageBreak/>
        <w:t xml:space="preserve">fitting </w:t>
      </w:r>
      <w:r w:rsidR="00ED7A2E">
        <w:rPr>
          <w:rFonts w:ascii="Times New Roman" w:hAnsi="Times New Roman" w:cs="Times New Roman"/>
        </w:rPr>
        <w:t xml:space="preserve">and capture history simulation </w:t>
      </w:r>
      <w:r w:rsidRPr="0040630A">
        <w:rPr>
          <w:rFonts w:ascii="Times New Roman" w:hAnsi="Times New Roman" w:cs="Times New Roman"/>
        </w:rPr>
        <w:t xml:space="preserve">using parallel processing (Analytics &amp; Weston 2014, 2015; Efford 2015). The main function for fitting models to subsampled data is secr.fit in package ‘secr’. This function requires a capture history and a trapping grid to arrive at a derived density estimate and estimated parameters describing the effect of time, sex, and/or </w:t>
      </w:r>
      <w:r w:rsidR="0055477A" w:rsidRPr="0040630A">
        <w:rPr>
          <w:rFonts w:ascii="Times New Roman" w:hAnsi="Times New Roman" w:cs="Times New Roman"/>
        </w:rPr>
        <w:t xml:space="preserve">trap-specific </w:t>
      </w:r>
      <w:r w:rsidRPr="0040630A">
        <w:rPr>
          <w:rFonts w:ascii="Times New Roman" w:hAnsi="Times New Roman" w:cs="Times New Roman"/>
        </w:rPr>
        <w:t xml:space="preserve">behavior on capture probabilities (Royle </w:t>
      </w:r>
      <w:r w:rsidRPr="0040630A">
        <w:rPr>
          <w:rFonts w:ascii="Times New Roman" w:hAnsi="Times New Roman" w:cs="Times New Roman"/>
          <w:i/>
        </w:rPr>
        <w:t>et al.</w:t>
      </w:r>
      <w:r w:rsidRPr="0040630A">
        <w:rPr>
          <w:rFonts w:ascii="Times New Roman" w:hAnsi="Times New Roman" w:cs="Times New Roman"/>
        </w:rPr>
        <w:t xml:space="preserve"> 2013). </w:t>
      </w:r>
    </w:p>
    <w:p w14:paraId="233E1717" w14:textId="32831269" w:rsidR="004E188B" w:rsidRPr="0040630A" w:rsidRDefault="004160AD" w:rsidP="00F67701">
      <w:pPr>
        <w:pStyle w:val="Heading2"/>
        <w:spacing w:line="480" w:lineRule="auto"/>
        <w:rPr>
          <w:rFonts w:ascii="Times New Roman" w:hAnsi="Times New Roman" w:cs="Times New Roman"/>
          <w:color w:val="auto"/>
          <w:sz w:val="24"/>
          <w:szCs w:val="24"/>
        </w:rPr>
      </w:pPr>
      <w:bookmarkStart w:id="15" w:name="simulation"/>
      <w:bookmarkEnd w:id="15"/>
      <w:r w:rsidRPr="0040630A">
        <w:rPr>
          <w:rFonts w:ascii="Times New Roman" w:hAnsi="Times New Roman" w:cs="Times New Roman"/>
          <w:color w:val="auto"/>
          <w:sz w:val="24"/>
          <w:szCs w:val="24"/>
        </w:rPr>
        <w:t>Simulation</w:t>
      </w:r>
    </w:p>
    <w:p w14:paraId="2172BAF8" w14:textId="56767DD0"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construction of a capture history as described in </w:t>
      </w:r>
      <w:r w:rsidR="00ED7A2E">
        <w:rPr>
          <w:rFonts w:ascii="Times New Roman" w:hAnsi="Times New Roman" w:cs="Times New Roman"/>
          <w:i/>
        </w:rPr>
        <w:t>Capture History Simulation</w:t>
      </w:r>
      <w:r w:rsidRPr="0040630A">
        <w:rPr>
          <w:rFonts w:ascii="Times New Roman" w:hAnsi="Times New Roman" w:cs="Times New Roman"/>
        </w:rPr>
        <w:t xml:space="preserve">, and a subsampling simulation, which refers to the subsampling and subsequent model fitting of an empirical or simulated capture history. </w:t>
      </w:r>
      <w:r w:rsidR="00367CE7" w:rsidRPr="0040630A">
        <w:rPr>
          <w:rFonts w:ascii="Times New Roman" w:hAnsi="Times New Roman" w:cs="Times New Roman"/>
        </w:rPr>
        <w:t xml:space="preserve">We analyzed capture histories of eight unique combinations of individual and population-level variations among simulated bear populations, and one empirical capture history, for a total of nine </w:t>
      </w:r>
      <w:r w:rsidR="00ED7A2E">
        <w:rPr>
          <w:rFonts w:ascii="Times New Roman" w:hAnsi="Times New Roman" w:cs="Times New Roman"/>
        </w:rPr>
        <w:t>scenarios (Figure 3)</w:t>
      </w:r>
      <w:r w:rsidR="00367CE7" w:rsidRPr="0040630A">
        <w:rPr>
          <w:rFonts w:ascii="Times New Roman" w:hAnsi="Times New Roman" w:cs="Times New Roman"/>
        </w:rPr>
        <w:t>. Further, we subsampled each capture history using both SS</w:t>
      </w:r>
      <w:r w:rsidR="000A4786">
        <w:rPr>
          <w:rFonts w:ascii="Times New Roman" w:hAnsi="Times New Roman" w:cs="Times New Roman"/>
        </w:rPr>
        <w:t>P</w:t>
      </w:r>
      <w:r w:rsidR="00367CE7" w:rsidRPr="0040630A">
        <w:rPr>
          <w:rFonts w:ascii="Times New Roman" w:hAnsi="Times New Roman" w:cs="Times New Roman"/>
        </w:rPr>
        <w:t xml:space="preserve"> and SRS methods, </w:t>
      </w:r>
      <w:r w:rsidR="00980F4A">
        <w:rPr>
          <w:rFonts w:ascii="Times New Roman" w:hAnsi="Times New Roman" w:cs="Times New Roman"/>
        </w:rPr>
        <w:t>with sample size equal to</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250,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550, and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 xml:space="preserve">850. We then fit four SECR models as described in </w:t>
      </w:r>
      <w:r w:rsidR="00367CE7" w:rsidRPr="0040630A">
        <w:rPr>
          <w:rFonts w:ascii="Times New Roman" w:hAnsi="Times New Roman" w:cs="Times New Roman"/>
          <w:i/>
        </w:rPr>
        <w:t>Model Fitting</w:t>
      </w:r>
      <w:r w:rsidR="00367CE7" w:rsidRPr="0040630A">
        <w:rPr>
          <w:rFonts w:ascii="Times New Roman" w:hAnsi="Times New Roman" w:cs="Times New Roman"/>
        </w:rPr>
        <w:t>, and saved resultant model objects for comparison.</w:t>
      </w:r>
    </w:p>
    <w:p w14:paraId="2E9BAD7B" w14:textId="63D92960" w:rsidR="00D27FDC" w:rsidRDefault="004E6273" w:rsidP="00D27FDC">
      <w:pPr>
        <w:pStyle w:val="Heading1"/>
        <w:spacing w:line="480" w:lineRule="auto"/>
        <w:rPr>
          <w:rFonts w:ascii="Times New Roman" w:hAnsi="Times New Roman" w:cs="Times New Roman"/>
          <w:color w:val="auto"/>
          <w:sz w:val="24"/>
          <w:szCs w:val="24"/>
        </w:rPr>
      </w:pPr>
      <w:bookmarkStart w:id="16" w:name="notation"/>
      <w:bookmarkStart w:id="17" w:name="results"/>
      <w:bookmarkStart w:id="18" w:name="full-dataset-estimates"/>
      <w:bookmarkStart w:id="19" w:name="discussion"/>
      <w:bookmarkEnd w:id="16"/>
      <w:bookmarkEnd w:id="17"/>
      <w:bookmarkEnd w:id="18"/>
      <w:bookmarkEnd w:id="19"/>
      <w:r>
        <w:rPr>
          <w:rFonts w:ascii="Times New Roman" w:hAnsi="Times New Roman" w:cs="Times New Roman"/>
          <w:color w:val="auto"/>
          <w:sz w:val="24"/>
          <w:szCs w:val="24"/>
        </w:rPr>
        <w:t>RESULTS</w:t>
      </w:r>
    </w:p>
    <w:p w14:paraId="1D1538B9" w14:textId="72540850"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Datasets</w:t>
      </w:r>
    </w:p>
    <w:p w14:paraId="1DA7B307" w14:textId="2F093DA6" w:rsidR="00031A27" w:rsidRDefault="00D27FDC" w:rsidP="00D27FDC">
      <w:pPr>
        <w:pStyle w:val="BodyText"/>
        <w:spacing w:line="480" w:lineRule="auto"/>
        <w:rPr>
          <w:rFonts w:ascii="Times New Roman" w:hAnsi="Times New Roman" w:cs="Times New Roman"/>
        </w:rPr>
      </w:pPr>
      <w:r>
        <w:rPr>
          <w:rFonts w:ascii="Times New Roman" w:hAnsi="Times New Roman" w:cs="Times New Roman"/>
        </w:rPr>
        <w:t xml:space="preserve">SECR models fitted to data subsampled using the SRS scheme resulted in lower density estimates, on average, than data subsampled using SSP (Fig. </w:t>
      </w:r>
      <w:r w:rsidR="001A489F">
        <w:rPr>
          <w:rFonts w:ascii="Times New Roman" w:hAnsi="Times New Roman" w:cs="Times New Roman"/>
        </w:rPr>
        <w:t>4</w:t>
      </w:r>
      <w:r w:rsidR="001B30BE">
        <w:rPr>
          <w:rFonts w:ascii="Times New Roman" w:hAnsi="Times New Roman" w:cs="Times New Roman"/>
        </w:rPr>
        <w:t>A)</w:t>
      </w:r>
      <w:r>
        <w:rPr>
          <w:rFonts w:ascii="Times New Roman" w:hAnsi="Times New Roman" w:cs="Times New Roman"/>
        </w:rPr>
        <w:t xml:space="preserve">. </w:t>
      </w:r>
      <w:r w:rsidR="001B30BE">
        <w:rPr>
          <w:rFonts w:ascii="Times New Roman" w:hAnsi="Times New Roman" w:cs="Times New Roman"/>
        </w:rPr>
        <w:t xml:space="preserve">This effect was strongest when </w:t>
      </w:r>
      <w:commentRangeStart w:id="20"/>
      <w:r w:rsidR="001B30BE">
        <w:rPr>
          <w:rFonts w:ascii="Times New Roman" w:hAnsi="Times New Roman" w:cs="Times New Roman"/>
        </w:rPr>
        <w:t>b</w:t>
      </w:r>
      <w:r w:rsidR="001B30BE">
        <w:rPr>
          <w:rFonts w:ascii="Times New Roman" w:hAnsi="Times New Roman" w:cs="Times New Roman"/>
          <w:vertAlign w:val="subscript"/>
        </w:rPr>
        <w:t xml:space="preserve">k </w:t>
      </w:r>
      <w:commentRangeEnd w:id="20"/>
      <w:r w:rsidR="00400D83">
        <w:rPr>
          <w:rStyle w:val="CommentReference"/>
        </w:rPr>
        <w:commentReference w:id="20"/>
      </w:r>
      <w:r w:rsidR="001B30BE">
        <w:rPr>
          <w:rFonts w:ascii="Times New Roman" w:hAnsi="Times New Roman" w:cs="Times New Roman"/>
        </w:rPr>
        <w:t>was not included as a covariate in the half-normal detection model, and particularly when sample size was low (n=250).</w:t>
      </w:r>
    </w:p>
    <w:p w14:paraId="322A6F9B" w14:textId="4C54DDEB" w:rsidR="00031A27"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Datasets</w:t>
      </w:r>
    </w:p>
    <w:p w14:paraId="4900A076" w14:textId="11890081" w:rsidR="00912D13" w:rsidRPr="00683D17" w:rsidRDefault="00912D13" w:rsidP="00D27FDC">
      <w:pPr>
        <w:pStyle w:val="BodyText"/>
        <w:spacing w:line="480" w:lineRule="auto"/>
        <w:rPr>
          <w:rFonts w:ascii="Times New Roman" w:hAnsi="Times New Roman" w:cs="Times New Roman"/>
        </w:rPr>
      </w:pPr>
      <w:r>
        <w:rPr>
          <w:rFonts w:ascii="Times New Roman" w:hAnsi="Times New Roman" w:cs="Times New Roman"/>
        </w:rPr>
        <w:lastRenderedPageBreak/>
        <w:t xml:space="preserve">SRS subsampling resulted in lower proportions of non-redundant samples, on average, than SSP subsampling, particularly at lower sample sizes (Fig. 5). Additionally, in simulations where sample redundancy was incorporated (t4, t5, t6 and t7; Fig. </w:t>
      </w:r>
      <w:r w:rsidR="001A489F">
        <w:rPr>
          <w:rFonts w:ascii="Times New Roman" w:hAnsi="Times New Roman" w:cs="Times New Roman"/>
        </w:rPr>
        <w:t>6</w:t>
      </w:r>
      <w:r>
        <w:rPr>
          <w:rFonts w:ascii="Times New Roman" w:hAnsi="Times New Roman" w:cs="Times New Roman"/>
        </w:rPr>
        <w:t>), SPR produced density estimates that were closer</w:t>
      </w:r>
      <w:r w:rsidR="00683D17">
        <w:rPr>
          <w:rFonts w:ascii="Times New Roman" w:hAnsi="Times New Roman" w:cs="Times New Roman"/>
        </w:rPr>
        <w:t xml:space="preserve"> and less variable</w:t>
      </w:r>
      <w:r>
        <w:rPr>
          <w:rFonts w:ascii="Times New Roman" w:hAnsi="Times New Roman" w:cs="Times New Roman"/>
        </w:rPr>
        <w:t xml:space="preserve">, </w:t>
      </w:r>
      <w:commentRangeStart w:id="21"/>
      <w:r>
        <w:rPr>
          <w:rFonts w:ascii="Times New Roman" w:hAnsi="Times New Roman" w:cs="Times New Roman"/>
        </w:rPr>
        <w:t xml:space="preserve">on average, to the density estimate obtained when fitting a given model to the </w:t>
      </w:r>
      <w:r w:rsidR="00683D17">
        <w:rPr>
          <w:rFonts w:ascii="Times New Roman" w:hAnsi="Times New Roman" w:cs="Times New Roman"/>
        </w:rPr>
        <w:t>pre-</w:t>
      </w:r>
      <w:commentRangeStart w:id="22"/>
      <w:r w:rsidR="00683D17">
        <w:rPr>
          <w:rFonts w:ascii="Times New Roman" w:hAnsi="Times New Roman" w:cs="Times New Roman"/>
        </w:rPr>
        <w:t>subsampled</w:t>
      </w:r>
      <w:r>
        <w:rPr>
          <w:rFonts w:ascii="Times New Roman" w:hAnsi="Times New Roman" w:cs="Times New Roman"/>
        </w:rPr>
        <w:t xml:space="preserve"> </w:t>
      </w:r>
      <w:commentRangeEnd w:id="22"/>
      <w:r w:rsidR="00683D17">
        <w:rPr>
          <w:rStyle w:val="CommentReference"/>
        </w:rPr>
        <w:commentReference w:id="22"/>
      </w:r>
      <w:r>
        <w:rPr>
          <w:rFonts w:ascii="Times New Roman" w:hAnsi="Times New Roman" w:cs="Times New Roman"/>
        </w:rPr>
        <w:t>dataset</w:t>
      </w:r>
      <w:commentRangeEnd w:id="21"/>
      <w:r w:rsidR="00EC46B1">
        <w:rPr>
          <w:rStyle w:val="CommentReference"/>
        </w:rPr>
        <w:commentReference w:id="21"/>
      </w:r>
      <w:r w:rsidR="00683D17">
        <w:rPr>
          <w:rFonts w:ascii="Times New Roman" w:hAnsi="Times New Roman" w:cs="Times New Roman"/>
        </w:rPr>
        <w:t xml:space="preserve"> (Fig. </w:t>
      </w:r>
      <w:r w:rsidR="001A489F">
        <w:rPr>
          <w:rFonts w:ascii="Times New Roman" w:hAnsi="Times New Roman" w:cs="Times New Roman"/>
        </w:rPr>
        <w:t>4</w:t>
      </w:r>
      <w:r w:rsidR="001A489F">
        <w:rPr>
          <w:rFonts w:ascii="Times New Roman" w:hAnsi="Times New Roman" w:cs="Times New Roman"/>
        </w:rPr>
        <w:t>B</w:t>
      </w:r>
      <w:r w:rsidR="00683D17">
        <w:rPr>
          <w:rFonts w:ascii="Times New Roman" w:hAnsi="Times New Roman" w:cs="Times New Roman"/>
        </w:rPr>
        <w:t xml:space="preserve">). In simulations without redundancy incorporated (t1, t2, t3 and t8), there was </w:t>
      </w:r>
      <w:r w:rsidR="00C64A07">
        <w:rPr>
          <w:rFonts w:ascii="Times New Roman" w:hAnsi="Times New Roman" w:cs="Times New Roman"/>
        </w:rPr>
        <w:t>very little</w:t>
      </w:r>
      <w:r w:rsidR="00683D17">
        <w:rPr>
          <w:rFonts w:ascii="Times New Roman" w:hAnsi="Times New Roman" w:cs="Times New Roman"/>
        </w:rPr>
        <w:t xml:space="preserve"> difference in density estimate performance or variance between </w:t>
      </w:r>
      <w:commentRangeStart w:id="23"/>
      <w:r w:rsidR="00683D17">
        <w:rPr>
          <w:rFonts w:ascii="Times New Roman" w:hAnsi="Times New Roman" w:cs="Times New Roman"/>
        </w:rPr>
        <w:t>SSP and SRS</w:t>
      </w:r>
      <w:r w:rsidR="001A489F">
        <w:rPr>
          <w:rFonts w:ascii="Times New Roman" w:hAnsi="Times New Roman" w:cs="Times New Roman"/>
        </w:rPr>
        <w:t xml:space="preserve"> (Appendix A)</w:t>
      </w:r>
      <w:r w:rsidR="00683D17">
        <w:rPr>
          <w:rFonts w:ascii="Times New Roman" w:hAnsi="Times New Roman" w:cs="Times New Roman"/>
        </w:rPr>
        <w:t>.</w:t>
      </w:r>
      <w:commentRangeEnd w:id="23"/>
      <w:r w:rsidR="00C64A07">
        <w:rPr>
          <w:rStyle w:val="CommentReference"/>
        </w:rPr>
        <w:commentReference w:id="23"/>
      </w:r>
    </w:p>
    <w:p w14:paraId="233E1730" w14:textId="483620C0" w:rsidR="004E188B" w:rsidRPr="00A63616"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77F95BD9" w14:textId="0EA78B08" w:rsidR="00001958" w:rsidRDefault="004160AD" w:rsidP="00001958">
      <w:pPr>
        <w:pStyle w:val="FirstParagraph"/>
        <w:spacing w:line="480" w:lineRule="auto"/>
        <w:rPr>
          <w:rFonts w:ascii="Times New Roman" w:hAnsi="Times New Roman" w:cs="Times New Roman"/>
        </w:rPr>
      </w:pPr>
      <w:bookmarkStart w:id="24" w:name="subsampling-performance"/>
      <w:bookmarkEnd w:id="24"/>
      <w:r w:rsidRPr="00A63616">
        <w:rPr>
          <w:rFonts w:ascii="Times New Roman" w:hAnsi="Times New Roman" w:cs="Times New Roman"/>
        </w:rPr>
        <w:t xml:space="preserve">Our simulation results suggest that SECR density estimators, like their non-spatial counterparts, are biased low when applied to subsampled data (Tredick </w:t>
      </w:r>
      <w:r w:rsidRPr="00A63616">
        <w:rPr>
          <w:rFonts w:ascii="Times New Roman" w:hAnsi="Times New Roman" w:cs="Times New Roman"/>
          <w:i/>
        </w:rPr>
        <w:t>et al.</w:t>
      </w:r>
      <w:r w:rsidRPr="00A63616">
        <w:rPr>
          <w:rFonts w:ascii="Times New Roman" w:hAnsi="Times New Roman" w:cs="Times New Roman"/>
        </w:rPr>
        <w:t xml:space="preserve"> 2007; Augustine </w:t>
      </w:r>
      <w:r w:rsidRPr="00A63616">
        <w:rPr>
          <w:rFonts w:ascii="Times New Roman" w:hAnsi="Times New Roman" w:cs="Times New Roman"/>
          <w:i/>
        </w:rPr>
        <w:t>et al.</w:t>
      </w:r>
      <w:r w:rsidRPr="00A63616">
        <w:rPr>
          <w:rFonts w:ascii="Times New Roman" w:hAnsi="Times New Roman" w:cs="Times New Roman"/>
        </w:rPr>
        <w:t xml:space="preserve"> 2014). </w:t>
      </w:r>
      <w:r w:rsidR="00001958">
        <w:rPr>
          <w:rFonts w:ascii="Times New Roman" w:hAnsi="Times New Roman" w:cs="Times New Roman"/>
        </w:rPr>
        <w:t xml:space="preserve">This effect occurred only when redundancy was incorporated into the simulation (t4), and particularly when individual heterogeneity and redundancy were both active (t5, t6 and t7; Fig. </w:t>
      </w:r>
      <w:r w:rsidR="001A489F">
        <w:rPr>
          <w:rFonts w:ascii="Times New Roman" w:hAnsi="Times New Roman" w:cs="Times New Roman"/>
        </w:rPr>
        <w:t>6</w:t>
      </w:r>
      <w:r w:rsidR="00001958">
        <w:rPr>
          <w:rFonts w:ascii="Times New Roman" w:hAnsi="Times New Roman" w:cs="Times New Roman"/>
        </w:rPr>
        <w:t xml:space="preserve">). </w:t>
      </w:r>
      <w:r w:rsidR="009053CB">
        <w:rPr>
          <w:rFonts w:ascii="Times New Roman" w:hAnsi="Times New Roman" w:cs="Times New Roman"/>
        </w:rPr>
        <w:t>SSP</w:t>
      </w:r>
      <w:r w:rsidRPr="00A63616">
        <w:rPr>
          <w:rFonts w:ascii="Times New Roman" w:hAnsi="Times New Roman" w:cs="Times New Roman"/>
        </w:rPr>
        <w:t xml:space="preserve"> increased the number of uniquely identified individuals (especially those that left only one or two </w:t>
      </w:r>
      <w:r w:rsidRPr="006B0D44">
        <w:rPr>
          <w:rFonts w:ascii="Times New Roman" w:hAnsi="Times New Roman" w:cs="Times New Roman"/>
        </w:rPr>
        <w:t>samples</w:t>
      </w:r>
      <w:r w:rsidR="009053CB" w:rsidRPr="006B0D44">
        <w:rPr>
          <w:rFonts w:ascii="Times New Roman" w:hAnsi="Times New Roman" w:cs="Times New Roman"/>
        </w:rPr>
        <w:t xml:space="preserve">; </w:t>
      </w:r>
      <w:r w:rsidR="008D28D8" w:rsidRPr="006B0D44">
        <w:rPr>
          <w:rFonts w:ascii="Times New Roman" w:hAnsi="Times New Roman" w:cs="Times New Roman"/>
        </w:rPr>
        <w:t>Figure 4</w:t>
      </w:r>
      <w:r w:rsidRPr="006B0D44">
        <w:rPr>
          <w:rFonts w:ascii="Times New Roman" w:hAnsi="Times New Roman" w:cs="Times New Roman"/>
        </w:rPr>
        <w:t xml:space="preserve">), which outweighed the inherent cost of violating SECR's assumption that the capture history provides an accurate description of individual movement characteristics. </w:t>
      </w:r>
      <w:r w:rsidR="0031696C" w:rsidRPr="006B0D44">
        <w:rPr>
          <w:rFonts w:ascii="Times New Roman" w:hAnsi="Times New Roman" w:cs="Times New Roman"/>
        </w:rPr>
        <w:t>These effects were less influential at larger sample sizes (</w:t>
      </w:r>
      <w:r w:rsidR="0031696C" w:rsidRPr="00D72EF8">
        <w:rPr>
          <w:rFonts w:ascii="Times New Roman" w:hAnsi="Times New Roman" w:cs="Times New Roman"/>
          <w:i/>
        </w:rPr>
        <w:t>n</w:t>
      </w:r>
      <w:r w:rsidR="00B374AF">
        <w:rPr>
          <w:rFonts w:ascii="Times New Roman" w:hAnsi="Times New Roman" w:cs="Times New Roman"/>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550</w:t>
      </w:r>
      <w:r w:rsidR="00B374AF">
        <w:rPr>
          <w:rFonts w:ascii="Times New Roman" w:hAnsi="Times New Roman" w:cs="Times New Roman"/>
        </w:rPr>
        <w:t xml:space="preserve"> and</w:t>
      </w:r>
      <w:r w:rsidR="0031696C" w:rsidRPr="006B0D44">
        <w:rPr>
          <w:rFonts w:ascii="Times New Roman" w:hAnsi="Times New Roman" w:cs="Times New Roman"/>
        </w:rPr>
        <w:t xml:space="preserve"> </w:t>
      </w:r>
      <w:r w:rsidR="0031696C" w:rsidRPr="00D72EF8">
        <w:rPr>
          <w:rFonts w:ascii="Times New Roman" w:hAnsi="Times New Roman" w:cs="Times New Roman"/>
          <w:i/>
        </w:rPr>
        <w:t>n</w:t>
      </w:r>
      <w:r w:rsidR="00B374AF">
        <w:rPr>
          <w:rFonts w:ascii="Times New Roman" w:hAnsi="Times New Roman" w:cs="Times New Roman"/>
          <w:i/>
        </w:rPr>
        <w:t xml:space="preserve"> </w:t>
      </w:r>
      <w:r w:rsidR="0031696C" w:rsidRPr="006B0D44">
        <w:rPr>
          <w:rFonts w:ascii="Times New Roman" w:hAnsi="Times New Roman" w:cs="Times New Roman"/>
        </w:rPr>
        <w:t>=</w:t>
      </w:r>
      <w:r w:rsidR="00B374AF">
        <w:rPr>
          <w:rFonts w:ascii="Times New Roman" w:hAnsi="Times New Roman" w:cs="Times New Roman"/>
        </w:rPr>
        <w:t xml:space="preserve"> </w:t>
      </w:r>
      <w:r w:rsidR="0031696C" w:rsidRPr="006B0D44">
        <w:rPr>
          <w:rFonts w:ascii="Times New Roman" w:hAnsi="Times New Roman" w:cs="Times New Roman"/>
        </w:rPr>
        <w:t>850).</w:t>
      </w:r>
    </w:p>
    <w:p w14:paraId="233E1733" w14:textId="00B71907" w:rsidR="004E188B" w:rsidRPr="00A63616" w:rsidRDefault="0031696C" w:rsidP="00001958">
      <w:pPr>
        <w:pStyle w:val="FirstParagraph"/>
        <w:spacing w:line="480" w:lineRule="auto"/>
        <w:rPr>
          <w:rFonts w:ascii="Times New Roman" w:hAnsi="Times New Roman" w:cs="Times New Roman"/>
        </w:rPr>
      </w:pPr>
      <w:r w:rsidRPr="006B0D44">
        <w:rPr>
          <w:rFonts w:ascii="Times New Roman" w:hAnsi="Times New Roman" w:cs="Times New Roman"/>
        </w:rPr>
        <w:t>Bears</w:t>
      </w:r>
      <w:r w:rsidR="00594D5B" w:rsidRPr="006B0D44">
        <w:rPr>
          <w:rFonts w:ascii="Times New Roman" w:hAnsi="Times New Roman" w:cs="Times New Roman"/>
        </w:rPr>
        <w:t xml:space="preserve"> </w:t>
      </w:r>
      <w:r w:rsidR="004160AD" w:rsidRPr="006B0D44">
        <w:rPr>
          <w:rFonts w:ascii="Times New Roman" w:hAnsi="Times New Roman" w:cs="Times New Roman"/>
        </w:rPr>
        <w:t xml:space="preserve">exhibited considerable heterogeneity in their </w:t>
      </w:r>
      <w:r w:rsidRPr="006B0D44">
        <w:rPr>
          <w:rFonts w:ascii="Times New Roman" w:hAnsi="Times New Roman" w:cs="Times New Roman"/>
        </w:rPr>
        <w:t>trap</w:t>
      </w:r>
      <w:r>
        <w:rPr>
          <w:rFonts w:ascii="Times New Roman" w:hAnsi="Times New Roman" w:cs="Times New Roman"/>
        </w:rPr>
        <w:t xml:space="preserve">-specific </w:t>
      </w:r>
      <w:r w:rsidR="004160AD" w:rsidRPr="00A63616">
        <w:rPr>
          <w:rFonts w:ascii="Times New Roman" w:hAnsi="Times New Roman" w:cs="Times New Roman"/>
        </w:rPr>
        <w:t>behavioral response</w:t>
      </w:r>
      <w:r>
        <w:rPr>
          <w:rFonts w:ascii="Times New Roman" w:hAnsi="Times New Roman" w:cs="Times New Roman"/>
        </w:rPr>
        <w:t>s</w:t>
      </w:r>
      <w:r w:rsidR="00594D5B">
        <w:rPr>
          <w:rFonts w:ascii="Times New Roman" w:hAnsi="Times New Roman" w:cs="Times New Roman"/>
        </w:rPr>
        <w:t xml:space="preserve"> </w:t>
      </w:r>
      <w:r w:rsidR="004160AD" w:rsidRPr="00A63616">
        <w:rPr>
          <w:rFonts w:ascii="Times New Roman" w:hAnsi="Times New Roman" w:cs="Times New Roman"/>
        </w:rPr>
        <w:t>(</w:t>
      </w:r>
      <w:r w:rsidR="00594D5B">
        <w:rPr>
          <w:rFonts w:ascii="Times New Roman" w:hAnsi="Times New Roman" w:cs="Times New Roman"/>
        </w:rPr>
        <w:t xml:space="preserve">in </w:t>
      </w:r>
      <w:r w:rsidR="004160AD" w:rsidRPr="00A63616">
        <w:rPr>
          <w:rFonts w:ascii="Times New Roman" w:hAnsi="Times New Roman" w:cs="Times New Roman"/>
        </w:rPr>
        <w:t>47%</w:t>
      </w:r>
      <w:r w:rsidR="00594D5B">
        <w:rPr>
          <w:rFonts w:ascii="Times New Roman" w:hAnsi="Times New Roman" w:cs="Times New Roman"/>
        </w:rPr>
        <w:t xml:space="preserve"> of cases</w:t>
      </w:r>
      <w:r w:rsidR="004160AD" w:rsidRPr="00A63616">
        <w:rPr>
          <w:rFonts w:ascii="Times New Roman" w:hAnsi="Times New Roman" w:cs="Times New Roman"/>
        </w:rPr>
        <w:t xml:space="preserve">, bears left only a single sample at a given site-session, but some left as many </w:t>
      </w:r>
      <w:r w:rsidR="00594D5B">
        <w:rPr>
          <w:rFonts w:ascii="Times New Roman" w:hAnsi="Times New Roman" w:cs="Times New Roman"/>
        </w:rPr>
        <w:t xml:space="preserve">as 11; </w:t>
      </w:r>
      <w:r w:rsidR="00001958">
        <w:rPr>
          <w:rFonts w:ascii="Times New Roman" w:hAnsi="Times New Roman" w:cs="Times New Roman"/>
        </w:rPr>
        <w:t xml:space="preserve">Fig. 1; </w:t>
      </w:r>
      <w:r w:rsidR="00594D5B">
        <w:rPr>
          <w:rFonts w:ascii="Times New Roman" w:hAnsi="Times New Roman" w:cs="Times New Roman"/>
        </w:rPr>
        <w:t>Garshelis &amp; Noyce 2013). Thus,</w:t>
      </w:r>
      <w:r w:rsidR="004160AD" w:rsidRPr="00A63616">
        <w:rPr>
          <w:rFonts w:ascii="Times New Roman" w:hAnsi="Times New Roman" w:cs="Times New Roman"/>
        </w:rPr>
        <w:t xml:space="preserve"> </w:t>
      </w:r>
      <w:r w:rsidR="00594D5B">
        <w:rPr>
          <w:rFonts w:ascii="Times New Roman" w:hAnsi="Times New Roman" w:cs="Times New Roman"/>
        </w:rPr>
        <w:t>subsampling empirical</w:t>
      </w:r>
      <w:r w:rsidR="004160AD" w:rsidRPr="00A63616">
        <w:rPr>
          <w:rFonts w:ascii="Times New Roman" w:hAnsi="Times New Roman" w:cs="Times New Roman"/>
        </w:rPr>
        <w:t xml:space="preserve"> data using </w:t>
      </w:r>
      <w:r w:rsidR="00594D5B">
        <w:rPr>
          <w:rFonts w:ascii="Times New Roman" w:hAnsi="Times New Roman" w:cs="Times New Roman"/>
        </w:rPr>
        <w:t>SRS</w:t>
      </w:r>
      <w:r w:rsidR="004160AD" w:rsidRPr="00A63616">
        <w:rPr>
          <w:rFonts w:ascii="Times New Roman" w:hAnsi="Times New Roman" w:cs="Times New Roman"/>
        </w:rPr>
        <w:t xml:space="preserve"> was </w:t>
      </w:r>
      <w:r w:rsidR="00594D5B">
        <w:rPr>
          <w:rFonts w:ascii="Times New Roman" w:hAnsi="Times New Roman" w:cs="Times New Roman"/>
        </w:rPr>
        <w:t>highly</w:t>
      </w:r>
      <w:r w:rsidR="004160AD" w:rsidRPr="00A63616">
        <w:rPr>
          <w:rFonts w:ascii="Times New Roman" w:hAnsi="Times New Roman" w:cs="Times New Roman"/>
        </w:rPr>
        <w:t xml:space="preserve"> likely to select redundant data from bears that tended to leave several samples at a single site-session. Conversely, </w:t>
      </w:r>
      <w:r w:rsidR="00594D5B">
        <w:rPr>
          <w:rFonts w:ascii="Times New Roman" w:hAnsi="Times New Roman" w:cs="Times New Roman"/>
        </w:rPr>
        <w:t>SSP</w:t>
      </w:r>
      <w:r w:rsidR="004160AD" w:rsidRPr="00A63616">
        <w:rPr>
          <w:rFonts w:ascii="Times New Roman" w:hAnsi="Times New Roman" w:cs="Times New Roman"/>
        </w:rPr>
        <w:t xml:space="preserve"> performed well because much of the data it excluded from the full dataset was </w:t>
      </w:r>
      <w:r w:rsidR="004160AD" w:rsidRPr="00A63616">
        <w:rPr>
          <w:rFonts w:ascii="Times New Roman" w:hAnsi="Times New Roman" w:cs="Times New Roman"/>
        </w:rPr>
        <w:lastRenderedPageBreak/>
        <w:t>redundant (</w:t>
      </w:r>
      <w:r w:rsidR="00594D5B">
        <w:rPr>
          <w:rFonts w:ascii="Times New Roman" w:hAnsi="Times New Roman" w:cs="Times New Roman"/>
        </w:rPr>
        <w:t>repeated individual by site by session combination</w:t>
      </w:r>
      <w:r w:rsidR="0017436A">
        <w:rPr>
          <w:rFonts w:ascii="Times New Roman" w:hAnsi="Times New Roman" w:cs="Times New Roman"/>
        </w:rPr>
        <w:t>s</w:t>
      </w:r>
      <w:r w:rsidR="00594D5B">
        <w:rPr>
          <w:rFonts w:ascii="Times New Roman" w:hAnsi="Times New Roman" w:cs="Times New Roman"/>
        </w:rPr>
        <w:t xml:space="preserve">), and thus, </w:t>
      </w:r>
      <w:r w:rsidR="004160AD" w:rsidRPr="00A63616">
        <w:rPr>
          <w:rFonts w:ascii="Times New Roman" w:hAnsi="Times New Roman" w:cs="Times New Roman"/>
        </w:rPr>
        <w:t>increased the likelihood of including novel samples</w:t>
      </w:r>
      <w:r w:rsidR="00594D5B">
        <w:rPr>
          <w:rFonts w:ascii="Times New Roman" w:hAnsi="Times New Roman" w:cs="Times New Roman"/>
        </w:rPr>
        <w:t xml:space="preserve"> (</w:t>
      </w:r>
      <w:r w:rsidR="008D28D8">
        <w:rPr>
          <w:rFonts w:ascii="Times New Roman" w:hAnsi="Times New Roman" w:cs="Times New Roman"/>
        </w:rPr>
        <w:t xml:space="preserve">Figure </w:t>
      </w:r>
      <w:r w:rsidR="001A489F">
        <w:rPr>
          <w:rFonts w:ascii="Times New Roman" w:hAnsi="Times New Roman" w:cs="Times New Roman"/>
        </w:rPr>
        <w:t>6</w:t>
      </w:r>
      <w:r w:rsidR="00594D5B">
        <w:rPr>
          <w:rFonts w:ascii="Times New Roman" w:hAnsi="Times New Roman" w:cs="Times New Roman"/>
        </w:rPr>
        <w:t>)</w:t>
      </w:r>
      <w:r w:rsidR="004160AD" w:rsidRPr="00A63616">
        <w:rPr>
          <w:rFonts w:ascii="Times New Roman" w:hAnsi="Times New Roman" w:cs="Times New Roman"/>
        </w:rPr>
        <w:t xml:space="preserve">. </w:t>
      </w:r>
    </w:p>
    <w:p w14:paraId="233E1734" w14:textId="0401F525" w:rsidR="004E188B" w:rsidRDefault="00891A3B" w:rsidP="00DF611A">
      <w:pPr>
        <w:pStyle w:val="BodyText"/>
        <w:spacing w:line="480" w:lineRule="auto"/>
        <w:rPr>
          <w:rFonts w:ascii="Times New Roman" w:hAnsi="Times New Roman" w:cs="Times New Roman"/>
        </w:rPr>
      </w:pPr>
      <w:r>
        <w:rPr>
          <w:rFonts w:ascii="Times New Roman" w:hAnsi="Times New Roman" w:cs="Times New Roman"/>
        </w:rPr>
        <w:t>When evaluating the effect of subsampling using the empirical data, we assumed the</w:t>
      </w:r>
      <w:r w:rsidR="004160AD" w:rsidRPr="00A63616">
        <w:rPr>
          <w:rFonts w:ascii="Times New Roman" w:hAnsi="Times New Roman" w:cs="Times New Roman"/>
        </w:rPr>
        <w:t xml:space="preserve"> full dataset </w:t>
      </w:r>
      <w:r>
        <w:rPr>
          <w:rFonts w:ascii="Times New Roman" w:hAnsi="Times New Roman" w:cs="Times New Roman"/>
        </w:rPr>
        <w:t>wa</w:t>
      </w:r>
      <w:r w:rsidR="004160AD" w:rsidRPr="00A63616">
        <w:rPr>
          <w:rFonts w:ascii="Times New Roman" w:hAnsi="Times New Roman" w:cs="Times New Roman"/>
        </w:rPr>
        <w:t>s a representative sample from the population</w:t>
      </w:r>
      <w:r w:rsidR="00980F4A">
        <w:rPr>
          <w:rFonts w:ascii="Times New Roman" w:hAnsi="Times New Roman" w:cs="Times New Roman"/>
        </w:rPr>
        <w:t>.</w:t>
      </w:r>
      <w:r w:rsidR="004160AD" w:rsidRPr="00A63616">
        <w:rPr>
          <w:rFonts w:ascii="Times New Roman" w:hAnsi="Times New Roman" w:cs="Times New Roman"/>
        </w:rPr>
        <w:t xml:space="preserve"> Noyce and Garshelis (2013) successfully subsampled 67.7% of </w:t>
      </w:r>
      <w:r>
        <w:rPr>
          <w:rFonts w:ascii="Times New Roman" w:hAnsi="Times New Roman" w:cs="Times New Roman"/>
        </w:rPr>
        <w:t>the hair clusters left at trap</w:t>
      </w:r>
      <w:r w:rsidR="004160AD" w:rsidRPr="00A63616">
        <w:rPr>
          <w:rFonts w:ascii="Times New Roman" w:hAnsi="Times New Roman" w:cs="Times New Roman"/>
        </w:rPr>
        <w:t xml:space="preserve">, </w:t>
      </w:r>
      <w:r>
        <w:rPr>
          <w:rFonts w:ascii="Times New Roman" w:hAnsi="Times New Roman" w:cs="Times New Roman"/>
        </w:rPr>
        <w:t>but</w:t>
      </w:r>
      <w:r w:rsidR="004160AD" w:rsidRPr="00A63616">
        <w:rPr>
          <w:rFonts w:ascii="Times New Roman" w:hAnsi="Times New Roman" w:cs="Times New Roman"/>
        </w:rPr>
        <w:t xml:space="preserve"> these </w:t>
      </w:r>
      <w:r>
        <w:rPr>
          <w:rFonts w:ascii="Times New Roman" w:hAnsi="Times New Roman" w:cs="Times New Roman"/>
        </w:rPr>
        <w:t xml:space="preserve">clusters </w:t>
      </w:r>
      <w:r w:rsidR="004160AD" w:rsidRPr="00A63616">
        <w:rPr>
          <w:rFonts w:ascii="Times New Roman" w:hAnsi="Times New Roman" w:cs="Times New Roman"/>
        </w:rPr>
        <w:t xml:space="preserve">were </w:t>
      </w:r>
      <w:r>
        <w:rPr>
          <w:rFonts w:ascii="Times New Roman" w:hAnsi="Times New Roman" w:cs="Times New Roman"/>
        </w:rPr>
        <w:t xml:space="preserve">a </w:t>
      </w:r>
      <w:r w:rsidR="004160AD" w:rsidRPr="00A63616">
        <w:rPr>
          <w:rFonts w:ascii="Times New Roman" w:hAnsi="Times New Roman" w:cs="Times New Roman"/>
        </w:rPr>
        <w:t xml:space="preserve">non-random </w:t>
      </w:r>
      <w:r>
        <w:rPr>
          <w:rFonts w:ascii="Times New Roman" w:hAnsi="Times New Roman" w:cs="Times New Roman"/>
        </w:rPr>
        <w:t>sample to begin with</w:t>
      </w:r>
      <w:r w:rsidR="004160AD" w:rsidRPr="00A63616">
        <w:rPr>
          <w:rFonts w:ascii="Times New Roman" w:hAnsi="Times New Roman" w:cs="Times New Roman"/>
        </w:rPr>
        <w:t xml:space="preserve"> (</w:t>
      </w:r>
      <w:r w:rsidR="00980F4A">
        <w:rPr>
          <w:rFonts w:ascii="Times New Roman" w:hAnsi="Times New Roman" w:cs="Times New Roman"/>
        </w:rPr>
        <w:t xml:space="preserve">the first </w:t>
      </w:r>
      <w:r w:rsidR="004160AD" w:rsidRPr="00A63616">
        <w:rPr>
          <w:rFonts w:ascii="Times New Roman" w:hAnsi="Times New Roman" w:cs="Times New Roman"/>
        </w:rPr>
        <w:t>377</w:t>
      </w:r>
      <w:r w:rsidR="00980F4A">
        <w:rPr>
          <w:rFonts w:ascii="Times New Roman" w:hAnsi="Times New Roman" w:cs="Times New Roman"/>
        </w:rPr>
        <w:t xml:space="preserve"> clusters were chosen to represent</w:t>
      </w:r>
      <w:r w:rsidR="004160AD" w:rsidRPr="00A63616">
        <w:rPr>
          <w:rFonts w:ascii="Times New Roman" w:hAnsi="Times New Roman" w:cs="Times New Roman"/>
        </w:rPr>
        <w:t xml:space="preserve"> unique site-sessions and </w:t>
      </w:r>
      <w:r>
        <w:rPr>
          <w:rFonts w:ascii="Times New Roman" w:hAnsi="Times New Roman" w:cs="Times New Roman"/>
        </w:rPr>
        <w:t xml:space="preserve">the remaining </w:t>
      </w:r>
      <w:r w:rsidR="004160AD" w:rsidRPr="00A63616">
        <w:rPr>
          <w:rFonts w:ascii="Times New Roman" w:hAnsi="Times New Roman" w:cs="Times New Roman"/>
        </w:rPr>
        <w:t>776</w:t>
      </w:r>
      <w:r w:rsidR="00980F4A">
        <w:rPr>
          <w:rFonts w:ascii="Times New Roman" w:hAnsi="Times New Roman" w:cs="Times New Roman"/>
        </w:rPr>
        <w:t xml:space="preserve"> clusters were chosen</w:t>
      </w:r>
      <w:r w:rsidR="004160AD" w:rsidRPr="00A63616">
        <w:rPr>
          <w:rFonts w:ascii="Times New Roman" w:hAnsi="Times New Roman" w:cs="Times New Roman"/>
        </w:rPr>
        <w:t xml:space="preserve"> completely</w:t>
      </w:r>
      <w:r w:rsidR="00980F4A">
        <w:rPr>
          <w:rFonts w:ascii="Times New Roman" w:hAnsi="Times New Roman" w:cs="Times New Roman"/>
        </w:rPr>
        <w:t xml:space="preserve"> at</w:t>
      </w:r>
      <w:r w:rsidR="004160AD" w:rsidRPr="00A63616">
        <w:rPr>
          <w:rFonts w:ascii="Times New Roman" w:hAnsi="Times New Roman" w:cs="Times New Roman"/>
        </w:rPr>
        <w:t xml:space="preserve"> random)</w:t>
      </w:r>
      <w:r>
        <w:rPr>
          <w:rFonts w:ascii="Times New Roman" w:hAnsi="Times New Roman" w:cs="Times New Roman"/>
        </w:rPr>
        <w:t xml:space="preserve">. Thus, </w:t>
      </w:r>
      <w:r w:rsidR="004160AD" w:rsidRPr="00A63616">
        <w:rPr>
          <w:rFonts w:ascii="Times New Roman" w:hAnsi="Times New Roman" w:cs="Times New Roman"/>
        </w:rPr>
        <w:t xml:space="preserve"> </w:t>
      </w:r>
      <w:r>
        <w:rPr>
          <w:rFonts w:ascii="Times New Roman" w:hAnsi="Times New Roman" w:cs="Times New Roman"/>
        </w:rPr>
        <w:t>the full dataset may</w:t>
      </w:r>
      <w:r w:rsidR="004160AD" w:rsidRPr="00A63616">
        <w:rPr>
          <w:rFonts w:ascii="Times New Roman" w:hAnsi="Times New Roman" w:cs="Times New Roman"/>
        </w:rPr>
        <w:t xml:space="preserve"> be missing novel individuals or </w:t>
      </w:r>
      <w:r w:rsidR="007C0AEC">
        <w:rPr>
          <w:rFonts w:ascii="Times New Roman" w:hAnsi="Times New Roman" w:cs="Times New Roman"/>
        </w:rPr>
        <w:t xml:space="preserve">novel locations of </w:t>
      </w:r>
      <w:r w:rsidR="004160AD" w:rsidRPr="00A63616">
        <w:rPr>
          <w:rFonts w:ascii="Times New Roman" w:hAnsi="Times New Roman" w:cs="Times New Roman"/>
        </w:rPr>
        <w:t xml:space="preserve">known </w:t>
      </w:r>
      <w:r w:rsidR="00001958">
        <w:rPr>
          <w:rFonts w:ascii="Times New Roman" w:hAnsi="Times New Roman" w:cs="Times New Roman"/>
        </w:rPr>
        <w:t>individuals</w:t>
      </w:r>
      <w:r w:rsidR="004160AD" w:rsidRPr="00A63616">
        <w:rPr>
          <w:rFonts w:ascii="Times New Roman" w:hAnsi="Times New Roman" w:cs="Times New Roman"/>
        </w:rPr>
        <w:t xml:space="preserve">. </w:t>
      </w:r>
      <w:r>
        <w:rPr>
          <w:rFonts w:ascii="Times New Roman" w:hAnsi="Times New Roman" w:cs="Times New Roman"/>
        </w:rPr>
        <w:t>On the other hand</w:t>
      </w:r>
      <w:r w:rsidR="004160AD" w:rsidRPr="00A63616">
        <w:rPr>
          <w:rFonts w:ascii="Times New Roman" w:hAnsi="Times New Roman" w:cs="Times New Roman"/>
        </w:rPr>
        <w:t>, it is also likely that many of th</w:t>
      </w:r>
      <w:r w:rsidR="00980F4A">
        <w:rPr>
          <w:rFonts w:ascii="Times New Roman" w:hAnsi="Times New Roman" w:cs="Times New Roman"/>
        </w:rPr>
        <w:t>e non-sampled clusters</w:t>
      </w:r>
      <w:r w:rsidR="007C0AEC">
        <w:rPr>
          <w:rFonts w:ascii="Times New Roman" w:hAnsi="Times New Roman" w:cs="Times New Roman"/>
        </w:rPr>
        <w:t xml:space="preserve"> </w:t>
      </w:r>
      <w:r w:rsidR="004160AD" w:rsidRPr="00A63616">
        <w:rPr>
          <w:rFonts w:ascii="Times New Roman" w:hAnsi="Times New Roman" w:cs="Times New Roman"/>
        </w:rPr>
        <w:t xml:space="preserve">were redundant due to the strong individual heterogeneity noted in this study. </w:t>
      </w:r>
      <w:r w:rsidR="002F4438">
        <w:rPr>
          <w:rFonts w:ascii="Times New Roman" w:hAnsi="Times New Roman" w:cs="Times New Roman"/>
        </w:rPr>
        <w:t>We also ignored the possibility that</w:t>
      </w:r>
      <w:r w:rsidR="004160AD" w:rsidRPr="00A63616">
        <w:rPr>
          <w:rFonts w:ascii="Times New Roman" w:hAnsi="Times New Roman" w:cs="Times New Roman"/>
        </w:rPr>
        <w:t xml:space="preserve"> there may have been false </w:t>
      </w:r>
      <w:r w:rsidR="0017436A" w:rsidRPr="00A63616">
        <w:rPr>
          <w:rFonts w:ascii="Times New Roman" w:hAnsi="Times New Roman" w:cs="Times New Roman"/>
        </w:rPr>
        <w:t>identification</w:t>
      </w:r>
      <w:r w:rsidR="004160AD" w:rsidRPr="00A63616">
        <w:rPr>
          <w:rFonts w:ascii="Times New Roman" w:hAnsi="Times New Roman" w:cs="Times New Roman"/>
        </w:rPr>
        <w:t xml:space="preserve"> of indiv</w:t>
      </w:r>
      <w:r w:rsidR="00594D5B">
        <w:rPr>
          <w:rFonts w:ascii="Times New Roman" w:hAnsi="Times New Roman" w:cs="Times New Roman"/>
        </w:rPr>
        <w:t>iduals due to allelic dropout/</w:t>
      </w:r>
      <w:r w:rsidR="004160AD" w:rsidRPr="00A63616">
        <w:rPr>
          <w:rFonts w:ascii="Times New Roman" w:hAnsi="Times New Roman" w:cs="Times New Roman"/>
        </w:rPr>
        <w:t xml:space="preserve">false amplification (Dreher </w:t>
      </w:r>
      <w:r w:rsidR="004160AD" w:rsidRPr="00A63616">
        <w:rPr>
          <w:rFonts w:ascii="Times New Roman" w:hAnsi="Times New Roman" w:cs="Times New Roman"/>
          <w:i/>
        </w:rPr>
        <w:t>et al.</w:t>
      </w:r>
      <w:r w:rsidR="004160AD" w:rsidRPr="00A63616">
        <w:rPr>
          <w:rFonts w:ascii="Times New Roman" w:hAnsi="Times New Roman" w:cs="Times New Roman"/>
        </w:rPr>
        <w:t xml:space="preserve"> 2009), or the 'shadow effect' - erroneously treating a novel individual as a recapture due to similarity in their genotype (Mills </w:t>
      </w:r>
      <w:r w:rsidR="004160AD" w:rsidRPr="00A63616">
        <w:rPr>
          <w:rFonts w:ascii="Times New Roman" w:hAnsi="Times New Roman" w:cs="Times New Roman"/>
          <w:i/>
        </w:rPr>
        <w:t>et al.</w:t>
      </w:r>
      <w:r w:rsidR="004160AD" w:rsidRPr="00A63616">
        <w:rPr>
          <w:rFonts w:ascii="Times New Roman" w:hAnsi="Times New Roman" w:cs="Times New Roman"/>
        </w:rPr>
        <w:t xml:space="preserve"> 2000).</w:t>
      </w:r>
    </w:p>
    <w:p w14:paraId="3585E2A5" w14:textId="6C1E8B2C" w:rsidR="00431C0C" w:rsidRDefault="00431C0C" w:rsidP="00DF611A">
      <w:pPr>
        <w:pStyle w:val="BodyText"/>
        <w:spacing w:line="480" w:lineRule="auto"/>
        <w:rPr>
          <w:rFonts w:ascii="Times New Roman" w:hAnsi="Times New Roman" w:cs="Times New Roman"/>
          <w:b/>
        </w:rPr>
      </w:pPr>
      <w:r w:rsidRPr="00A116ED">
        <w:rPr>
          <w:rFonts w:ascii="Times New Roman" w:hAnsi="Times New Roman" w:cs="Times New Roman"/>
          <w:b/>
        </w:rPr>
        <w:t>MANAGEMENT IMPLICATIONS</w:t>
      </w:r>
    </w:p>
    <w:p w14:paraId="6ACDF76A" w14:textId="72992640"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data</w:t>
      </w:r>
      <w:r w:rsidR="008A06C8">
        <w:rPr>
          <w:rFonts w:ascii="Times New Roman" w:hAnsi="Times New Roman" w:cs="Times New Roman"/>
        </w:rPr>
        <w:t>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are expected to be</w:t>
      </w:r>
      <w:r w:rsidR="00FD5610">
        <w:rPr>
          <w:rFonts w:ascii="Times New Roman" w:hAnsi="Times New Roman" w:cs="Times New Roman"/>
        </w:rPr>
        <w:t xml:space="preserve"> greatest when sub</w:t>
      </w:r>
      <w:r w:rsidR="00C87A5D">
        <w:rPr>
          <w:rFonts w:ascii="Times New Roman" w:hAnsi="Times New Roman" w:cs="Times New Roman"/>
        </w:rPr>
        <w:t>sample sizes are</w:t>
      </w:r>
      <w:r w:rsidR="00FD5610">
        <w:rPr>
          <w:rFonts w:ascii="Times New Roman" w:hAnsi="Times New Roman" w:cs="Times New Roman"/>
        </w:rPr>
        <w:t xml:space="preserve"> small and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trap</w:t>
      </w:r>
      <w:r w:rsidR="00A116ED">
        <w:rPr>
          <w:rFonts w:ascii="Times New Roman" w:hAnsi="Times New Roman" w:cs="Times New Roman"/>
        </w:rPr>
        <w:t xml:space="preserve"> </w:t>
      </w:r>
    </w:p>
    <w:p w14:paraId="17B83C20" w14:textId="5898FA43" w:rsidR="00312A9F" w:rsidRPr="0040630A" w:rsidRDefault="00404765" w:rsidP="003C0145">
      <w:pPr>
        <w:pStyle w:val="Heading1"/>
        <w:spacing w:line="480" w:lineRule="auto"/>
        <w:rPr>
          <w:rFonts w:ascii="Times New Roman" w:hAnsi="Times New Roman" w:cs="Times New Roman"/>
          <w:sz w:val="24"/>
          <w:szCs w:val="24"/>
        </w:rPr>
      </w:pPr>
      <w:bookmarkStart w:id="25" w:name="future-analysis"/>
      <w:bookmarkStart w:id="26" w:name="references"/>
      <w:bookmarkEnd w:id="25"/>
      <w:bookmarkEnd w:id="26"/>
      <w:r>
        <w:rPr>
          <w:rFonts w:ascii="Times New Roman" w:hAnsi="Times New Roman" w:cs="Times New Roman"/>
          <w:color w:val="auto"/>
          <w:sz w:val="24"/>
          <w:szCs w:val="24"/>
        </w:rPr>
        <w:lastRenderedPageBreak/>
        <w:t>ACKNOWLEDGEMENTS</w:t>
      </w:r>
    </w:p>
    <w:p w14:paraId="50FA25F4" w14:textId="77777777" w:rsidR="003C0145" w:rsidRPr="003C0145" w:rsidRDefault="0043763D" w:rsidP="003C0145">
      <w:pPr>
        <w:pStyle w:val="Heading1"/>
        <w:spacing w:line="480" w:lineRule="auto"/>
        <w:rPr>
          <w:ins w:id="27" w:author="Nick" w:date="2018-01-26T17:08:00Z"/>
          <w:rFonts w:ascii="Times New Roman" w:hAnsi="Times New Roman" w:cs="Times New Roman"/>
          <w:b w:val="0"/>
          <w:color w:val="auto"/>
          <w:sz w:val="24"/>
          <w:szCs w:val="24"/>
          <w:rPrChange w:id="28" w:author="Nick" w:date="2018-01-26T17:09:00Z">
            <w:rPr>
              <w:ins w:id="29" w:author="Nick" w:date="2018-01-26T17:08:00Z"/>
              <w:rFonts w:ascii="Times New Roman" w:hAnsi="Times New Roman" w:cs="Times New Roman"/>
            </w:rPr>
          </w:rPrChange>
        </w:rPr>
      </w:pPr>
      <w:r w:rsidRPr="003C0145">
        <w:rPr>
          <w:b w:val="0"/>
          <w:color w:val="auto"/>
          <w:sz w:val="24"/>
          <w:szCs w:val="24"/>
          <w:rPrChange w:id="30" w:author="Nick" w:date="2018-01-26T17:09:00Z">
            <w:rPr/>
          </w:rPrChange>
        </w:rPr>
        <w:t xml:space="preserve"> </w:t>
      </w:r>
      <w:r w:rsidRPr="003C0145">
        <w:rPr>
          <w:rFonts w:ascii="Times New Roman" w:hAnsi="Times New Roman" w:cs="Times New Roman"/>
          <w:b w:val="0"/>
          <w:color w:val="auto"/>
          <w:sz w:val="24"/>
          <w:szCs w:val="24"/>
          <w:rPrChange w:id="31" w:author="Nick" w:date="2018-01-26T17:09:00Z">
            <w:rPr>
              <w:rFonts w:ascii="Times New Roman" w:hAnsi="Times New Roman" w:cs="Times New Roman"/>
            </w:rPr>
          </w:rPrChange>
        </w:rPr>
        <w:t>JF</w:t>
      </w:r>
      <w:bookmarkStart w:id="32" w:name="_GoBack"/>
      <w:bookmarkEnd w:id="32"/>
      <w:r w:rsidRPr="003C0145">
        <w:rPr>
          <w:rFonts w:ascii="Times New Roman" w:hAnsi="Times New Roman" w:cs="Times New Roman"/>
          <w:b w:val="0"/>
          <w:color w:val="auto"/>
          <w:sz w:val="24"/>
          <w:szCs w:val="24"/>
          <w:rPrChange w:id="33" w:author="Nick" w:date="2018-01-26T17:09:00Z">
            <w:rPr>
              <w:rFonts w:ascii="Times New Roman" w:hAnsi="Times New Roman" w:cs="Times New Roman"/>
            </w:rPr>
          </w:rPrChange>
        </w:rPr>
        <w:t xml:space="preserve"> received partial support from the Minnesota Agricultural Experimental Station and the McKnight Foundation.</w:t>
      </w:r>
    </w:p>
    <w:p w14:paraId="233E1738" w14:textId="2B3FFDD9" w:rsidR="004E188B" w:rsidRPr="0040630A" w:rsidRDefault="00404765" w:rsidP="00F67701">
      <w:pPr>
        <w:pStyle w:val="Heading1"/>
        <w:spacing w:line="480" w:lineRule="auto"/>
        <w:rPr>
          <w:rFonts w:ascii="Times New Roman" w:hAnsi="Times New Roman" w:cs="Times New Roman"/>
          <w:color w:val="auto"/>
          <w:sz w:val="24"/>
          <w:szCs w:val="24"/>
        </w:rPr>
      </w:pPr>
      <w:commentRangeStart w:id="34"/>
      <w:r>
        <w:rPr>
          <w:rFonts w:ascii="Times New Roman" w:hAnsi="Times New Roman" w:cs="Times New Roman"/>
          <w:color w:val="auto"/>
          <w:sz w:val="24"/>
          <w:szCs w:val="24"/>
        </w:rPr>
        <w:t>LITERATURE CITED</w:t>
      </w:r>
      <w:commentRangeEnd w:id="34"/>
      <w:r w:rsidR="004E6273">
        <w:rPr>
          <w:rStyle w:val="CommentReference"/>
          <w:rFonts w:asciiTheme="minorHAnsi" w:eastAsiaTheme="minorHAnsi" w:hAnsiTheme="minorHAnsi" w:cstheme="minorBidi"/>
          <w:b w:val="0"/>
          <w:bCs w:val="0"/>
          <w:color w:val="auto"/>
        </w:rPr>
        <w:commentReference w:id="34"/>
      </w:r>
    </w:p>
    <w:p w14:paraId="233E1739"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(2014). </w:t>
      </w:r>
      <w:r w:rsidRPr="0040630A">
        <w:rPr>
          <w:rFonts w:ascii="Times New Roman" w:hAnsi="Times New Roman" w:cs="Times New Roman"/>
          <w:i/>
        </w:rPr>
        <w:t>DoParallel: Foreach parallel adaptor for the parallel package</w:t>
      </w:r>
      <w:r w:rsidRPr="0040630A">
        <w:rPr>
          <w:rFonts w:ascii="Times New Roman" w:hAnsi="Times New Roman" w:cs="Times New Roman"/>
        </w:rPr>
        <w:t>.</w:t>
      </w:r>
    </w:p>
    <w:p w14:paraId="233E173A" w14:textId="77777777" w:rsidR="004E188B" w:rsidRPr="0040630A" w:rsidRDefault="004160AD" w:rsidP="00F67701">
      <w:pPr>
        <w:pStyle w:val="Bibliography"/>
        <w:spacing w:line="480" w:lineRule="auto"/>
        <w:rPr>
          <w:rFonts w:ascii="Times New Roman" w:hAnsi="Times New Roman" w:cs="Times New Roman"/>
        </w:rPr>
      </w:pPr>
      <w:r w:rsidRPr="0040630A">
        <w:rPr>
          <w:rFonts w:ascii="Times New Roman" w:hAnsi="Times New Roman" w:cs="Times New Roman"/>
        </w:rPr>
        <w:t xml:space="preserve">Analytics, R. &amp; Weston, S. (2015). </w:t>
      </w:r>
      <w:r w:rsidRPr="0040630A">
        <w:rPr>
          <w:rFonts w:ascii="Times New Roman" w:hAnsi="Times New Roman" w:cs="Times New Roman"/>
          <w:i/>
        </w:rPr>
        <w:t>Foreach: Provides foreach looping construct for r</w:t>
      </w:r>
      <w:r w:rsidRPr="0040630A">
        <w:rPr>
          <w:rFonts w:ascii="Times New Roman" w:hAnsi="Times New Roman" w:cs="Times New Roman"/>
        </w:rPr>
        <w:t>.</w:t>
      </w:r>
    </w:p>
    <w:p w14:paraId="233E173B"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Augustine, B.C., Tredick, C.A. &amp; Bonner, S.J. (2014). Accounting for behavioural response to capture when estimating population size from hair snare studies with missing data. </w:t>
      </w:r>
      <w:r w:rsidRPr="0040630A">
        <w:rPr>
          <w:rFonts w:ascii="Times New Roman" w:hAnsi="Times New Roman" w:cs="Times New Roman"/>
          <w:i/>
        </w:rPr>
        <w:t>Methods Ecol Evol</w:t>
      </w:r>
      <w:r w:rsidRPr="0040630A">
        <w:rPr>
          <w:rFonts w:ascii="Times New Roman" w:hAnsi="Times New Roman" w:cs="Times New Roman"/>
        </w:rPr>
        <w:t xml:space="preserve">, </w:t>
      </w:r>
      <w:r w:rsidRPr="0040630A">
        <w:rPr>
          <w:rFonts w:ascii="Times New Roman" w:hAnsi="Times New Roman" w:cs="Times New Roman"/>
          <w:b/>
        </w:rPr>
        <w:t>5</w:t>
      </w:r>
      <w:r w:rsidRPr="0040630A">
        <w:rPr>
          <w:rFonts w:ascii="Times New Roman" w:hAnsi="Times New Roman" w:cs="Times New Roman"/>
        </w:rPr>
        <w:t>, 1154–1161.</w:t>
      </w:r>
    </w:p>
    <w:p w14:paraId="54540076" w14:textId="317FAD1E" w:rsidR="0079361C" w:rsidRDefault="0079361C" w:rsidP="0079361C">
      <w:pPr>
        <w:pStyle w:val="Bibliography"/>
        <w:spacing w:line="480" w:lineRule="auto"/>
        <w:rPr>
          <w:rFonts w:ascii="Times New Roman" w:hAnsi="Times New Roman" w:cs="Times New Roman"/>
        </w:rPr>
      </w:pPr>
      <w:r>
        <w:rPr>
          <w:rFonts w:ascii="Times New Roman" w:hAnsi="Times New Roman" w:cs="Times New Roman"/>
        </w:rPr>
        <w:t xml:space="preserve">Baddeley. A. (2017). </w:t>
      </w:r>
      <w:r>
        <w:rPr>
          <w:rFonts w:ascii="Times New Roman" w:hAnsi="Times New Roman" w:cs="Times New Roman"/>
          <w:i/>
        </w:rPr>
        <w:t xml:space="preserve">spatstat: </w:t>
      </w:r>
      <w:r w:rsidRPr="0079361C">
        <w:rPr>
          <w:rFonts w:ascii="Times New Roman" w:hAnsi="Times New Roman" w:cs="Times New Roman"/>
          <w:i/>
        </w:rPr>
        <w:t>Spatial Point Pattern Analysis, Model-Fitting, Simulation, Tests</w:t>
      </w:r>
      <w:r>
        <w:rPr>
          <w:rFonts w:ascii="Times New Roman" w:hAnsi="Times New Roman" w:cs="Times New Roman"/>
          <w:i/>
        </w:rPr>
        <w:t>.</w:t>
      </w:r>
    </w:p>
    <w:p w14:paraId="233E173C" w14:textId="65F0720B"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(2012). A non-technical overview of spatially explicit capture–recapture models. </w:t>
      </w:r>
      <w:r w:rsidRPr="0040630A">
        <w:rPr>
          <w:rFonts w:ascii="Times New Roman" w:hAnsi="Times New Roman" w:cs="Times New Roman"/>
          <w:i/>
        </w:rPr>
        <w:t>Journal of Ornithology</w:t>
      </w:r>
      <w:r w:rsidRPr="0040630A">
        <w:rPr>
          <w:rFonts w:ascii="Times New Roman" w:hAnsi="Times New Roman" w:cs="Times New Roman"/>
        </w:rPr>
        <w:t xml:space="preserve">, </w:t>
      </w:r>
      <w:r w:rsidRPr="0040630A">
        <w:rPr>
          <w:rFonts w:ascii="Times New Roman" w:hAnsi="Times New Roman" w:cs="Times New Roman"/>
          <w:b/>
        </w:rPr>
        <w:t>152</w:t>
      </w:r>
      <w:r w:rsidRPr="0040630A">
        <w:rPr>
          <w:rFonts w:ascii="Times New Roman" w:hAnsi="Times New Roman" w:cs="Times New Roman"/>
        </w:rPr>
        <w:t>, S435–S444.</w:t>
      </w:r>
    </w:p>
    <w:p w14:paraId="233E173D" w14:textId="77777777" w:rsidR="004E188B" w:rsidRPr="0040630A" w:rsidRDefault="004160AD" w:rsidP="0079361C">
      <w:pPr>
        <w:pStyle w:val="Bibliography"/>
        <w:spacing w:line="480" w:lineRule="auto"/>
        <w:rPr>
          <w:rFonts w:ascii="Times New Roman" w:hAnsi="Times New Roman" w:cs="Times New Roman"/>
        </w:rPr>
      </w:pPr>
      <w:r w:rsidRPr="0040630A">
        <w:rPr>
          <w:rFonts w:ascii="Times New Roman" w:hAnsi="Times New Roman" w:cs="Times New Roman"/>
        </w:rPr>
        <w:t xml:space="preserve">Borchers, D., Buckland, S. &amp; Zucchini, W. (2002). </w:t>
      </w:r>
      <w:r w:rsidRPr="0040630A">
        <w:rPr>
          <w:rFonts w:ascii="Times New Roman" w:hAnsi="Times New Roman" w:cs="Times New Roman"/>
          <w:i/>
        </w:rPr>
        <w:t>Estimating animal abundance: Closed populations</w:t>
      </w:r>
      <w:r w:rsidRPr="0040630A">
        <w:rPr>
          <w:rFonts w:ascii="Times New Roman" w:hAnsi="Times New Roman" w:cs="Times New Roman"/>
        </w:rPr>
        <w:t>. Springer-Verlag London.</w:t>
      </w:r>
    </w:p>
    <w:p w14:paraId="233E173E" w14:textId="77777777" w:rsidR="004E188B" w:rsidRPr="0040630A" w:rsidRDefault="004160AD" w:rsidP="00DF611A">
      <w:pPr>
        <w:pStyle w:val="Bibliography"/>
        <w:spacing w:line="480" w:lineRule="auto"/>
        <w:rPr>
          <w:rFonts w:ascii="Times New Roman" w:hAnsi="Times New Roman" w:cs="Times New Roman"/>
        </w:rPr>
      </w:pPr>
      <w:r w:rsidRPr="0040630A">
        <w:rPr>
          <w:rFonts w:ascii="Times New Roman" w:hAnsi="Times New Roman" w:cs="Times New Roman"/>
        </w:rPr>
        <w:t xml:space="preserve">Boulanger, J., Himmer, S. &amp; Swan, C. (2004). Monitoring of grizzly bear population trends and demography using dNA mark-recapture methods in the owikeno lake area of british columbia. </w:t>
      </w:r>
      <w:r w:rsidRPr="0040630A">
        <w:rPr>
          <w:rFonts w:ascii="Times New Roman" w:hAnsi="Times New Roman" w:cs="Times New Roman"/>
          <w:i/>
        </w:rPr>
        <w:t>Canadian Journal of Zoology</w:t>
      </w:r>
      <w:r w:rsidRPr="0040630A">
        <w:rPr>
          <w:rFonts w:ascii="Times New Roman" w:hAnsi="Times New Roman" w:cs="Times New Roman"/>
        </w:rPr>
        <w:t xml:space="preserve">, </w:t>
      </w:r>
      <w:r w:rsidRPr="0040630A">
        <w:rPr>
          <w:rFonts w:ascii="Times New Roman" w:hAnsi="Times New Roman" w:cs="Times New Roman"/>
          <w:b/>
        </w:rPr>
        <w:t>82</w:t>
      </w:r>
      <w:r w:rsidRPr="0040630A">
        <w:rPr>
          <w:rFonts w:ascii="Times New Roman" w:hAnsi="Times New Roman" w:cs="Times New Roman"/>
        </w:rPr>
        <w:t>, 1267–1277.</w:t>
      </w:r>
    </w:p>
    <w:p w14:paraId="233E173F"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Buckworth, R. &amp; Territory, N. (2012). GENETAG: genetic mark-recapture for real-time harvest rate monitoring: Pilot studies in northern australian spanish mackerel fish. </w:t>
      </w:r>
      <w:r w:rsidRPr="0040630A">
        <w:rPr>
          <w:rFonts w:ascii="Times New Roman" w:hAnsi="Times New Roman" w:cs="Times New Roman"/>
          <w:i/>
        </w:rPr>
        <w:t>Fisheries Research and Development Corporation</w:t>
      </w:r>
      <w:r w:rsidRPr="0040630A">
        <w:rPr>
          <w:rFonts w:ascii="Times New Roman" w:hAnsi="Times New Roman" w:cs="Times New Roman"/>
        </w:rPr>
        <w:t xml:space="preserve">, </w:t>
      </w:r>
      <w:r w:rsidRPr="0040630A">
        <w:rPr>
          <w:rFonts w:ascii="Times New Roman" w:hAnsi="Times New Roman" w:cs="Times New Roman"/>
          <w:b/>
        </w:rPr>
        <w:t>78</w:t>
      </w:r>
      <w:r w:rsidRPr="0040630A">
        <w:rPr>
          <w:rFonts w:ascii="Times New Roman" w:hAnsi="Times New Roman" w:cs="Times New Roman"/>
        </w:rPr>
        <w:t>, 1–17.</w:t>
      </w:r>
    </w:p>
    <w:p w14:paraId="233E1740"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Dreher, B., Rosa, G. &amp; Lukacs, P. (2009). Subsampling hair samples affects accuracy and precision of DNA Based population estimates.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73</w:t>
      </w:r>
      <w:r w:rsidRPr="0040630A">
        <w:rPr>
          <w:rFonts w:ascii="Times New Roman" w:hAnsi="Times New Roman" w:cs="Times New Roman"/>
        </w:rPr>
        <w:t>, 1184–1188.</w:t>
      </w:r>
    </w:p>
    <w:p w14:paraId="233E1741"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Ebert, C., Knauer, F., Storch, I. &amp; Hohmann, U. (2010). Individual heterogeneity as a pitfall in population estimates based on non-invasive genetic sampling: A review and recommendations. </w:t>
      </w:r>
      <w:r w:rsidRPr="0040630A">
        <w:rPr>
          <w:rFonts w:ascii="Times New Roman" w:hAnsi="Times New Roman" w:cs="Times New Roman"/>
          <w:i/>
        </w:rPr>
        <w:t>Wildlife Biology</w:t>
      </w:r>
      <w:r w:rsidRPr="0040630A">
        <w:rPr>
          <w:rFonts w:ascii="Times New Roman" w:hAnsi="Times New Roman" w:cs="Times New Roman"/>
        </w:rPr>
        <w:t xml:space="preserve">, </w:t>
      </w:r>
      <w:r w:rsidRPr="0040630A">
        <w:rPr>
          <w:rFonts w:ascii="Times New Roman" w:hAnsi="Times New Roman" w:cs="Times New Roman"/>
          <w:b/>
        </w:rPr>
        <w:t>16</w:t>
      </w:r>
      <w:r w:rsidRPr="0040630A">
        <w:rPr>
          <w:rFonts w:ascii="Times New Roman" w:hAnsi="Times New Roman" w:cs="Times New Roman"/>
        </w:rPr>
        <w:t>, 225–240.</w:t>
      </w:r>
    </w:p>
    <w:p w14:paraId="233E1742"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(2015). </w:t>
      </w:r>
      <w:r w:rsidRPr="0040630A">
        <w:rPr>
          <w:rFonts w:ascii="Times New Roman" w:hAnsi="Times New Roman" w:cs="Times New Roman"/>
          <w:i/>
        </w:rPr>
        <w:t>Secr: Spatially explicit capture-recapture models</w:t>
      </w:r>
      <w:r w:rsidRPr="0040630A">
        <w:rPr>
          <w:rFonts w:ascii="Times New Roman" w:hAnsi="Times New Roman" w:cs="Times New Roman"/>
        </w:rPr>
        <w:t>.</w:t>
      </w:r>
    </w:p>
    <w:p w14:paraId="233E1743"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Efford, M., Warburton, B., Coleman, M. &amp; Barker, R. (2005). A field test of two methods for density estimation. </w:t>
      </w:r>
      <w:r w:rsidRPr="0040630A">
        <w:rPr>
          <w:rFonts w:ascii="Times New Roman" w:hAnsi="Times New Roman" w:cs="Times New Roman"/>
          <w:i/>
        </w:rPr>
        <w:t>Wildlife Society Bulletin</w:t>
      </w:r>
      <w:r w:rsidRPr="0040630A">
        <w:rPr>
          <w:rFonts w:ascii="Times New Roman" w:hAnsi="Times New Roman" w:cs="Times New Roman"/>
        </w:rPr>
        <w:t xml:space="preserve">, </w:t>
      </w:r>
      <w:r w:rsidRPr="0040630A">
        <w:rPr>
          <w:rFonts w:ascii="Times New Roman" w:hAnsi="Times New Roman" w:cs="Times New Roman"/>
          <w:b/>
        </w:rPr>
        <w:t>33</w:t>
      </w:r>
      <w:r w:rsidRPr="0040630A">
        <w:rPr>
          <w:rFonts w:ascii="Times New Roman" w:hAnsi="Times New Roman" w:cs="Times New Roman"/>
        </w:rPr>
        <w:t>, 731–738.</w:t>
      </w:r>
    </w:p>
    <w:p w14:paraId="233E1744"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Garshelis, D. &amp; Noyce, K. (2013). Capture heterogeneity in hair-trapping of bears. </w:t>
      </w:r>
      <w:r w:rsidRPr="0040630A">
        <w:rPr>
          <w:rFonts w:ascii="Times New Roman" w:hAnsi="Times New Roman" w:cs="Times New Roman"/>
          <w:i/>
        </w:rPr>
        <w:t>Summary of Research Findings</w:t>
      </w:r>
      <w:r w:rsidRPr="0040630A">
        <w:rPr>
          <w:rFonts w:ascii="Times New Roman" w:hAnsi="Times New Roman" w:cs="Times New Roman"/>
        </w:rPr>
        <w:t>, 71–85.</w:t>
      </w:r>
    </w:p>
    <w:p w14:paraId="233E1745"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Gervasi, V., Ciucci, P., Boulanger, J., Posillico, M. &amp; Sulli, C. (2008). A preliminary estimate of the apennine brown bear population size based on hair-snag sampling and multiple data source mark-recapture huggins models.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19</w:t>
      </w:r>
      <w:r w:rsidRPr="0040630A">
        <w:rPr>
          <w:rFonts w:ascii="Times New Roman" w:hAnsi="Times New Roman" w:cs="Times New Roman"/>
        </w:rPr>
        <w:t>, 105–121.</w:t>
      </w:r>
    </w:p>
    <w:p w14:paraId="52E076D1" w14:textId="77777777" w:rsidR="0083678D" w:rsidRPr="0083678D" w:rsidRDefault="0083678D" w:rsidP="0083678D">
      <w:pPr>
        <w:spacing w:line="480" w:lineRule="auto"/>
        <w:rPr>
          <w:rFonts w:ascii="Times New Roman" w:hAnsi="Times New Roman" w:cs="Times New Roman"/>
        </w:rPr>
      </w:pPr>
      <w:r w:rsidRPr="0083678D">
        <w:rPr>
          <w:rFonts w:ascii="Times New Roman" w:hAnsi="Times New Roman" w:cs="Times New Roman"/>
        </w:rPr>
        <w:t xml:space="preserve">Ivan, J. S., G. C. White, and T. M. Shenk. 2013a. Using auxiliary telemetry information to estimate animal density from capture–recapture data. Ecology 94:809–816. </w:t>
      </w:r>
    </w:p>
    <w:p w14:paraId="55718019" w14:textId="77777777" w:rsidR="0083678D" w:rsidRDefault="0083678D" w:rsidP="0083678D">
      <w:pPr>
        <w:pStyle w:val="Bibliography"/>
        <w:spacing w:line="480" w:lineRule="auto"/>
        <w:rPr>
          <w:rFonts w:ascii="Times New Roman" w:hAnsi="Times New Roman" w:cs="Times New Roman"/>
        </w:rPr>
      </w:pPr>
      <w:r w:rsidRPr="0083678D">
        <w:rPr>
          <w:rFonts w:ascii="Times New Roman" w:hAnsi="Times New Roman" w:cs="Times New Roman"/>
        </w:rPr>
        <w:t>Ivan, J.S., White, G.C. and Shenk, T.M., 2013b. Using auxiliary telemetry information to estimate animal density from capture–recapture data. Ecology, 94(4), pp.809-816.</w:t>
      </w:r>
    </w:p>
    <w:p w14:paraId="233E1746" w14:textId="2472714E" w:rsidR="004E188B" w:rsidRPr="0040630A" w:rsidRDefault="004160AD" w:rsidP="0083678D">
      <w:pPr>
        <w:pStyle w:val="Bibliography"/>
        <w:spacing w:line="480" w:lineRule="auto"/>
        <w:rPr>
          <w:rFonts w:ascii="Times New Roman" w:hAnsi="Times New Roman" w:cs="Times New Roman"/>
        </w:rPr>
      </w:pPr>
      <w:r w:rsidRPr="0040630A">
        <w:rPr>
          <w:rFonts w:ascii="Times New Roman" w:hAnsi="Times New Roman" w:cs="Times New Roman"/>
        </w:rPr>
        <w:lastRenderedPageBreak/>
        <w:t xml:space="preserve">McCrea, R.S. &amp; Morgan, B.J.T. (2014). </w:t>
      </w:r>
      <w:r w:rsidRPr="0040630A">
        <w:rPr>
          <w:rFonts w:ascii="Times New Roman" w:hAnsi="Times New Roman" w:cs="Times New Roman"/>
          <w:i/>
        </w:rPr>
        <w:t>Analysis of capture-recapture data</w:t>
      </w:r>
      <w:r w:rsidRPr="0040630A">
        <w:rPr>
          <w:rFonts w:ascii="Times New Roman" w:hAnsi="Times New Roman" w:cs="Times New Roman"/>
        </w:rPr>
        <w:t>. Chapman; Hall, CRC.</w:t>
      </w:r>
    </w:p>
    <w:p w14:paraId="58D66783" w14:textId="67ACF97B" w:rsidR="004E6273" w:rsidRPr="0040630A" w:rsidRDefault="004160AD">
      <w:pPr>
        <w:pStyle w:val="Bibliography"/>
        <w:spacing w:line="480" w:lineRule="auto"/>
        <w:rPr>
          <w:rFonts w:ascii="Times New Roman" w:hAnsi="Times New Roman" w:cs="Times New Roman"/>
        </w:rPr>
      </w:pPr>
      <w:commentRangeStart w:id="35"/>
      <w:r w:rsidRPr="0040630A">
        <w:rPr>
          <w:rFonts w:ascii="Times New Roman" w:hAnsi="Times New Roman" w:cs="Times New Roman"/>
        </w:rPr>
        <w:t xml:space="preserve">Mills, S.L., Citta, J.J., Lair, K.P., Schwartz, M.K. &amp; Tallmon, D.A. (2000). Estimating animal abundance using noninvasive DNA sampling: Promise and pitfalls. </w:t>
      </w:r>
      <w:r w:rsidRPr="0040630A">
        <w:rPr>
          <w:rFonts w:ascii="Times New Roman" w:hAnsi="Times New Roman" w:cs="Times New Roman"/>
          <w:i/>
        </w:rPr>
        <w:t>Ecological Applications</w:t>
      </w:r>
      <w:r w:rsidRPr="0040630A">
        <w:rPr>
          <w:rFonts w:ascii="Times New Roman" w:hAnsi="Times New Roman" w:cs="Times New Roman"/>
        </w:rPr>
        <w:t xml:space="preserve">, </w:t>
      </w:r>
      <w:r w:rsidRPr="0040630A">
        <w:rPr>
          <w:rFonts w:ascii="Times New Roman" w:hAnsi="Times New Roman" w:cs="Times New Roman"/>
          <w:b/>
        </w:rPr>
        <w:t>10</w:t>
      </w:r>
      <w:r w:rsidRPr="0040630A">
        <w:rPr>
          <w:rFonts w:ascii="Times New Roman" w:hAnsi="Times New Roman" w:cs="Times New Roman"/>
        </w:rPr>
        <w:t>, 283–294.</w:t>
      </w:r>
      <w:commentRangeEnd w:id="35"/>
      <w:r w:rsidR="00CD159A">
        <w:rPr>
          <w:rStyle w:val="CommentReference"/>
        </w:rPr>
        <w:commentReference w:id="35"/>
      </w:r>
    </w:p>
    <w:p w14:paraId="233E1748"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Petit, E. &amp; Valiere, N. (2006). Estimating population size with noninvasive capture mark recapture data. </w:t>
      </w:r>
      <w:r w:rsidRPr="0040630A">
        <w:rPr>
          <w:rFonts w:ascii="Times New Roman" w:hAnsi="Times New Roman" w:cs="Times New Roman"/>
          <w:i/>
        </w:rPr>
        <w:t>Conservation Biology</w:t>
      </w:r>
      <w:r w:rsidRPr="0040630A">
        <w:rPr>
          <w:rFonts w:ascii="Times New Roman" w:hAnsi="Times New Roman" w:cs="Times New Roman"/>
        </w:rPr>
        <w:t xml:space="preserve">, </w:t>
      </w:r>
      <w:r w:rsidRPr="0040630A">
        <w:rPr>
          <w:rFonts w:ascii="Times New Roman" w:hAnsi="Times New Roman" w:cs="Times New Roman"/>
          <w:b/>
        </w:rPr>
        <w:t>20</w:t>
      </w:r>
      <w:r w:rsidRPr="0040630A">
        <w:rPr>
          <w:rFonts w:ascii="Times New Roman" w:hAnsi="Times New Roman" w:cs="Times New Roman"/>
        </w:rPr>
        <w:t>, 1062–1073.</w:t>
      </w:r>
    </w:p>
    <w:p w14:paraId="233E1749"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 Core Team. (2015). </w:t>
      </w:r>
      <w:r w:rsidRPr="0040630A">
        <w:rPr>
          <w:rFonts w:ascii="Times New Roman" w:hAnsi="Times New Roman" w:cs="Times New Roman"/>
          <w:i/>
        </w:rPr>
        <w:t>R: A language and environment for statistical computing</w:t>
      </w:r>
      <w:r w:rsidRPr="0040630A">
        <w:rPr>
          <w:rFonts w:ascii="Times New Roman" w:hAnsi="Times New Roman" w:cs="Times New Roman"/>
        </w:rPr>
        <w:t>. R Foundation for Statistical Computing, Vienna, Austria.</w:t>
      </w:r>
    </w:p>
    <w:p w14:paraId="233E174A"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Royle, J., Chandler, R., Sollmann, R. &amp; Gardner, B. (2013). </w:t>
      </w:r>
      <w:r w:rsidRPr="0040630A">
        <w:rPr>
          <w:rFonts w:ascii="Times New Roman" w:hAnsi="Times New Roman" w:cs="Times New Roman"/>
          <w:i/>
        </w:rPr>
        <w:t>Spatial capture-recapture</w:t>
      </w:r>
      <w:r w:rsidRPr="0040630A">
        <w:rPr>
          <w:rFonts w:ascii="Times New Roman" w:hAnsi="Times New Roman" w:cs="Times New Roman"/>
        </w:rPr>
        <w:t>. Academic Press.</w:t>
      </w:r>
    </w:p>
    <w:p w14:paraId="233E174B" w14:textId="77777777" w:rsidR="004E188B" w:rsidRPr="0040630A"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Settlage, K.E., T, M.F., Clark, J.D. &amp; King, T.L. (2008). Challenges of DNA based mark recapture studies of american black bears. </w:t>
      </w:r>
      <w:r w:rsidRPr="0040630A">
        <w:rPr>
          <w:rFonts w:ascii="Times New Roman" w:hAnsi="Times New Roman" w:cs="Times New Roman"/>
          <w:i/>
        </w:rPr>
        <w:t>The Journal of Wildlife Management</w:t>
      </w:r>
      <w:r w:rsidRPr="0040630A">
        <w:rPr>
          <w:rFonts w:ascii="Times New Roman" w:hAnsi="Times New Roman" w:cs="Times New Roman"/>
        </w:rPr>
        <w:t xml:space="preserve">, </w:t>
      </w:r>
      <w:r w:rsidRPr="0040630A">
        <w:rPr>
          <w:rFonts w:ascii="Times New Roman" w:hAnsi="Times New Roman" w:cs="Times New Roman"/>
          <w:b/>
        </w:rPr>
        <w:t>72</w:t>
      </w:r>
      <w:r w:rsidRPr="0040630A">
        <w:rPr>
          <w:rFonts w:ascii="Times New Roman" w:hAnsi="Times New Roman" w:cs="Times New Roman"/>
        </w:rPr>
        <w:t>, 1035–1042.</w:t>
      </w:r>
    </w:p>
    <w:p w14:paraId="2BFBAED6" w14:textId="195F7643" w:rsidR="00404765" w:rsidRDefault="004160AD">
      <w:pPr>
        <w:pStyle w:val="Bibliography"/>
        <w:spacing w:line="480" w:lineRule="auto"/>
        <w:rPr>
          <w:rFonts w:ascii="Times New Roman" w:hAnsi="Times New Roman" w:cs="Times New Roman"/>
        </w:rPr>
      </w:pPr>
      <w:r w:rsidRPr="0040630A">
        <w:rPr>
          <w:rFonts w:ascii="Times New Roman" w:hAnsi="Times New Roman" w:cs="Times New Roman"/>
        </w:rPr>
        <w:t xml:space="preserve">Tredick, C., Vaughan, M., Stauffer, D. &amp; Simek, S. (2007). Sub-sampling genetic data to estimate black bear population size: A case study. </w:t>
      </w:r>
      <w:r w:rsidRPr="0040630A">
        <w:rPr>
          <w:rFonts w:ascii="Times New Roman" w:hAnsi="Times New Roman" w:cs="Times New Roman"/>
          <w:i/>
        </w:rPr>
        <w:t>Ursus</w:t>
      </w:r>
      <w:r w:rsidRPr="0040630A">
        <w:rPr>
          <w:rFonts w:ascii="Times New Roman" w:hAnsi="Times New Roman" w:cs="Times New Roman"/>
        </w:rPr>
        <w:t xml:space="preserve">, </w:t>
      </w:r>
      <w:r w:rsidRPr="0040630A">
        <w:rPr>
          <w:rFonts w:ascii="Times New Roman" w:hAnsi="Times New Roman" w:cs="Times New Roman"/>
          <w:b/>
        </w:rPr>
        <w:t>18</w:t>
      </w:r>
      <w:r w:rsidRPr="0040630A">
        <w:rPr>
          <w:rFonts w:ascii="Times New Roman" w:hAnsi="Times New Roman" w:cs="Times New Roman"/>
        </w:rPr>
        <w:t>, 179–188.</w:t>
      </w:r>
    </w:p>
    <w:p w14:paraId="75939C7B" w14:textId="4A726227" w:rsidR="0083678D" w:rsidRPr="0083678D" w:rsidRDefault="0083678D" w:rsidP="0083678D">
      <w:pPr>
        <w:spacing w:line="480" w:lineRule="auto"/>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7E489837" w14:textId="30C704B9" w:rsidR="00404765" w:rsidRDefault="0083678D" w:rsidP="00D72EF8">
      <w:pPr>
        <w:spacing w:line="480" w:lineRule="auto"/>
        <w:rPr>
          <w:rFonts w:ascii="Times New Roman" w:hAnsi="Times New Roman" w:cs="Times New Roman"/>
        </w:rPr>
      </w:pPr>
      <w:r w:rsidRPr="0083678D">
        <w:rPr>
          <w:rFonts w:ascii="Times New Roman" w:hAnsi="Times New Roman" w:cs="Times New Roman"/>
        </w:rPr>
        <w:t>White, G. C., and T. M. Shenk. 2001. Population estimation with radio-marked animals. Pages 329–350 in J. J. Millspaugh and J. M. Marzluff,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404765">
        <w:rPr>
          <w:rFonts w:ascii="Times New Roman" w:hAnsi="Times New Roman" w:cs="Times New Roman"/>
        </w:rPr>
        <w:br w:type="page"/>
      </w:r>
    </w:p>
    <w:p w14:paraId="7F04EBFB" w14:textId="526F88D3" w:rsidR="008B5217" w:rsidRPr="00404765" w:rsidRDefault="008B5217"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1. </w:t>
      </w:r>
      <w:r>
        <w:rPr>
          <w:rFonts w:ascii="Times New Roman" w:hAnsi="Times New Roman" w:cs="Times New Roman"/>
        </w:rPr>
        <w:t xml:space="preserve">Histogram </w:t>
      </w:r>
      <w:r w:rsidR="00524CDE">
        <w:rPr>
          <w:rFonts w:ascii="Times New Roman" w:hAnsi="Times New Roman" w:cs="Times New Roman"/>
        </w:rPr>
        <w:t>displaying the</w:t>
      </w:r>
      <w:r>
        <w:rPr>
          <w:rFonts w:ascii="Times New Roman" w:hAnsi="Times New Roman" w:cs="Times New Roman"/>
        </w:rPr>
        <w:t xml:space="preserve"> number of samples deposited</w:t>
      </w:r>
      <w:r w:rsidR="00524CDE">
        <w:rPr>
          <w:rFonts w:ascii="Times New Roman" w:hAnsi="Times New Roman" w:cs="Times New Roman"/>
        </w:rPr>
        <w:t xml:space="preserve"> across unique site-sessions</w:t>
      </w:r>
      <w:r>
        <w:rPr>
          <w:rFonts w:ascii="Times New Roman" w:hAnsi="Times New Roman" w:cs="Times New Roman"/>
        </w:rPr>
        <w:t xml:space="preserve"> by individual</w:t>
      </w:r>
      <w:r w:rsidR="00524CDE" w:rsidRPr="00524CDE">
        <w:rPr>
          <w:rFonts w:ascii="Times New Roman" w:hAnsi="Times New Roman" w:cs="Times New Roman"/>
        </w:rPr>
        <w:t xml:space="preserve"> </w:t>
      </w:r>
      <w:r w:rsidR="00524CDE">
        <w:rPr>
          <w:rFonts w:ascii="Times New Roman" w:hAnsi="Times New Roman" w:cs="Times New Roman"/>
        </w:rPr>
        <w:t>black bears (</w:t>
      </w:r>
      <w:r w:rsidR="00524CDE">
        <w:rPr>
          <w:rFonts w:ascii="Times New Roman" w:hAnsi="Times New Roman" w:cs="Times New Roman"/>
          <w:i/>
        </w:rPr>
        <w:t xml:space="preserve">Ursus americanus) </w:t>
      </w:r>
      <w:r w:rsidR="00524CDE">
        <w:rPr>
          <w:rFonts w:ascii="Times New Roman" w:hAnsi="Times New Roman" w:cs="Times New Roman"/>
        </w:rPr>
        <w:t>in a 2014 genetic mark-recapture study in northern Minnesota</w:t>
      </w:r>
      <w:r>
        <w:rPr>
          <w:rFonts w:ascii="Times New Roman" w:hAnsi="Times New Roman" w:cs="Times New Roman"/>
        </w:rPr>
        <w:t xml:space="preserve">.  </w:t>
      </w:r>
    </w:p>
    <w:p w14:paraId="63E7CB7C" w14:textId="0B953737" w:rsidR="00245644" w:rsidRDefault="00245644" w:rsidP="00F67701">
      <w:pPr>
        <w:pStyle w:val="BodyText"/>
        <w:spacing w:line="480" w:lineRule="auto"/>
        <w:rPr>
          <w:rFonts w:ascii="Times New Roman" w:hAnsi="Times New Roman" w:cs="Times New Roman"/>
        </w:rPr>
      </w:pPr>
      <w:commentRangeStart w:id="36"/>
      <w:commentRangeStart w:id="37"/>
      <w:r>
        <w:rPr>
          <w:noProof/>
        </w:rPr>
        <w:drawing>
          <wp:inline distT="0" distB="0" distL="0" distR="0" wp14:anchorId="2146A5A5" wp14:editId="49F096CA">
            <wp:extent cx="5943600" cy="39255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5570"/>
                    </a:xfrm>
                    <a:prstGeom prst="rect">
                      <a:avLst/>
                    </a:prstGeom>
                  </pic:spPr>
                </pic:pic>
              </a:graphicData>
            </a:graphic>
          </wp:inline>
        </w:drawing>
      </w:r>
      <w:commentRangeEnd w:id="36"/>
      <w:r w:rsidR="00DA1136">
        <w:rPr>
          <w:rStyle w:val="CommentReference"/>
        </w:rPr>
        <w:commentReference w:id="36"/>
      </w:r>
      <w:commentRangeEnd w:id="37"/>
      <w:r w:rsidR="00D72EF8">
        <w:rPr>
          <w:rStyle w:val="CommentReference"/>
        </w:rPr>
        <w:commentReference w:id="37"/>
      </w:r>
    </w:p>
    <w:p w14:paraId="2ABC21BF" w14:textId="77777777" w:rsidR="00245644" w:rsidRDefault="00245644" w:rsidP="003C0145">
      <w:pPr>
        <w:spacing w:line="480" w:lineRule="auto"/>
        <w:rPr>
          <w:rFonts w:ascii="Times New Roman" w:hAnsi="Times New Roman" w:cs="Times New Roman"/>
        </w:rPr>
      </w:pPr>
      <w:r>
        <w:rPr>
          <w:rFonts w:ascii="Times New Roman" w:hAnsi="Times New Roman" w:cs="Times New Roman"/>
        </w:rPr>
        <w:br w:type="page"/>
      </w:r>
    </w:p>
    <w:p w14:paraId="38614887" w14:textId="38F18458" w:rsidR="00404765" w:rsidRPr="00404765" w:rsidRDefault="00404765" w:rsidP="00F67701">
      <w:pPr>
        <w:pStyle w:val="BodyText"/>
        <w:spacing w:line="480" w:lineRule="auto"/>
        <w:rPr>
          <w:rFonts w:ascii="Times New Roman" w:hAnsi="Times New Roman" w:cs="Times New Roman"/>
        </w:rPr>
      </w:pPr>
      <w:r w:rsidRPr="00404765">
        <w:rPr>
          <w:rFonts w:ascii="Times New Roman" w:hAnsi="Times New Roman" w:cs="Times New Roman"/>
        </w:rPr>
        <w:lastRenderedPageBreak/>
        <w:t xml:space="preserve">Figure </w:t>
      </w:r>
      <w:r w:rsidR="00BD7F2B">
        <w:rPr>
          <w:rFonts w:ascii="Times New Roman" w:hAnsi="Times New Roman" w:cs="Times New Roman"/>
        </w:rPr>
        <w:t>2</w:t>
      </w:r>
      <w:r w:rsidRPr="00404765">
        <w:rPr>
          <w:rFonts w:ascii="Times New Roman" w:hAnsi="Times New Roman" w:cs="Times New Roman"/>
        </w:rPr>
        <w:t>. Directed Acrylic Graph of the data simulation process. Triangle nodes represent fixed parameters, circles represent stochastic values, and squares represent deterministic values obtained using stochastic values. All values are defined in Table 1. I</w:t>
      </w:r>
      <w:r w:rsidRPr="00404765">
        <w:rPr>
          <w:rFonts w:ascii="Times New Roman" w:hAnsi="Times New Roman" w:cs="Times New Roman"/>
          <w:vertAlign w:val="subscript"/>
        </w:rPr>
        <w:t>i,t,k</w:t>
      </w:r>
      <w:r w:rsidRPr="00404765">
        <w:rPr>
          <w:rFonts w:ascii="Times New Roman" w:hAnsi="Times New Roman" w:cs="Times New Roman"/>
        </w:rPr>
        <w:t xml:space="preserve"> is either a deterministic or stochastic node depending on the value of </w:t>
      </w:r>
      <w:r w:rsidRPr="00404765">
        <w:rPr>
          <w:rFonts w:ascii="Times New Roman" w:hAnsi="Times New Roman" w:cs="Times New Roman"/>
          <w:lang w:val="el-GR"/>
        </w:rPr>
        <w:t>γ</w:t>
      </w:r>
      <w:r w:rsidRPr="00404765">
        <w:rPr>
          <w:rFonts w:ascii="Times New Roman" w:hAnsi="Times New Roman" w:cs="Times New Roman"/>
        </w:rPr>
        <w:t>.</w:t>
      </w:r>
    </w:p>
    <w:p w14:paraId="72A6F39A" w14:textId="22C34923" w:rsidR="00784EE1" w:rsidRDefault="00404765" w:rsidP="00D72EF8">
      <w:pPr>
        <w:pStyle w:val="BodyText"/>
        <w:spacing w:line="480" w:lineRule="auto"/>
        <w:rPr>
          <w:noProof/>
        </w:rPr>
      </w:pPr>
      <w:r w:rsidRPr="0040630A">
        <w:rPr>
          <w:rFonts w:ascii="Times New Roman" w:hAnsi="Times New Roman" w:cs="Times New Roman"/>
          <w:noProof/>
        </w:rPr>
        <w:drawing>
          <wp:inline distT="0" distB="0" distL="0" distR="0" wp14:anchorId="2D360177" wp14:editId="0BE30122">
            <wp:extent cx="5943600" cy="4187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87825"/>
                    </a:xfrm>
                    <a:prstGeom prst="rect">
                      <a:avLst/>
                    </a:prstGeom>
                  </pic:spPr>
                </pic:pic>
              </a:graphicData>
            </a:graphic>
          </wp:inline>
        </w:drawing>
      </w:r>
      <w:r w:rsidRPr="0040630A">
        <w:rPr>
          <w:rFonts w:ascii="Times New Roman" w:hAnsi="Times New Roman" w:cs="Times New Roman"/>
          <w:noProof/>
        </w:rPr>
        <w:t xml:space="preserve"> </w:t>
      </w:r>
      <w:r w:rsidR="00784EE1">
        <w:rPr>
          <w:noProof/>
        </w:rPr>
        <w:br w:type="page"/>
      </w:r>
    </w:p>
    <w:p w14:paraId="6345EAD2" w14:textId="54EEC8F0" w:rsidR="00784EE1" w:rsidRDefault="001A4E71" w:rsidP="00F67701">
      <w:pPr>
        <w:pStyle w:val="ImageCaption"/>
        <w:spacing w:line="480" w:lineRule="auto"/>
        <w:rPr>
          <w:rFonts w:ascii="Times New Roman" w:hAnsi="Times New Roman" w:cs="Times New Roman"/>
        </w:rPr>
      </w:pPr>
      <w:r w:rsidRPr="0040630A">
        <w:rPr>
          <w:rFonts w:ascii="Times New Roman" w:eastAsia="Times New Roman" w:hAnsi="Times New Roman" w:cs="Times New Roman"/>
          <w:noProof/>
          <w:color w:val="000000" w:themeColor="text1"/>
          <w:kern w:val="24"/>
        </w:rPr>
        <w:lastRenderedPageBreak/>
        <mc:AlternateContent>
          <mc:Choice Requires="wps">
            <w:drawing>
              <wp:anchor distT="45720" distB="45720" distL="114300" distR="114300" simplePos="0" relativeHeight="251662336" behindDoc="0" locked="0" layoutInCell="1" allowOverlap="1" wp14:anchorId="67190EFE" wp14:editId="67EBDA42">
                <wp:simplePos x="0" y="0"/>
                <wp:positionH relativeFrom="margin">
                  <wp:posOffset>5724525</wp:posOffset>
                </wp:positionH>
                <wp:positionV relativeFrom="paragraph">
                  <wp:posOffset>2286000</wp:posOffset>
                </wp:positionV>
                <wp:extent cx="333375" cy="334645"/>
                <wp:effectExtent l="0" t="0" r="28575"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6B93D11F" w14:textId="18908F14"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190EFE" id="_x0000_t202" coordsize="21600,21600" o:spt="202" path="m,l,21600r21600,l21600,xe">
                <v:stroke joinstyle="miter"/>
                <v:path gradientshapeok="t" o:connecttype="rect"/>
              </v:shapetype>
              <v:shape id="Text Box 2" o:spid="_x0000_s1026" type="#_x0000_t202" style="position:absolute;margin-left:450.75pt;margin-top:180pt;width:26.25pt;height:26.3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">
                <v:textbox>
                  <w:txbxContent>
                    <w:p w14:paraId="6B93D11F" w14:textId="18908F14"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A</w:t>
                      </w:r>
                    </w:p>
                  </w:txbxContent>
                </v:textbox>
                <w10:wrap type="square" anchorx="margin"/>
              </v:shape>
            </w:pict>
          </mc:Fallback>
        </mc:AlternateContent>
      </w:r>
      <w:r w:rsidRPr="0040630A">
        <w:rPr>
          <w:rFonts w:ascii="Times New Roman" w:eastAsia="Times New Roman" w:hAnsi="Times New Roman" w:cs="Times New Roman"/>
          <w:noProof/>
          <w:color w:val="000000" w:themeColor="text1"/>
          <w:kern w:val="24"/>
        </w:rPr>
        <mc:AlternateContent>
          <mc:Choice Requires="wps">
            <w:drawing>
              <wp:anchor distT="45720" distB="45720" distL="114300" distR="114300" simplePos="0" relativeHeight="251660288" behindDoc="0" locked="0" layoutInCell="1" allowOverlap="1" wp14:anchorId="74A38CC6" wp14:editId="7926FE04">
                <wp:simplePos x="0" y="0"/>
                <wp:positionH relativeFrom="margin">
                  <wp:posOffset>2876550</wp:posOffset>
                </wp:positionH>
                <wp:positionV relativeFrom="paragraph">
                  <wp:posOffset>2619375</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20CA807C" w14:textId="049BF001"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38CC6" id="_x0000_s1027" type="#_x0000_t202" style="position:absolute;margin-left:226.5pt;margin-top:206.25pt;width:26.25pt;height:26.3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">
                <v:textbox>
                  <w:txbxContent>
                    <w:p w14:paraId="20CA807C" w14:textId="049BF001" w:rsidR="00FE67C8" w:rsidRPr="00F15945" w:rsidRDefault="001A489F" w:rsidP="004E5F87">
                      <w:pPr>
                        <w:rPr>
                          <w:rFonts w:ascii="Times" w:hAnsi="Times" w:cs="Time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w:hAnsi="Times" w:cs="Times"/>
                          <w:sz w:val="36"/>
                          <w:szCs w:val="36"/>
                        </w:rPr>
                        <w:t>B</w:t>
                      </w:r>
                    </w:p>
                  </w:txbxContent>
                </v:textbox>
                <w10:wrap type="square" anchorx="margin"/>
              </v:shape>
            </w:pict>
          </mc:Fallback>
        </mc:AlternateContent>
      </w:r>
      <w:r w:rsidRPr="0040630A">
        <w:rPr>
          <w:rFonts w:ascii="Times New Roman" w:hAnsi="Times New Roman" w:cs="Times New Roman"/>
          <w:noProof/>
        </w:rPr>
        <w:drawing>
          <wp:anchor distT="0" distB="0" distL="114300" distR="114300" simplePos="0" relativeHeight="251661312" behindDoc="1" locked="0" layoutInCell="1" allowOverlap="1" wp14:anchorId="5F5F4926" wp14:editId="6BBE2890">
            <wp:simplePos x="0" y="0"/>
            <wp:positionH relativeFrom="column">
              <wp:posOffset>3828415</wp:posOffset>
            </wp:positionH>
            <wp:positionV relativeFrom="paragraph">
              <wp:posOffset>2252345</wp:posOffset>
            </wp:positionV>
            <wp:extent cx="2226310" cy="3275965"/>
            <wp:effectExtent l="0" t="0" r="2540"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0168" r="22147"/>
                    <a:stretch/>
                  </pic:blipFill>
                  <pic:spPr bwMode="auto">
                    <a:xfrm>
                      <a:off x="0" y="0"/>
                      <a:ext cx="2226310" cy="3275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0630A">
        <w:rPr>
          <w:rFonts w:ascii="Times New Roman" w:hAnsi="Times New Roman" w:cs="Times New Roman"/>
          <w:noProof/>
        </w:rPr>
        <w:drawing>
          <wp:anchor distT="0" distB="0" distL="114300" distR="114300" simplePos="0" relativeHeight="251659264" behindDoc="0" locked="0" layoutInCell="1" allowOverlap="1" wp14:anchorId="15A8B47C" wp14:editId="01F8DC80">
            <wp:simplePos x="0" y="0"/>
            <wp:positionH relativeFrom="column">
              <wp:posOffset>-19050</wp:posOffset>
            </wp:positionH>
            <wp:positionV relativeFrom="paragraph">
              <wp:posOffset>2576195</wp:posOffset>
            </wp:positionV>
            <wp:extent cx="3823335" cy="2695575"/>
            <wp:effectExtent l="0" t="0" r="571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Prob.png"/>
                    <pic:cNvPicPr/>
                  </pic:nvPicPr>
                  <pic:blipFill>
                    <a:blip r:embed="rId14">
                      <a:extLst>
                        <a:ext uri="{28A0092B-C50C-407E-A947-70E740481C1C}">
                          <a14:useLocalDpi xmlns:a14="http://schemas.microsoft.com/office/drawing/2010/main" val="0"/>
                        </a:ext>
                      </a:extLst>
                    </a:blip>
                    <a:stretch>
                      <a:fillRect/>
                    </a:stretch>
                  </pic:blipFill>
                  <pic:spPr>
                    <a:xfrm>
                      <a:off x="0" y="0"/>
                      <a:ext cx="3823335" cy="2695575"/>
                    </a:xfrm>
                    <a:prstGeom prst="rect">
                      <a:avLst/>
                    </a:prstGeom>
                  </pic:spPr>
                </pic:pic>
              </a:graphicData>
            </a:graphic>
            <wp14:sizeRelH relativeFrom="margin">
              <wp14:pctWidth>0</wp14:pctWidth>
            </wp14:sizeRelH>
            <wp14:sizeRelV relativeFrom="margin">
              <wp14:pctHeight>0</wp14:pctHeight>
            </wp14:sizeRelV>
          </wp:anchor>
        </w:drawing>
      </w:r>
      <w:r w:rsidR="004E5F87" w:rsidRPr="004E5F87">
        <w:rPr>
          <w:rFonts w:ascii="Times New Roman" w:eastAsia="Times New Roman" w:hAnsi="Times New Roman" w:cs="Times New Roman"/>
          <w:i w:val="0"/>
          <w:color w:val="000000" w:themeColor="text1"/>
          <w:kern w:val="24"/>
        </w:rPr>
        <w:t xml:space="preserve">Figure </w:t>
      </w:r>
      <w:r w:rsidR="00BD7F2B">
        <w:rPr>
          <w:rFonts w:ascii="Times New Roman" w:eastAsia="Times New Roman" w:hAnsi="Times New Roman" w:cs="Times New Roman"/>
          <w:i w:val="0"/>
          <w:color w:val="000000" w:themeColor="text1"/>
          <w:kern w:val="24"/>
        </w:rPr>
        <w:t>3</w:t>
      </w:r>
      <w:r w:rsidR="004E5F87" w:rsidRPr="004E5F87">
        <w:rPr>
          <w:rFonts w:ascii="Times New Roman" w:eastAsia="Times New Roman" w:hAnsi="Times New Roman" w:cs="Times New Roman"/>
          <w:i w:val="0"/>
          <w:color w:val="000000" w:themeColor="text1"/>
          <w:kern w:val="24"/>
        </w:rPr>
        <w:t>. A) Example half-normal capture probability curves for individuals, dependent on their individual propensity of capture (</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and whether the given trap has captured the individual in a previous session (</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m:t>
        </m:r>
      </m:oMath>
      <w:r w:rsidR="004E5F87" w:rsidRPr="004E5F87">
        <w:rPr>
          <w:rFonts w:ascii="Times New Roman" w:eastAsia="Times New Roman" w:hAnsi="Times New Roman" w:cs="Times New Roman"/>
          <w:i w:val="0"/>
        </w:rPr>
        <w:t xml:space="preserve"> </w:t>
      </w:r>
      <w:r w:rsidR="00DA1136">
        <w:rPr>
          <w:rFonts w:ascii="Times New Roman" w:eastAsia="Times New Roman" w:hAnsi="Times New Roman" w:cs="Times New Roman"/>
          <w:i w:val="0"/>
        </w:rPr>
        <w:t>C</w:t>
      </w:r>
      <w:r>
        <w:rPr>
          <w:rFonts w:ascii="Times New Roman" w:eastAsia="Times New Roman" w:hAnsi="Times New Roman" w:cs="Times New Roman"/>
          <w:i w:val="0"/>
        </w:rPr>
        <w:t>apture probabilit</w:t>
      </w:r>
      <w:r w:rsidR="00DA1136">
        <w:rPr>
          <w:rFonts w:ascii="Times New Roman" w:eastAsia="Times New Roman" w:hAnsi="Times New Roman" w:cs="Times New Roman"/>
          <w:i w:val="0"/>
        </w:rPr>
        <w:t>ies</w:t>
      </w:r>
      <w:r>
        <w:rPr>
          <w:rFonts w:ascii="Times New Roman" w:eastAsia="Times New Roman" w:hAnsi="Times New Roman" w:cs="Times New Roman"/>
          <w:i w:val="0"/>
        </w:rPr>
        <w:t xml:space="preserve"> </w:t>
      </w:r>
      <w:r w:rsidR="00DA1136">
        <w:rPr>
          <w:rFonts w:ascii="Times New Roman" w:eastAsia="Times New Roman" w:hAnsi="Times New Roman" w:cs="Times New Roman"/>
          <w:i w:val="0"/>
        </w:rPr>
        <w:t>are</w:t>
      </w:r>
      <w:r>
        <w:rPr>
          <w:rFonts w:ascii="Times New Roman" w:eastAsia="Times New Roman" w:hAnsi="Times New Roman" w:cs="Times New Roman"/>
          <w:i w:val="0"/>
        </w:rPr>
        <w:t xml:space="preserve"> highe</w:t>
      </w:r>
      <w:r w:rsidR="00DA1136">
        <w:rPr>
          <w:rFonts w:ascii="Times New Roman" w:eastAsia="Times New Roman" w:hAnsi="Times New Roman" w:cs="Times New Roman"/>
          <w:i w:val="0"/>
        </w:rPr>
        <w:t>r</w:t>
      </w:r>
      <w:r>
        <w:rPr>
          <w:rFonts w:ascii="Times New Roman" w:eastAsia="Times New Roman" w:hAnsi="Times New Roman" w:cs="Times New Roman"/>
          <w:i w:val="0"/>
        </w:rPr>
        <w:t xml:space="preserve"> when an individual has been previously captured at a trap </w:t>
      </w:r>
      <w:r w:rsidRPr="004E5F87">
        <w:rPr>
          <w:rFonts w:ascii="Times New Roman" w:eastAsia="Times New Roman" w:hAnsi="Times New Roman" w:cs="Times New Roman"/>
          <w:i w:val="0"/>
        </w:rPr>
        <w:t>(</w:t>
      </w:r>
      <m:oMath>
        <m:sSub>
          <m:sSubPr>
            <m:ctrlPr>
              <w:rPr>
                <w:rFonts w:ascii="Cambria Math" w:hAnsi="Cambria Math" w:cs="Times New Roman"/>
                <w:i w:val="0"/>
              </w:rPr>
            </m:ctrlPr>
          </m:sSubPr>
          <m:e>
            <m:r>
              <w:rPr>
                <w:rFonts w:ascii="Cambria Math" w:hAnsi="Cambria Math" w:cs="Times New Roman"/>
              </w:rPr>
              <m:t>C</m:t>
            </m:r>
          </m:e>
          <m:sub>
            <m:r>
              <w:rPr>
                <w:rFonts w:ascii="Cambria Math" w:hAnsi="Cambria Math" w:cs="Times New Roman"/>
              </w:rPr>
              <m:t>i,t,k</m:t>
            </m:r>
          </m:sub>
        </m:sSub>
        <m:r>
          <w:rPr>
            <w:rFonts w:ascii="Cambria Math" w:hAnsi="Cambria Math" w:cs="Times New Roman"/>
          </w:rPr>
          <m:t>=1)</m:t>
        </m:r>
      </m:oMath>
      <w:r>
        <w:rPr>
          <w:rFonts w:ascii="Times New Roman" w:eastAsia="Times New Roman" w:hAnsi="Times New Roman" w:cs="Times New Roman"/>
          <w:i w:val="0"/>
        </w:rPr>
        <w:t xml:space="preserve"> and </w:t>
      </w:r>
      <w:r w:rsidR="00DA1136">
        <w:rPr>
          <w:rFonts w:ascii="Times New Roman" w:eastAsia="Times New Roman" w:hAnsi="Times New Roman" w:cs="Times New Roman"/>
          <w:i w:val="0"/>
        </w:rPr>
        <w:t xml:space="preserve">for </w:t>
      </w:r>
      <w:r>
        <w:rPr>
          <w:rFonts w:ascii="Times New Roman" w:eastAsia="Times New Roman" w:hAnsi="Times New Roman" w:cs="Times New Roman"/>
          <w:i w:val="0"/>
        </w:rPr>
        <w:t>individua</w:t>
      </w:r>
      <w:r w:rsidR="00DA1136">
        <w:rPr>
          <w:rFonts w:ascii="Times New Roman" w:eastAsia="Times New Roman" w:hAnsi="Times New Roman" w:cs="Times New Roman"/>
          <w:i w:val="0"/>
        </w:rPr>
        <w:t>ls with large heterogeneity parameters</w:t>
      </w:r>
      <w:r w:rsidR="00D72EF8">
        <w:rPr>
          <w:rFonts w:ascii="Times New Roman" w:eastAsia="Times New Roman" w:hAnsi="Times New Roman" w:cs="Times New Roman"/>
          <w:i w:val="0"/>
        </w:rPr>
        <w:t xml:space="preserve"> </w:t>
      </w:r>
      <w:r>
        <w:rPr>
          <w:rFonts w:ascii="Times New Roman" w:eastAsia="Times New Roman" w:hAnsi="Times New Roman" w:cs="Times New Roman"/>
          <w:i w:val="0"/>
        </w:rPr>
        <w:t>(</w:t>
      </w:r>
      <m:oMath>
        <m:sSub>
          <m:sSubPr>
            <m:ctrlPr>
              <w:rPr>
                <w:rFonts w:ascii="Cambria Math" w:hAnsi="Cambria Math" w:cs="Times New Roman"/>
                <w:i w:val="0"/>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xml:space="preserve"> ≈ ∆</m:t>
        </m:r>
      </m:oMath>
      <w:r>
        <w:rPr>
          <w:rFonts w:ascii="Times New Roman" w:eastAsia="Times New Roman" w:hAnsi="Times New Roman" w:cs="Times New Roman"/>
          <w:i w:val="0"/>
        </w:rPr>
        <w:t>).</w:t>
      </w:r>
      <w:r w:rsidRPr="004E5F87">
        <w:rPr>
          <w:rFonts w:ascii="Times New Roman" w:eastAsia="Times New Roman" w:hAnsi="Times New Roman" w:cs="Times New Roman"/>
          <w:i w:val="0"/>
        </w:rPr>
        <w:t xml:space="preserve"> </w:t>
      </w:r>
      <w:r>
        <w:rPr>
          <w:rFonts w:ascii="Times New Roman" w:eastAsia="Times New Roman" w:hAnsi="Times New Roman" w:cs="Times New Roman"/>
          <w:i w:val="0"/>
        </w:rPr>
        <w:t>(</w:t>
      </w:r>
      <w:r w:rsidR="004E5F87" w:rsidRPr="004E5F87">
        <w:rPr>
          <w:rFonts w:ascii="Times New Roman" w:eastAsia="Times New Roman" w:hAnsi="Times New Roman" w:cs="Times New Roman"/>
          <w:i w:val="0"/>
        </w:rPr>
        <w:t xml:space="preserve">B) Example “Activity Centers” </w:t>
      </w:r>
      <w:r>
        <w:rPr>
          <w:rFonts w:ascii="Times New Roman" w:eastAsia="Times New Roman" w:hAnsi="Times New Roman" w:cs="Times New Roman"/>
          <w:i w:val="0"/>
        </w:rPr>
        <w:t xml:space="preserve">(black) </w:t>
      </w:r>
      <w:r w:rsidR="004E5F87" w:rsidRPr="004E5F87">
        <w:rPr>
          <w:rFonts w:ascii="Times New Roman" w:eastAsia="Times New Roman" w:hAnsi="Times New Roman" w:cs="Times New Roman"/>
          <w:i w:val="0"/>
        </w:rPr>
        <w:t>generated using either a heavily skewed scheme (</w:t>
      </w:r>
      <w:r w:rsidR="004E5F87" w:rsidRPr="004E5F87">
        <w:rPr>
          <w:rFonts w:ascii="Times New Roman" w:eastAsia="Times New Roman" w:hAnsi="Times New Roman" w:cs="Times New Roman"/>
          <w:i w:val="0"/>
          <w:lang w:val="el-GR"/>
        </w:rPr>
        <w:t>α</w:t>
      </w:r>
      <w:r w:rsidR="004E5F87" w:rsidRPr="004E5F87">
        <w:rPr>
          <w:rFonts w:ascii="Times New Roman" w:hAnsi="Times New Roman" w:cs="Times New Roman"/>
          <w:i w:val="0"/>
        </w:rPr>
        <w:t xml:space="preserve"> = .75) or a normal scheme (</w:t>
      </w:r>
      <w:r w:rsidR="004E5F87" w:rsidRPr="004E5F87">
        <w:rPr>
          <w:rFonts w:ascii="Times New Roman" w:hAnsi="Times New Roman" w:cs="Times New Roman"/>
          <w:i w:val="0"/>
          <w:lang w:val="el-GR"/>
        </w:rPr>
        <w:t>α</w:t>
      </w:r>
      <w:r w:rsidR="004E5F87" w:rsidRPr="004E5F87">
        <w:rPr>
          <w:rFonts w:ascii="Times New Roman" w:hAnsi="Times New Roman" w:cs="Times New Roman"/>
          <w:i w:val="0"/>
        </w:rPr>
        <w:t xml:space="preserve">=0). </w:t>
      </w:r>
      <w:r>
        <w:rPr>
          <w:rFonts w:ascii="Times New Roman" w:hAnsi="Times New Roman" w:cs="Times New Roman"/>
          <w:i w:val="0"/>
        </w:rPr>
        <w:t xml:space="preserve">Trap locations are represented as gray dots. </w:t>
      </w:r>
    </w:p>
    <w:p w14:paraId="3A180793" w14:textId="218C1912" w:rsidR="00784EE1" w:rsidRDefault="00784EE1" w:rsidP="00D72EF8">
      <w:pPr>
        <w:spacing w:line="480" w:lineRule="auto"/>
        <w:rPr>
          <w:rFonts w:ascii="Times New Roman" w:hAnsi="Times New Roman" w:cs="Times New Roman"/>
        </w:rPr>
      </w:pPr>
      <w:r>
        <w:rPr>
          <w:rFonts w:ascii="Times New Roman" w:hAnsi="Times New Roman" w:cs="Times New Roman"/>
          <w:i/>
        </w:rPr>
        <w:br w:type="page"/>
      </w:r>
    </w:p>
    <w:p w14:paraId="4961EF60" w14:textId="63E73D05" w:rsidR="00784EE1" w:rsidRDefault="00397752" w:rsidP="00F67701">
      <w:pPr>
        <w:pStyle w:val="ImageCaption"/>
        <w:spacing w:line="480" w:lineRule="auto"/>
        <w:rPr>
          <w:rFonts w:ascii="Times New Roman" w:hAnsi="Times New Roman" w:cs="Times New Roman"/>
          <w:i w:val="0"/>
        </w:rPr>
      </w:pPr>
      <w:r w:rsidRPr="000C3BE1">
        <w:rPr>
          <w:rFonts w:ascii="Times New Roman" w:hAnsi="Times New Roman" w:cs="Times New Roman"/>
          <w:i w:val="0"/>
        </w:rPr>
        <w:lastRenderedPageBreak/>
        <w:t xml:space="preserve">Figure </w:t>
      </w:r>
      <w:r w:rsidR="001A489F">
        <w:rPr>
          <w:rFonts w:ascii="Times New Roman" w:hAnsi="Times New Roman" w:cs="Times New Roman"/>
          <w:i w:val="0"/>
        </w:rPr>
        <w:t>6</w:t>
      </w:r>
      <w:r w:rsidRPr="000C3BE1">
        <w:rPr>
          <w:rFonts w:ascii="Times New Roman" w:hAnsi="Times New Roman" w:cs="Times New Roman"/>
          <w:i w:val="0"/>
        </w:rPr>
        <w:t>. Matrix of simulated scenarios investigated in this study. Shaded boxes represent the presence of a given effect on the simulated capture histories.</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8E510C" w14:paraId="2B486E16" w14:textId="538DBA40" w:rsidTr="00CD159A">
        <w:trPr>
          <w:trHeight w:val="341"/>
        </w:trPr>
        <w:tc>
          <w:tcPr>
            <w:tcW w:w="1345" w:type="dxa"/>
            <w:vMerge w:val="restart"/>
            <w:tcBorders>
              <w:tr2bl w:val="nil"/>
            </w:tcBorders>
            <w:shd w:val="clear" w:color="auto" w:fill="auto"/>
          </w:tcPr>
          <w:p w14:paraId="4D291196" w14:textId="240A1A8E" w:rsidR="008E510C" w:rsidRPr="00C34BE4" w:rsidRDefault="008E510C" w:rsidP="008E510C">
            <w:pPr>
              <w:pStyle w:val="TableCaption"/>
              <w:rPr>
                <w:rFonts w:ascii="Times New Roman" w:hAnsi="Times New Roman" w:cs="Times New Roman"/>
                <w:b/>
                <w:i w:val="0"/>
              </w:rPr>
            </w:pPr>
            <w:r>
              <w:rPr>
                <w:rFonts w:ascii="Times New Roman" w:hAnsi="Times New Roman" w:cs="Times New Roman"/>
                <w:b/>
                <w:i w:val="0"/>
              </w:rPr>
              <w:t xml:space="preserve"> </w:t>
            </w:r>
            <w:r w:rsidRPr="00C34BE4">
              <w:rPr>
                <w:rFonts w:ascii="Times New Roman" w:hAnsi="Times New Roman" w:cs="Times New Roman"/>
                <w:b/>
                <w:i w:val="0"/>
              </w:rPr>
              <w:t>Effect</w:t>
            </w:r>
          </w:p>
        </w:tc>
        <w:tc>
          <w:tcPr>
            <w:tcW w:w="1440" w:type="dxa"/>
            <w:vMerge w:val="restart"/>
          </w:tcPr>
          <w:p w14:paraId="3B948DEB"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Description of effect</w:t>
            </w:r>
          </w:p>
        </w:tc>
        <w:tc>
          <w:tcPr>
            <w:tcW w:w="1170" w:type="dxa"/>
            <w:vMerge w:val="restart"/>
          </w:tcPr>
          <w:p w14:paraId="468A573E"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Effect scale</w:t>
            </w:r>
          </w:p>
        </w:tc>
        <w:tc>
          <w:tcPr>
            <w:tcW w:w="3690" w:type="dxa"/>
            <w:gridSpan w:val="8"/>
          </w:tcPr>
          <w:p w14:paraId="4441CC53" w14:textId="77777777" w:rsidR="008E510C" w:rsidRPr="002C0F25" w:rsidRDefault="008E510C" w:rsidP="008E510C">
            <w:pPr>
              <w:pStyle w:val="TableCaption"/>
              <w:rPr>
                <w:rFonts w:ascii="Times New Roman" w:hAnsi="Times New Roman" w:cs="Times New Roman"/>
                <w:b/>
                <w:i w:val="0"/>
              </w:rPr>
            </w:pPr>
            <w:r>
              <w:rPr>
                <w:rFonts w:ascii="Times New Roman" w:hAnsi="Times New Roman" w:cs="Times New Roman"/>
                <w:b/>
                <w:i w:val="0"/>
              </w:rPr>
              <w:t>Present in</w:t>
            </w:r>
          </w:p>
        </w:tc>
        <w:tc>
          <w:tcPr>
            <w:tcW w:w="2880" w:type="dxa"/>
            <w:gridSpan w:val="2"/>
          </w:tcPr>
          <w:p w14:paraId="7F2F1033" w14:textId="17234C72" w:rsidR="008E510C" w:rsidRDefault="008E510C" w:rsidP="008E510C">
            <w:pPr>
              <w:pStyle w:val="TableCaption"/>
              <w:rPr>
                <w:rFonts w:ascii="Times New Roman" w:hAnsi="Times New Roman" w:cs="Times New Roman"/>
                <w:b/>
                <w:i w:val="0"/>
              </w:rPr>
            </w:pPr>
            <w:r>
              <w:rPr>
                <w:rFonts w:ascii="Times New Roman" w:hAnsi="Times New Roman" w:cs="Times New Roman"/>
                <w:b/>
                <w:i w:val="0"/>
              </w:rPr>
              <w:t>Terms</w:t>
            </w:r>
          </w:p>
        </w:tc>
      </w:tr>
      <w:tr w:rsidR="00CD159A" w14:paraId="6AC4B9BE" w14:textId="7DE329F1" w:rsidTr="00CD159A">
        <w:trPr>
          <w:trHeight w:val="296"/>
        </w:trPr>
        <w:tc>
          <w:tcPr>
            <w:tcW w:w="1345" w:type="dxa"/>
            <w:vMerge/>
            <w:tcBorders>
              <w:tr2bl w:val="nil"/>
            </w:tcBorders>
            <w:shd w:val="clear" w:color="auto" w:fill="auto"/>
          </w:tcPr>
          <w:p w14:paraId="14B404FB" w14:textId="1FC0FADF" w:rsidR="008E510C" w:rsidRPr="00C34BE4" w:rsidRDefault="008E510C" w:rsidP="008E510C">
            <w:pPr>
              <w:pStyle w:val="TableCaption"/>
              <w:rPr>
                <w:rFonts w:ascii="Times New Roman" w:hAnsi="Times New Roman" w:cs="Times New Roman"/>
                <w:b/>
                <w:i w:val="0"/>
              </w:rPr>
            </w:pPr>
          </w:p>
        </w:tc>
        <w:tc>
          <w:tcPr>
            <w:tcW w:w="1440" w:type="dxa"/>
            <w:vMerge/>
          </w:tcPr>
          <w:p w14:paraId="592FD37E" w14:textId="77777777" w:rsidR="008E510C" w:rsidRPr="002C0F25" w:rsidRDefault="008E510C" w:rsidP="008E510C">
            <w:pPr>
              <w:pStyle w:val="TableCaption"/>
              <w:rPr>
                <w:rFonts w:ascii="Times New Roman" w:hAnsi="Times New Roman" w:cs="Times New Roman"/>
                <w:b/>
                <w:i w:val="0"/>
              </w:rPr>
            </w:pPr>
          </w:p>
        </w:tc>
        <w:tc>
          <w:tcPr>
            <w:tcW w:w="1170" w:type="dxa"/>
            <w:vMerge/>
          </w:tcPr>
          <w:p w14:paraId="7213A0EA" w14:textId="77777777" w:rsidR="008E510C" w:rsidRPr="002C0F25" w:rsidRDefault="008E510C" w:rsidP="008E510C">
            <w:pPr>
              <w:pStyle w:val="TableCaption"/>
              <w:rPr>
                <w:rFonts w:ascii="Times New Roman" w:hAnsi="Times New Roman" w:cs="Times New Roman"/>
                <w:b/>
                <w:i w:val="0"/>
              </w:rPr>
            </w:pPr>
          </w:p>
        </w:tc>
        <w:tc>
          <w:tcPr>
            <w:tcW w:w="540" w:type="dxa"/>
          </w:tcPr>
          <w:p w14:paraId="7611230C"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t1</w:t>
            </w:r>
          </w:p>
        </w:tc>
        <w:tc>
          <w:tcPr>
            <w:tcW w:w="450" w:type="dxa"/>
          </w:tcPr>
          <w:p w14:paraId="0A7A6EE3" w14:textId="2290289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t2</w:t>
            </w:r>
          </w:p>
        </w:tc>
        <w:tc>
          <w:tcPr>
            <w:tcW w:w="450" w:type="dxa"/>
          </w:tcPr>
          <w:p w14:paraId="15FCA0C2"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t3</w:t>
            </w:r>
          </w:p>
        </w:tc>
        <w:tc>
          <w:tcPr>
            <w:tcW w:w="450" w:type="dxa"/>
          </w:tcPr>
          <w:p w14:paraId="17AFDEFD"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t4</w:t>
            </w:r>
          </w:p>
        </w:tc>
        <w:tc>
          <w:tcPr>
            <w:tcW w:w="450" w:type="dxa"/>
          </w:tcPr>
          <w:p w14:paraId="510A3F57"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t5</w:t>
            </w:r>
          </w:p>
        </w:tc>
        <w:tc>
          <w:tcPr>
            <w:tcW w:w="450" w:type="dxa"/>
          </w:tcPr>
          <w:p w14:paraId="112CC5A0"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t6</w:t>
            </w:r>
          </w:p>
        </w:tc>
        <w:tc>
          <w:tcPr>
            <w:tcW w:w="450" w:type="dxa"/>
          </w:tcPr>
          <w:p w14:paraId="7DA63681"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t7</w:t>
            </w:r>
          </w:p>
        </w:tc>
        <w:tc>
          <w:tcPr>
            <w:tcW w:w="450" w:type="dxa"/>
          </w:tcPr>
          <w:p w14:paraId="6C85F995" w14:textId="77777777" w:rsidR="008E510C" w:rsidRPr="002C0F25" w:rsidRDefault="008E510C" w:rsidP="008E510C">
            <w:pPr>
              <w:pStyle w:val="TableCaption"/>
              <w:rPr>
                <w:rFonts w:ascii="Times New Roman" w:hAnsi="Times New Roman" w:cs="Times New Roman"/>
                <w:b/>
                <w:i w:val="0"/>
              </w:rPr>
            </w:pPr>
            <w:r w:rsidRPr="002C0F25">
              <w:rPr>
                <w:rFonts w:ascii="Times New Roman" w:hAnsi="Times New Roman" w:cs="Times New Roman"/>
                <w:b/>
                <w:i w:val="0"/>
              </w:rPr>
              <w:t>t8</w:t>
            </w:r>
          </w:p>
        </w:tc>
        <w:tc>
          <w:tcPr>
            <w:tcW w:w="1350" w:type="dxa"/>
          </w:tcPr>
          <w:p w14:paraId="0ECD054E" w14:textId="48302390" w:rsidR="008E510C" w:rsidRDefault="008E510C" w:rsidP="008E510C">
            <w:r>
              <w:rPr>
                <w:rFonts w:ascii="Times New Roman" w:hAnsi="Times New Roman" w:cs="Times New Roman"/>
                <w:b/>
                <w:i/>
              </w:rPr>
              <w:t>If Absent</w:t>
            </w:r>
          </w:p>
        </w:tc>
        <w:tc>
          <w:tcPr>
            <w:tcW w:w="1530" w:type="dxa"/>
          </w:tcPr>
          <w:p w14:paraId="6A513376" w14:textId="4B8D6465" w:rsidR="008E510C" w:rsidRDefault="008E510C" w:rsidP="008E510C">
            <w:r>
              <w:rPr>
                <w:rFonts w:ascii="Times New Roman" w:hAnsi="Times New Roman" w:cs="Times New Roman"/>
                <w:b/>
                <w:i/>
              </w:rPr>
              <w:t>If Present</w:t>
            </w:r>
          </w:p>
        </w:tc>
      </w:tr>
      <w:tr w:rsidR="00CD159A" w14:paraId="6F65EF5F" w14:textId="67182003" w:rsidTr="00CD159A">
        <w:trPr>
          <w:trHeight w:val="458"/>
        </w:trPr>
        <w:tc>
          <w:tcPr>
            <w:tcW w:w="1345" w:type="dxa"/>
            <w:shd w:val="clear" w:color="auto" w:fill="auto"/>
          </w:tcPr>
          <w:p w14:paraId="1816AE87" w14:textId="33CFE918"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trap-specific behavior</w:t>
            </w:r>
          </w:p>
        </w:tc>
        <w:tc>
          <w:tcPr>
            <w:tcW w:w="1440" w:type="dxa"/>
          </w:tcPr>
          <w:p w14:paraId="3932384D"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more likely to revisit a given trap after visiting that trap</w:t>
            </w:r>
          </w:p>
        </w:tc>
        <w:tc>
          <w:tcPr>
            <w:tcW w:w="1170" w:type="dxa"/>
          </w:tcPr>
          <w:p w14:paraId="54019D6F"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shd w:val="clear" w:color="auto" w:fill="auto"/>
          </w:tcPr>
          <w:p w14:paraId="5D018FBA"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1FF3BBB2" w14:textId="2B09E172" w:rsidR="008E510C" w:rsidRPr="00B64722" w:rsidRDefault="008E510C" w:rsidP="008E510C">
            <w:pPr>
              <w:pStyle w:val="TableCaption"/>
              <w:rPr>
                <w:rFonts w:ascii="Times New Roman" w:hAnsi="Times New Roman" w:cs="Times New Roman"/>
                <w:sz w:val="20"/>
                <w:szCs w:val="20"/>
              </w:rPr>
            </w:pPr>
          </w:p>
        </w:tc>
        <w:tc>
          <w:tcPr>
            <w:tcW w:w="450" w:type="dxa"/>
          </w:tcPr>
          <w:p w14:paraId="64746F6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1E3D202"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BFC8B0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26DEEB3"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E6AFF33"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9CD2DE2"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2390F805" w14:textId="761B724B" w:rsidR="008E510C" w:rsidRPr="00CD159A" w:rsidRDefault="00DA1136" w:rsidP="008E510C">
            <w:r>
              <w:rPr>
                <w:rFonts w:ascii="Times New Roman" w:hAnsi="Times New Roman" w:cs="Times New Roman"/>
              </w:rPr>
              <w:t>b</w:t>
            </w:r>
            <w:r>
              <w:rPr>
                <w:rFonts w:ascii="Times New Roman" w:hAnsi="Times New Roman" w:cs="Times New Roman"/>
                <w:vertAlign w:val="subscript"/>
              </w:rPr>
              <w:t>k</w:t>
            </w:r>
            <w:r w:rsidRPr="00CD159A">
              <w:rPr>
                <w:rFonts w:ascii="Times New Roman" w:hAnsi="Times New Roman" w:cs="Times New Roman"/>
              </w:rPr>
              <w:t xml:space="preserve"> </w:t>
            </w:r>
            <w:r w:rsidR="008E510C" w:rsidRPr="00CD159A">
              <w:rPr>
                <w:rFonts w:ascii="Times New Roman" w:hAnsi="Times New Roman" w:cs="Times New Roman"/>
              </w:rPr>
              <w:t>= 0</w:t>
            </w:r>
          </w:p>
        </w:tc>
        <w:tc>
          <w:tcPr>
            <w:tcW w:w="1530" w:type="dxa"/>
          </w:tcPr>
          <w:p w14:paraId="0B87A4FF" w14:textId="09171C5C" w:rsidR="008E510C" w:rsidRPr="00CD159A" w:rsidRDefault="00DA1136" w:rsidP="008E510C">
            <w:r>
              <w:rPr>
                <w:rFonts w:ascii="Times New Roman" w:hAnsi="Times New Roman" w:cs="Times New Roman"/>
              </w:rPr>
              <w:t>b</w:t>
            </w:r>
            <w:r>
              <w:rPr>
                <w:rFonts w:ascii="Times New Roman" w:hAnsi="Times New Roman" w:cs="Times New Roman"/>
                <w:vertAlign w:val="subscript"/>
              </w:rPr>
              <w:t>k</w:t>
            </w:r>
            <w:r w:rsidR="008E510C" w:rsidRPr="00CD159A">
              <w:rPr>
                <w:rFonts w:ascii="Times New Roman" w:hAnsi="Times New Roman" w:cs="Times New Roman"/>
              </w:rPr>
              <w:t xml:space="preserve"> = 1</w:t>
            </w:r>
          </w:p>
        </w:tc>
      </w:tr>
      <w:tr w:rsidR="00CD159A" w14:paraId="01D9EEDF" w14:textId="19642A43" w:rsidTr="00CD159A">
        <w:trPr>
          <w:trHeight w:val="1565"/>
        </w:trPr>
        <w:tc>
          <w:tcPr>
            <w:tcW w:w="1345" w:type="dxa"/>
          </w:tcPr>
          <w:p w14:paraId="349CF929" w14:textId="50956F6B"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heterogeneity of behavior</w:t>
            </w:r>
          </w:p>
        </w:tc>
        <w:tc>
          <w:tcPr>
            <w:tcW w:w="1440" w:type="dxa"/>
          </w:tcPr>
          <w:p w14:paraId="050F783C"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 bears are more or less likely to visit any trap</w:t>
            </w:r>
          </w:p>
        </w:tc>
        <w:tc>
          <w:tcPr>
            <w:tcW w:w="1170" w:type="dxa"/>
          </w:tcPr>
          <w:p w14:paraId="152D08ED"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Individual</w:t>
            </w:r>
          </w:p>
        </w:tc>
        <w:tc>
          <w:tcPr>
            <w:tcW w:w="540" w:type="dxa"/>
          </w:tcPr>
          <w:p w14:paraId="7BBC2A6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CB4E952" w14:textId="794BABE8"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367D883"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01E9FED2"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8E180FB"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E1DC3A0"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66E6A290"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38F749E0"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74219707" w14:textId="77777777"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p w14:paraId="32B6019D" w14:textId="2E4825DF"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0</w:t>
            </w:r>
          </w:p>
        </w:tc>
        <w:tc>
          <w:tcPr>
            <w:tcW w:w="1530" w:type="dxa"/>
          </w:tcPr>
          <w:p w14:paraId="06090A38" w14:textId="516BEAC6" w:rsidR="008E510C" w:rsidRPr="00CD159A" w:rsidRDefault="008E510C" w:rsidP="008E510C">
            <w:pPr>
              <w:rPr>
                <w:rFonts w:ascii="Times New Roman" w:eastAsia="Times New Roman" w:hAnsi="Times New Roman" w:cs="Times New Roman"/>
                <w:iCs/>
                <w:color w:val="000000" w:themeColor="text1"/>
                <w:kern w:val="24"/>
              </w:rPr>
            </w:pP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 1.25,</w:t>
            </w:r>
          </w:p>
          <w:p w14:paraId="0B68C37F" w14:textId="0B9F6489" w:rsidR="008E510C" w:rsidRPr="00CD159A" w:rsidRDefault="008E510C" w:rsidP="008E510C">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 xml:space="preserve"> </w:t>
            </w:r>
            <w:r w:rsidR="00CD159A" w:rsidRPr="00CD159A">
              <w:rPr>
                <w:rFonts w:ascii="Times New Roman" w:eastAsia="Times New Roman" w:hAnsi="Times New Roman" w:cs="Times New Roman"/>
                <w:iCs/>
                <w:color w:val="000000" w:themeColor="text1"/>
                <w:kern w:val="24"/>
              </w:rPr>
              <w:t>~</w:t>
            </w:r>
            <w:r w:rsidRPr="00CD159A">
              <w:rPr>
                <w:rFonts w:ascii="Times New Roman" w:eastAsia="Times New Roman" w:hAnsi="Times New Roman" w:cs="Times New Roman"/>
                <w:iCs/>
                <w:color w:val="000000" w:themeColor="text1"/>
                <w:kern w:val="24"/>
              </w:rPr>
              <w:t xml:space="preserve"> N(0, </w:t>
            </w:r>
            <w:r w:rsidRPr="00CD159A">
              <w:rPr>
                <w:rFonts w:ascii="Times New Roman" w:eastAsia="Times New Roman" w:hAnsi="Times New Roman" w:cs="Times New Roman"/>
                <w:iCs/>
                <w:color w:val="000000" w:themeColor="text1"/>
                <w:kern w:val="24"/>
                <w:lang w:val="el-GR"/>
              </w:rPr>
              <w:t>Δ</w:t>
            </w:r>
            <w:r w:rsidRPr="00CD159A">
              <w:rPr>
                <w:rFonts w:ascii="Times New Roman" w:eastAsia="Times New Roman" w:hAnsi="Times New Roman" w:cs="Times New Roman"/>
                <w:iCs/>
                <w:color w:val="000000" w:themeColor="text1"/>
                <w:kern w:val="24"/>
              </w:rPr>
              <w:t>)</w:t>
            </w:r>
          </w:p>
        </w:tc>
      </w:tr>
      <w:tr w:rsidR="00CD159A" w14:paraId="0584126B" w14:textId="7801078C" w:rsidTr="00CD159A">
        <w:trPr>
          <w:trHeight w:val="1700"/>
        </w:trPr>
        <w:tc>
          <w:tcPr>
            <w:tcW w:w="1345" w:type="dxa"/>
          </w:tcPr>
          <w:p w14:paraId="20AD81FB" w14:textId="61140B10"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sample redundancy</w:t>
            </w:r>
          </w:p>
        </w:tc>
        <w:tc>
          <w:tcPr>
            <w:tcW w:w="1440" w:type="dxa"/>
          </w:tcPr>
          <w:p w14:paraId="3B605107"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leave one or more extra samples at a site-session</w:t>
            </w:r>
          </w:p>
        </w:tc>
        <w:tc>
          <w:tcPr>
            <w:tcW w:w="1170" w:type="dxa"/>
          </w:tcPr>
          <w:p w14:paraId="296AE042"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 xml:space="preserve">Population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 0; Individual if </w:t>
            </w:r>
            <w:r w:rsidRPr="00B64722">
              <w:rPr>
                <w:rFonts w:ascii="Times New Roman" w:eastAsia="Times New Roman" w:hAnsi="Times New Roman" w:cs="Times New Roman"/>
                <w:iCs/>
                <w:color w:val="000000" w:themeColor="text1"/>
                <w:kern w:val="24"/>
                <w:sz w:val="20"/>
                <w:szCs w:val="20"/>
                <w:lang w:val="el-GR"/>
              </w:rPr>
              <w:t>Δ</w:t>
            </w:r>
            <w:r w:rsidRPr="00B64722">
              <w:rPr>
                <w:rFonts w:ascii="Times New Roman" w:eastAsia="Times New Roman" w:hAnsi="Times New Roman" w:cs="Times New Roman"/>
                <w:iCs/>
                <w:color w:val="000000" w:themeColor="text1"/>
                <w:kern w:val="24"/>
                <w:sz w:val="20"/>
                <w:szCs w:val="20"/>
              </w:rPr>
              <w:t xml:space="preserve"> &gt; 0 </w:t>
            </w:r>
          </w:p>
        </w:tc>
        <w:tc>
          <w:tcPr>
            <w:tcW w:w="540" w:type="dxa"/>
          </w:tcPr>
          <w:p w14:paraId="042A040B"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5AE9D916" w14:textId="24F20723" w:rsidR="008E510C" w:rsidRPr="00B64722" w:rsidRDefault="008E510C" w:rsidP="008E510C">
            <w:pPr>
              <w:pStyle w:val="TableCaption"/>
              <w:rPr>
                <w:rFonts w:ascii="Times New Roman" w:hAnsi="Times New Roman" w:cs="Times New Roman"/>
                <w:sz w:val="20"/>
                <w:szCs w:val="20"/>
              </w:rPr>
            </w:pPr>
          </w:p>
        </w:tc>
        <w:tc>
          <w:tcPr>
            <w:tcW w:w="450" w:type="dxa"/>
          </w:tcPr>
          <w:p w14:paraId="5839F895"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30252EE"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4B345664"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31E323AE"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71DC8C85"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3507C101"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512B8FCB" w14:textId="77777777" w:rsidR="008E510C" w:rsidRPr="00CD159A" w:rsidRDefault="008E510C" w:rsidP="008E510C">
            <w:pPr>
              <w:rPr>
                <w:rFonts w:ascii="Times New Roman" w:eastAsia="Times New Roman" w:hAnsi="Times New Roman" w:cs="Times New Roman"/>
                <w:color w:val="000000" w:themeColor="text1"/>
                <w:kern w:val="24"/>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1</w:t>
            </w:r>
          </w:p>
          <w:p w14:paraId="5A8B702E" w14:textId="1CEABE57" w:rsidR="00CD159A" w:rsidRPr="00CD159A" w:rsidRDefault="00CD159A" w:rsidP="008E510C"/>
        </w:tc>
        <w:tc>
          <w:tcPr>
            <w:tcW w:w="1530" w:type="dxa"/>
          </w:tcPr>
          <w:p w14:paraId="414DDA3C" w14:textId="2F254B6A" w:rsidR="008E510C" w:rsidRPr="00CD159A" w:rsidRDefault="008E510C" w:rsidP="008E510C">
            <w:pPr>
              <w:rPr>
                <w:rFonts w:ascii="Times New Roman" w:eastAsia="Times New Roman" w:hAnsi="Times New Roman" w:cs="Times New Roman"/>
                <w:iCs/>
                <w:color w:val="000000" w:themeColor="text1"/>
                <w:kern w:val="24"/>
                <w:vertAlign w:val="superscript"/>
              </w:rPr>
            </w:pPr>
            <w:r w:rsidRPr="00CD159A">
              <w:rPr>
                <w:rFonts w:ascii="Times New Roman" w:eastAsia="Times New Roman" w:hAnsi="Times New Roman" w:cs="Times New Roman"/>
                <w:color w:val="000000" w:themeColor="text1"/>
                <w:kern w:val="24"/>
                <w:lang w:val="el-GR"/>
              </w:rPr>
              <w:t>γ</w:t>
            </w:r>
            <w:r w:rsidRPr="00CD159A">
              <w:rPr>
                <w:rFonts w:ascii="Times New Roman" w:eastAsia="Times New Roman" w:hAnsi="Times New Roman" w:cs="Times New Roman"/>
                <w:color w:val="000000" w:themeColor="text1"/>
                <w:kern w:val="24"/>
              </w:rPr>
              <w:t xml:space="preserve"> = </w:t>
            </w:r>
            <w:r w:rsidR="00CD159A" w:rsidRPr="00CD159A">
              <w:rPr>
                <w:rFonts w:ascii="Times New Roman" w:eastAsia="Times New Roman" w:hAnsi="Times New Roman" w:cs="Times New Roman"/>
                <w:color w:val="000000" w:themeColor="text1"/>
                <w:kern w:val="24"/>
              </w:rPr>
              <w:t>e</w:t>
            </w:r>
            <w:r w:rsidR="00CD159A" w:rsidRPr="00CD159A">
              <w:rPr>
                <w:rFonts w:ascii="Times New Roman" w:eastAsia="Times New Roman" w:hAnsi="Times New Roman" w:cs="Times New Roman"/>
                <w:color w:val="000000" w:themeColor="text1"/>
                <w:kern w:val="24"/>
                <w:vertAlign w:val="superscript"/>
              </w:rPr>
              <w:t>(</w:t>
            </w:r>
            <w:r w:rsidRPr="00CD159A">
              <w:rPr>
                <w:rFonts w:ascii="Times New Roman" w:eastAsia="Times New Roman" w:hAnsi="Times New Roman" w:cs="Times New Roman"/>
                <w:color w:val="000000" w:themeColor="text1"/>
                <w:kern w:val="24"/>
                <w:vertAlign w:val="superscript"/>
              </w:rPr>
              <w:t xml:space="preserve">1 + </w:t>
            </w:r>
            <w:r w:rsidRPr="00CD159A">
              <w:rPr>
                <w:rFonts w:ascii="Times New Roman" w:eastAsia="Times New Roman" w:hAnsi="Times New Roman" w:cs="Times New Roman"/>
                <w:iCs/>
                <w:color w:val="000000" w:themeColor="text1"/>
                <w:kern w:val="24"/>
                <w:vertAlign w:val="superscript"/>
                <w:lang w:val="el-GR"/>
              </w:rPr>
              <w:t>δ</w:t>
            </w:r>
            <w:r w:rsidR="00CD159A" w:rsidRPr="00CD159A">
              <w:rPr>
                <w:rFonts w:ascii="Times New Roman" w:eastAsia="Times New Roman" w:hAnsi="Times New Roman" w:cs="Times New Roman"/>
                <w:iCs/>
                <w:color w:val="000000" w:themeColor="text1"/>
                <w:kern w:val="24"/>
                <w:vertAlign w:val="superscript"/>
              </w:rPr>
              <w:t>)</w:t>
            </w:r>
          </w:p>
          <w:p w14:paraId="325B8B53" w14:textId="46BAAF9D" w:rsidR="00CD159A" w:rsidRPr="00CD159A" w:rsidRDefault="00CD159A" w:rsidP="008E510C"/>
        </w:tc>
      </w:tr>
      <w:tr w:rsidR="00CD159A" w14:paraId="13E0336A" w14:textId="060E4899" w:rsidTr="00CD159A">
        <w:trPr>
          <w:trHeight w:val="1880"/>
        </w:trPr>
        <w:tc>
          <w:tcPr>
            <w:tcW w:w="1345" w:type="dxa"/>
          </w:tcPr>
          <w:p w14:paraId="36C33830" w14:textId="72EB215D"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uneven density of activity centers</w:t>
            </w:r>
          </w:p>
        </w:tc>
        <w:tc>
          <w:tcPr>
            <w:tcW w:w="1440" w:type="dxa"/>
          </w:tcPr>
          <w:p w14:paraId="7A4F4E71"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Bears are distributed disproportionately on trapping grid</w:t>
            </w:r>
          </w:p>
        </w:tc>
        <w:tc>
          <w:tcPr>
            <w:tcW w:w="1170" w:type="dxa"/>
          </w:tcPr>
          <w:p w14:paraId="2EF6ED04" w14:textId="77777777" w:rsidR="008E510C" w:rsidRPr="00B64722" w:rsidRDefault="008E510C" w:rsidP="008E510C">
            <w:pPr>
              <w:pStyle w:val="TableCaption"/>
              <w:rPr>
                <w:rFonts w:ascii="Times New Roman" w:hAnsi="Times New Roman" w:cs="Times New Roman"/>
                <w:sz w:val="20"/>
                <w:szCs w:val="20"/>
              </w:rPr>
            </w:pPr>
            <w:r w:rsidRPr="00B64722">
              <w:rPr>
                <w:rFonts w:ascii="Times New Roman" w:hAnsi="Times New Roman" w:cs="Times New Roman"/>
                <w:sz w:val="20"/>
                <w:szCs w:val="20"/>
              </w:rPr>
              <w:t>Population</w:t>
            </w:r>
          </w:p>
        </w:tc>
        <w:tc>
          <w:tcPr>
            <w:tcW w:w="540" w:type="dxa"/>
          </w:tcPr>
          <w:p w14:paraId="51EF8B9E"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DCC0C14" w14:textId="6D4D2AA2" w:rsidR="008E510C" w:rsidRPr="00B64722" w:rsidRDefault="008E510C" w:rsidP="008E510C">
            <w:pPr>
              <w:pStyle w:val="TableCaption"/>
              <w:rPr>
                <w:rFonts w:ascii="Times New Roman" w:hAnsi="Times New Roman" w:cs="Times New Roman"/>
                <w:sz w:val="20"/>
                <w:szCs w:val="20"/>
              </w:rPr>
            </w:pPr>
          </w:p>
        </w:tc>
        <w:tc>
          <w:tcPr>
            <w:tcW w:w="450" w:type="dxa"/>
          </w:tcPr>
          <w:p w14:paraId="47F859BF"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1D97BF3E"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6190729B" w14:textId="77777777" w:rsidR="008E510C" w:rsidRPr="00B64722" w:rsidRDefault="008E510C" w:rsidP="008E510C">
            <w:pPr>
              <w:pStyle w:val="TableCaption"/>
              <w:rPr>
                <w:rFonts w:ascii="Times New Roman" w:hAnsi="Times New Roman" w:cs="Times New Roman"/>
                <w:sz w:val="20"/>
                <w:szCs w:val="20"/>
              </w:rPr>
            </w:pPr>
          </w:p>
        </w:tc>
        <w:tc>
          <w:tcPr>
            <w:tcW w:w="450" w:type="dxa"/>
          </w:tcPr>
          <w:p w14:paraId="7D899047"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2170EA2F" w14:textId="77777777" w:rsidR="008E510C" w:rsidRPr="00B64722" w:rsidRDefault="008E510C" w:rsidP="008E510C">
            <w:pPr>
              <w:pStyle w:val="TableCaption"/>
              <w:rPr>
                <w:rFonts w:ascii="Times New Roman" w:hAnsi="Times New Roman" w:cs="Times New Roman"/>
                <w:sz w:val="20"/>
                <w:szCs w:val="20"/>
              </w:rPr>
            </w:pPr>
          </w:p>
        </w:tc>
        <w:tc>
          <w:tcPr>
            <w:tcW w:w="450" w:type="dxa"/>
            <w:shd w:val="clear" w:color="auto" w:fill="A6A6A6" w:themeFill="background1" w:themeFillShade="A6"/>
          </w:tcPr>
          <w:p w14:paraId="03D4C041" w14:textId="77777777" w:rsidR="008E510C" w:rsidRPr="00B64722" w:rsidRDefault="008E510C" w:rsidP="008E510C">
            <w:pPr>
              <w:pStyle w:val="TableCaption"/>
              <w:rPr>
                <w:rFonts w:ascii="Times New Roman" w:hAnsi="Times New Roman" w:cs="Times New Roman"/>
                <w:sz w:val="20"/>
                <w:szCs w:val="20"/>
              </w:rPr>
            </w:pPr>
          </w:p>
        </w:tc>
        <w:tc>
          <w:tcPr>
            <w:tcW w:w="1350" w:type="dxa"/>
          </w:tcPr>
          <w:p w14:paraId="6D03DA4A" w14:textId="7BA0945D" w:rsidR="008E510C" w:rsidRPr="00CD159A" w:rsidRDefault="008E510C" w:rsidP="008E510C">
            <w:r w:rsidRPr="00CD159A">
              <w:rPr>
                <w:rFonts w:ascii="Times New Roman" w:eastAsia="Times New Roman" w:hAnsi="Times New Roman" w:cs="Times New Roman"/>
                <w:color w:val="000000" w:themeColor="text1"/>
                <w:kern w:val="24"/>
                <w:lang w:val="el-GR"/>
              </w:rPr>
              <w:t>α</w:t>
            </w:r>
            <w:r w:rsidR="00CD159A" w:rsidRPr="00CD159A">
              <w:rPr>
                <w:rFonts w:ascii="Times New Roman" w:eastAsia="Times New Roman" w:hAnsi="Times New Roman" w:cs="Times New Roman"/>
                <w:color w:val="000000" w:themeColor="text1"/>
                <w:kern w:val="24"/>
              </w:rPr>
              <w:t xml:space="preserve"> = 0</w:t>
            </w:r>
          </w:p>
        </w:tc>
        <w:tc>
          <w:tcPr>
            <w:tcW w:w="1530" w:type="dxa"/>
          </w:tcPr>
          <w:p w14:paraId="47DA3860" w14:textId="418C0BEF" w:rsidR="008E510C" w:rsidRPr="00CD159A" w:rsidRDefault="00CD159A" w:rsidP="008E510C">
            <w:r w:rsidRPr="00CD159A">
              <w:rPr>
                <w:rFonts w:ascii="Times New Roman" w:eastAsia="Times New Roman" w:hAnsi="Times New Roman" w:cs="Times New Roman"/>
                <w:color w:val="000000" w:themeColor="text1"/>
                <w:kern w:val="24"/>
                <w:lang w:val="el-GR"/>
              </w:rPr>
              <w:t>α</w:t>
            </w:r>
            <w:r w:rsidRPr="00CD159A">
              <w:rPr>
                <w:rFonts w:ascii="Times New Roman" w:eastAsia="Times New Roman" w:hAnsi="Times New Roman" w:cs="Times New Roman"/>
                <w:color w:val="000000" w:themeColor="text1"/>
                <w:kern w:val="24"/>
              </w:rPr>
              <w:t xml:space="preserve"> = .75</w:t>
            </w:r>
          </w:p>
        </w:tc>
      </w:tr>
    </w:tbl>
    <w:p w14:paraId="18F15E20" w14:textId="77777777" w:rsidR="00784EE1" w:rsidRDefault="00784EE1" w:rsidP="00F67701">
      <w:pPr>
        <w:pStyle w:val="BodyText"/>
        <w:spacing w:line="480" w:lineRule="auto"/>
        <w:rPr>
          <w:rFonts w:ascii="Times New Roman" w:eastAsia="Times New Roman" w:hAnsi="Times New Roman" w:cs="Times New Roman"/>
          <w:color w:val="000000" w:themeColor="text1"/>
          <w:kern w:val="24"/>
        </w:rPr>
      </w:pPr>
    </w:p>
    <w:p w14:paraId="7248B276" w14:textId="77777777" w:rsidR="00784EE1" w:rsidRDefault="00784EE1" w:rsidP="00CD159A">
      <w:pPr>
        <w:spacing w:line="48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01A07ECB" w14:textId="27C2898C" w:rsidR="008D3C3A" w:rsidRDefault="008D3C3A" w:rsidP="00F67701">
      <w:pPr>
        <w:pStyle w:val="BodyText"/>
        <w:spacing w:line="480" w:lineRule="auto"/>
        <w:rPr>
          <w:rFonts w:ascii="Times New Roman" w:hAnsi="Times New Roman" w:cs="Times New Roman"/>
        </w:rPr>
      </w:pPr>
      <w:r w:rsidRPr="000C3BE1">
        <w:rPr>
          <w:rFonts w:ascii="Times New Roman" w:eastAsia="Times New Roman" w:hAnsi="Times New Roman" w:cs="Times New Roman"/>
          <w:color w:val="000000" w:themeColor="text1"/>
          <w:kern w:val="24"/>
        </w:rPr>
        <w:lastRenderedPageBreak/>
        <w:t xml:space="preserve">Figure </w:t>
      </w:r>
      <w:r w:rsidR="00BD7F2B">
        <w:rPr>
          <w:rFonts w:ascii="Times New Roman" w:eastAsia="Times New Roman" w:hAnsi="Times New Roman" w:cs="Times New Roman"/>
          <w:color w:val="000000" w:themeColor="text1"/>
          <w:kern w:val="24"/>
        </w:rPr>
        <w:t>5</w:t>
      </w:r>
      <w:r w:rsidRPr="000C3BE1">
        <w:rPr>
          <w:rFonts w:ascii="Times New Roman" w:eastAsia="Times New Roman" w:hAnsi="Times New Roman" w:cs="Times New Roman"/>
          <w:color w:val="000000" w:themeColor="text1"/>
          <w:kern w:val="24"/>
        </w:rPr>
        <w:t xml:space="preserve">. Proportion of non-redundant samples vs subsampling type for each of the </w:t>
      </w:r>
      <w:r w:rsidR="007E1CC2">
        <w:rPr>
          <w:rFonts w:ascii="Times New Roman" w:eastAsia="Times New Roman" w:hAnsi="Times New Roman" w:cs="Times New Roman"/>
          <w:color w:val="000000" w:themeColor="text1"/>
          <w:kern w:val="24"/>
        </w:rPr>
        <w:t>four</w:t>
      </w:r>
      <w:r w:rsidR="007E1CC2" w:rsidRPr="000C3BE1">
        <w:rPr>
          <w:rFonts w:ascii="Times New Roman" w:eastAsia="Times New Roman" w:hAnsi="Times New Roman" w:cs="Times New Roman"/>
          <w:color w:val="000000" w:themeColor="text1"/>
          <w:kern w:val="24"/>
        </w:rPr>
        <w:t xml:space="preserve"> </w:t>
      </w:r>
      <w:r w:rsidR="007E1CC2">
        <w:rPr>
          <w:rFonts w:ascii="Times New Roman" w:eastAsia="Times New Roman" w:hAnsi="Times New Roman" w:cs="Times New Roman"/>
          <w:color w:val="000000" w:themeColor="text1"/>
          <w:kern w:val="24"/>
        </w:rPr>
        <w:t>simulated scenarios</w:t>
      </w:r>
      <w:r w:rsidR="007E1CC2" w:rsidRPr="000C3BE1">
        <w:rPr>
          <w:rFonts w:ascii="Times New Roman" w:eastAsia="Times New Roman" w:hAnsi="Times New Roman" w:cs="Times New Roman"/>
          <w:color w:val="000000" w:themeColor="text1"/>
          <w:kern w:val="24"/>
        </w:rPr>
        <w:t xml:space="preserve"> </w:t>
      </w:r>
      <w:r w:rsidRPr="000C3BE1">
        <w:rPr>
          <w:rFonts w:ascii="Times New Roman" w:eastAsia="Times New Roman" w:hAnsi="Times New Roman" w:cs="Times New Roman"/>
          <w:color w:val="000000" w:themeColor="text1"/>
          <w:kern w:val="24"/>
        </w:rPr>
        <w:t>where redundancy is possible</w:t>
      </w:r>
      <w:r w:rsidR="007E1CC2">
        <w:rPr>
          <w:rFonts w:ascii="Times New Roman" w:eastAsia="Times New Roman" w:hAnsi="Times New Roman" w:cs="Times New Roman"/>
          <w:color w:val="000000" w:themeColor="text1"/>
          <w:kern w:val="24"/>
        </w:rPr>
        <w:t xml:space="preserve"> (t4, t5, t6 and t7; Fig 4)</w:t>
      </w:r>
      <w:r w:rsidRPr="000C3BE1">
        <w:rPr>
          <w:rFonts w:ascii="Times New Roman" w:eastAsia="Times New Roman" w:hAnsi="Times New Roman" w:cs="Times New Roman"/>
          <w:color w:val="000000" w:themeColor="text1"/>
          <w:kern w:val="24"/>
        </w:rPr>
        <w:t xml:space="preserve">. </w:t>
      </w:r>
      <w:r w:rsidRPr="000C3BE1">
        <w:rPr>
          <w:rFonts w:ascii="Times New Roman" w:hAnsi="Times New Roman" w:cs="Times New Roman"/>
        </w:rPr>
        <w:t>Note that, as redundancy is not introduced for</w:t>
      </w:r>
      <w:r w:rsidR="007E1CC2">
        <w:rPr>
          <w:rFonts w:ascii="Times New Roman" w:hAnsi="Times New Roman" w:cs="Times New Roman"/>
        </w:rPr>
        <w:t xml:space="preserve"> scenarios</w:t>
      </w:r>
      <w:r w:rsidRPr="000C3BE1">
        <w:rPr>
          <w:rFonts w:ascii="Times New Roman" w:hAnsi="Times New Roman" w:cs="Times New Roman"/>
        </w:rPr>
        <w:t xml:space="preserve"> t1, t2, t3, or t8, </w:t>
      </w:r>
      <w:r w:rsidR="00BB787A">
        <w:rPr>
          <w:rFonts w:ascii="Times New Roman" w:hAnsi="Times New Roman" w:cs="Times New Roman"/>
        </w:rPr>
        <w:t xml:space="preserve">the </w:t>
      </w:r>
      <w:r w:rsidRPr="000C3BE1">
        <w:rPr>
          <w:rFonts w:ascii="Times New Roman" w:hAnsi="Times New Roman" w:cs="Times New Roman"/>
        </w:rPr>
        <w:t>proportion of non-redundant samples is fixed at 1 for these trials.</w:t>
      </w:r>
    </w:p>
    <w:p w14:paraId="037E4F88" w14:textId="36410E25" w:rsidR="000C3BE1" w:rsidRPr="000C3BE1" w:rsidRDefault="001A4E71" w:rsidP="00F67701">
      <w:pPr>
        <w:pStyle w:val="BodyText"/>
        <w:spacing w:line="480" w:lineRule="auto"/>
        <w:rPr>
          <w:rFonts w:ascii="Times New Roman" w:hAnsi="Times New Roman" w:cs="Times New Roman"/>
        </w:rPr>
      </w:pPr>
      <w:r>
        <w:rPr>
          <w:noProof/>
        </w:rPr>
        <w:drawing>
          <wp:inline distT="0" distB="0" distL="0" distR="0" wp14:anchorId="3C6E9397" wp14:editId="7CF81761">
            <wp:extent cx="6662011" cy="30384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5581" cy="3040103"/>
                    </a:xfrm>
                    <a:prstGeom prst="rect">
                      <a:avLst/>
                    </a:prstGeom>
                  </pic:spPr>
                </pic:pic>
              </a:graphicData>
            </a:graphic>
          </wp:inline>
        </w:drawing>
      </w:r>
    </w:p>
    <w:p w14:paraId="6B5966C4" w14:textId="77777777" w:rsidR="00391808" w:rsidRDefault="00391808">
      <w:pPr>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00FF1736" w14:textId="1377077B" w:rsidR="00391808" w:rsidRDefault="00392415" w:rsidP="00F67701">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sidR="001A489F">
        <w:rPr>
          <w:rFonts w:ascii="Times New Roman" w:eastAsia="Times New Roman" w:hAnsi="Times New Roman" w:cs="Times New Roman"/>
          <w:color w:val="000000" w:themeColor="text1"/>
          <w:kern w:val="24"/>
        </w:rPr>
        <w:t>4</w:t>
      </w:r>
      <w:commentRangeStart w:id="38"/>
      <w:commentRangeStart w:id="39"/>
      <w:r w:rsidR="00D27FDC">
        <w:rPr>
          <w:rFonts w:ascii="Times New Roman" w:eastAsia="Times New Roman" w:hAnsi="Times New Roman" w:cs="Times New Roman"/>
          <w:color w:val="000000" w:themeColor="text1"/>
          <w:kern w:val="24"/>
        </w:rPr>
        <w:t>B</w:t>
      </w:r>
      <w:r w:rsidRPr="00392415">
        <w:rPr>
          <w:rFonts w:ascii="Times New Roman" w:eastAsia="Times New Roman" w:hAnsi="Times New Roman" w:cs="Times New Roman"/>
          <w:color w:val="000000" w:themeColor="text1"/>
          <w:kern w:val="24"/>
        </w:rPr>
        <w:t xml:space="preserve">. </w:t>
      </w:r>
      <w:r w:rsidR="00927359">
        <w:rPr>
          <w:rFonts w:ascii="Times New Roman" w:eastAsia="Times New Roman" w:hAnsi="Times New Roman" w:cs="Times New Roman"/>
          <w:color w:val="000000" w:themeColor="text1"/>
          <w:kern w:val="24"/>
        </w:rPr>
        <w:t xml:space="preserve">Ratio of density estimates obtained using </w:t>
      </w:r>
      <w:r w:rsidR="000D269E">
        <w:rPr>
          <w:rFonts w:ascii="Times New Roman" w:eastAsia="Times New Roman" w:hAnsi="Times New Roman" w:cs="Times New Roman"/>
          <w:color w:val="000000" w:themeColor="text1"/>
          <w:kern w:val="24"/>
        </w:rPr>
        <w:t xml:space="preserve">subsampled </w:t>
      </w:r>
      <w:r w:rsidR="00391808">
        <w:rPr>
          <w:rFonts w:ascii="Times New Roman" w:eastAsia="Times New Roman" w:hAnsi="Times New Roman" w:cs="Times New Roman"/>
          <w:color w:val="000000" w:themeColor="text1"/>
          <w:kern w:val="24"/>
        </w:rPr>
        <w:t xml:space="preserve">simulated </w:t>
      </w:r>
      <w:r w:rsidR="000D269E">
        <w:rPr>
          <w:rFonts w:ascii="Times New Roman" w:eastAsia="Times New Roman" w:hAnsi="Times New Roman" w:cs="Times New Roman"/>
          <w:color w:val="000000" w:themeColor="text1"/>
          <w:kern w:val="24"/>
        </w:rPr>
        <w:t>datasets</w:t>
      </w:r>
      <w:r w:rsidR="00BB787A">
        <w:rPr>
          <w:rFonts w:ascii="Times New Roman" w:eastAsia="Times New Roman" w:hAnsi="Times New Roman" w:cs="Times New Roman"/>
          <w:color w:val="000000" w:themeColor="text1"/>
          <w:kern w:val="24"/>
        </w:rPr>
        <w:t xml:space="preserve"> relative</w:t>
      </w:r>
      <w:r w:rsidR="000D269E">
        <w:rPr>
          <w:rFonts w:ascii="Times New Roman" w:eastAsia="Times New Roman" w:hAnsi="Times New Roman" w:cs="Times New Roman"/>
          <w:color w:val="000000" w:themeColor="text1"/>
          <w:kern w:val="24"/>
        </w:rPr>
        <w:t xml:space="preserve"> to the estimates obtained using the full dataset for that simulation</w:t>
      </w:r>
      <w:r w:rsidRPr="00392415">
        <w:rPr>
          <w:rFonts w:ascii="Times New Roman" w:eastAsia="Times New Roman" w:hAnsi="Times New Roman" w:cs="Times New Roman"/>
          <w:color w:val="000000" w:themeColor="text1"/>
          <w:kern w:val="24"/>
        </w:rPr>
        <w:t xml:space="preserve">. </w:t>
      </w:r>
      <w:commentRangeEnd w:id="38"/>
      <w:r w:rsidR="00BB787A">
        <w:rPr>
          <w:rStyle w:val="CommentReference"/>
        </w:rPr>
        <w:commentReference w:id="38"/>
      </w:r>
      <w:commentRangeEnd w:id="39"/>
      <w:r w:rsidR="009363A7">
        <w:rPr>
          <w:rStyle w:val="CommentReference"/>
        </w:rPr>
        <w:commentReference w:id="39"/>
      </w:r>
      <w:r w:rsidR="00391808">
        <w:rPr>
          <w:noProof/>
        </w:rPr>
        <w:drawing>
          <wp:inline distT="0" distB="0" distL="0" distR="0" wp14:anchorId="02963BF9" wp14:editId="573334AF">
            <wp:extent cx="6797377" cy="328612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02240" cy="3288476"/>
                    </a:xfrm>
                    <a:prstGeom prst="rect">
                      <a:avLst/>
                    </a:prstGeom>
                  </pic:spPr>
                </pic:pic>
              </a:graphicData>
            </a:graphic>
          </wp:inline>
        </w:drawing>
      </w:r>
    </w:p>
    <w:p w14:paraId="595845D9" w14:textId="47F2E204" w:rsidR="00397752" w:rsidRDefault="001A489F" w:rsidP="00F67701">
      <w:pPr>
        <w:pStyle w:val="BodyText"/>
        <w:spacing w:line="480" w:lineRule="auto"/>
        <w:rPr>
          <w:rFonts w:ascii="Times New Roman" w:hAnsi="Times New Roman" w:cs="Times New Roman"/>
          <w:noProof/>
        </w:rPr>
      </w:pPr>
      <w:r>
        <w:rPr>
          <w:noProof/>
        </w:rPr>
        <w:drawing>
          <wp:inline distT="0" distB="0" distL="0" distR="0" wp14:anchorId="4BD591DD" wp14:editId="20A16209">
            <wp:extent cx="6759553" cy="3571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4124" cy="3574291"/>
                    </a:xfrm>
                    <a:prstGeom prst="rect">
                      <a:avLst/>
                    </a:prstGeom>
                  </pic:spPr>
                </pic:pic>
              </a:graphicData>
            </a:graphic>
          </wp:inline>
        </w:drawing>
      </w:r>
      <w:r w:rsidR="00397752">
        <w:rPr>
          <w:rFonts w:ascii="Times New Roman" w:hAnsi="Times New Roman" w:cs="Times New Roman"/>
          <w:noProof/>
        </w:rPr>
        <w:br w:type="page"/>
      </w:r>
    </w:p>
    <w:p w14:paraId="5EE4B82A" w14:textId="6C65E1C1" w:rsidR="00083852" w:rsidRDefault="00083852" w:rsidP="001A4E71">
      <w:pPr>
        <w:pStyle w:val="BodyText"/>
        <w:spacing w:line="480" w:lineRule="auto"/>
        <w:rPr>
          <w:rFonts w:ascii="Times New Roman" w:hAnsi="Times New Roman" w:cs="Times New Roman"/>
          <w:b/>
        </w:rPr>
      </w:pPr>
      <w:r w:rsidRPr="00392415">
        <w:rPr>
          <w:rFonts w:ascii="Times New Roman" w:eastAsia="Times New Roman" w:hAnsi="Times New Roman" w:cs="Times New Roman"/>
          <w:color w:val="000000" w:themeColor="text1"/>
          <w:kern w:val="24"/>
        </w:rPr>
        <w:lastRenderedPageBreak/>
        <w:t xml:space="preserve">Figure </w:t>
      </w:r>
      <w:r w:rsidR="001A489F">
        <w:rPr>
          <w:rFonts w:ascii="Times New Roman" w:eastAsia="Times New Roman" w:hAnsi="Times New Roman" w:cs="Times New Roman"/>
          <w:color w:val="000000" w:themeColor="text1"/>
          <w:kern w:val="24"/>
        </w:rPr>
        <w:t>4</w:t>
      </w:r>
      <w:r w:rsidR="00D27FDC">
        <w:rPr>
          <w:rFonts w:ascii="Times New Roman" w:eastAsia="Times New Roman" w:hAnsi="Times New Roman" w:cs="Times New Roman"/>
          <w:color w:val="000000" w:themeColor="text1"/>
          <w:kern w:val="24"/>
        </w:rPr>
        <w:t>A</w:t>
      </w:r>
      <w:r w:rsidRPr="00392415">
        <w:rPr>
          <w:rFonts w:ascii="Times New Roman" w:eastAsia="Times New Roman" w:hAnsi="Times New Roman" w:cs="Times New Roman"/>
          <w:color w:val="000000" w:themeColor="text1"/>
          <w:kern w:val="24"/>
        </w:rPr>
        <w:t xml:space="preserve">. </w:t>
      </w:r>
      <w:r w:rsidR="00391808">
        <w:rPr>
          <w:rFonts w:ascii="Times New Roman" w:eastAsia="Times New Roman" w:hAnsi="Times New Roman" w:cs="Times New Roman"/>
          <w:color w:val="000000" w:themeColor="text1"/>
          <w:kern w:val="24"/>
        </w:rPr>
        <w:t xml:space="preserve">Ratio of density estimates obtained using subsamples of </w:t>
      </w:r>
      <w:r w:rsidR="001A4E71">
        <w:rPr>
          <w:rFonts w:ascii="Times New Roman" w:eastAsia="Times New Roman" w:hAnsi="Times New Roman" w:cs="Times New Roman"/>
          <w:color w:val="000000" w:themeColor="text1"/>
          <w:kern w:val="24"/>
        </w:rPr>
        <w:t>the</w:t>
      </w:r>
      <w:r w:rsidR="00391808">
        <w:rPr>
          <w:rFonts w:ascii="Times New Roman" w:eastAsia="Times New Roman" w:hAnsi="Times New Roman" w:cs="Times New Roman"/>
          <w:color w:val="000000" w:themeColor="text1"/>
          <w:kern w:val="24"/>
        </w:rPr>
        <w:t xml:space="preserve"> empirical dataset </w:t>
      </w:r>
      <w:r w:rsidR="001A4E71">
        <w:rPr>
          <w:rFonts w:ascii="Times New Roman" w:eastAsia="Times New Roman" w:hAnsi="Times New Roman" w:cs="Times New Roman"/>
          <w:color w:val="000000" w:themeColor="text1"/>
          <w:kern w:val="24"/>
        </w:rPr>
        <w:t>(</w:t>
      </w:r>
      <w:r w:rsidR="00BB787A">
        <w:rPr>
          <w:rFonts w:ascii="Times New Roman" w:eastAsia="Times New Roman" w:hAnsi="Times New Roman" w:cs="Times New Roman"/>
          <w:i/>
          <w:color w:val="000000" w:themeColor="text1"/>
          <w:kern w:val="24"/>
        </w:rPr>
        <w:t xml:space="preserve">n = </w:t>
      </w:r>
      <w:r w:rsidR="001A4E71">
        <w:rPr>
          <w:rFonts w:ascii="Times New Roman" w:eastAsia="Times New Roman" w:hAnsi="Times New Roman" w:cs="Times New Roman"/>
          <w:color w:val="000000" w:themeColor="text1"/>
          <w:kern w:val="24"/>
        </w:rPr>
        <w:t xml:space="preserve">250, 550 and 850 of 1019 samples) </w:t>
      </w:r>
      <w:r w:rsidR="00BB787A">
        <w:rPr>
          <w:rFonts w:ascii="Times New Roman" w:eastAsia="Times New Roman" w:hAnsi="Times New Roman" w:cs="Times New Roman"/>
          <w:color w:val="000000" w:themeColor="text1"/>
          <w:kern w:val="24"/>
        </w:rPr>
        <w:t xml:space="preserve">relative </w:t>
      </w:r>
      <w:r w:rsidR="00391808">
        <w:rPr>
          <w:rFonts w:ascii="Times New Roman" w:eastAsia="Times New Roman" w:hAnsi="Times New Roman" w:cs="Times New Roman"/>
          <w:color w:val="000000" w:themeColor="text1"/>
          <w:kern w:val="24"/>
        </w:rPr>
        <w:t xml:space="preserve">to the estimates obtained </w:t>
      </w:r>
      <w:r w:rsidR="001A4E71">
        <w:rPr>
          <w:rFonts w:ascii="Times New Roman" w:eastAsia="Times New Roman" w:hAnsi="Times New Roman" w:cs="Times New Roman"/>
          <w:color w:val="000000" w:themeColor="text1"/>
          <w:kern w:val="24"/>
        </w:rPr>
        <w:t>by fitting the given model on</w:t>
      </w:r>
      <w:r w:rsidR="00391808">
        <w:rPr>
          <w:rFonts w:ascii="Times New Roman" w:eastAsia="Times New Roman" w:hAnsi="Times New Roman" w:cs="Times New Roman"/>
          <w:color w:val="000000" w:themeColor="text1"/>
          <w:kern w:val="24"/>
        </w:rPr>
        <w:t xml:space="preserve"> the full </w:t>
      </w:r>
      <w:r w:rsidR="001A4E71">
        <w:rPr>
          <w:rFonts w:ascii="Times New Roman" w:eastAsia="Times New Roman" w:hAnsi="Times New Roman" w:cs="Times New Roman"/>
          <w:color w:val="000000" w:themeColor="text1"/>
          <w:kern w:val="24"/>
        </w:rPr>
        <w:t xml:space="preserve">empirical </w:t>
      </w:r>
      <w:r w:rsidR="00391808">
        <w:rPr>
          <w:rFonts w:ascii="Times New Roman" w:eastAsia="Times New Roman" w:hAnsi="Times New Roman" w:cs="Times New Roman"/>
          <w:color w:val="000000" w:themeColor="text1"/>
          <w:kern w:val="24"/>
        </w:rPr>
        <w:t>datase</w:t>
      </w:r>
      <w:r w:rsidR="001A4E71">
        <w:rPr>
          <w:rFonts w:ascii="Times New Roman" w:eastAsia="Times New Roman" w:hAnsi="Times New Roman" w:cs="Times New Roman"/>
          <w:color w:val="000000" w:themeColor="text1"/>
          <w:kern w:val="24"/>
        </w:rPr>
        <w:t>t</w:t>
      </w:r>
      <w:r w:rsidR="00391808" w:rsidRPr="00392415">
        <w:rPr>
          <w:rFonts w:ascii="Times New Roman" w:eastAsia="Times New Roman" w:hAnsi="Times New Roman" w:cs="Times New Roman"/>
          <w:color w:val="000000" w:themeColor="text1"/>
          <w:kern w:val="24"/>
        </w:rPr>
        <w:t>.</w:t>
      </w:r>
      <w:r w:rsidR="00391808" w:rsidRPr="00391808">
        <w:rPr>
          <w:noProof/>
        </w:rPr>
        <w:t xml:space="preserve"> </w:t>
      </w:r>
      <w:r w:rsidR="00391808" w:rsidRPr="00391808">
        <w:rPr>
          <w:noProof/>
        </w:rPr>
        <w:drawing>
          <wp:inline distT="0" distB="0" distL="0" distR="0" wp14:anchorId="6941005B" wp14:editId="5D7D4CE3">
            <wp:extent cx="6745547" cy="30765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752644" cy="3079812"/>
                    </a:xfrm>
                    <a:prstGeom prst="rect">
                      <a:avLst/>
                    </a:prstGeom>
                  </pic:spPr>
                </pic:pic>
              </a:graphicData>
            </a:graphic>
          </wp:inline>
        </w:drawing>
      </w:r>
    </w:p>
    <w:p w14:paraId="2B43B7DC" w14:textId="77777777" w:rsidR="00391808" w:rsidRDefault="00391808">
      <w:pPr>
        <w:rPr>
          <w:rFonts w:ascii="Times New Roman" w:hAnsi="Times New Roman" w:cs="Times New Roman"/>
          <w:b/>
        </w:rPr>
      </w:pPr>
      <w:r>
        <w:rPr>
          <w:rFonts w:ascii="Times New Roman" w:hAnsi="Times New Roman" w:cs="Times New Roman"/>
          <w:b/>
        </w:rPr>
        <w:br w:type="page"/>
      </w:r>
    </w:p>
    <w:p w14:paraId="2B399434" w14:textId="29ED896C" w:rsidR="00391808" w:rsidRPr="00392415" w:rsidRDefault="00391808" w:rsidP="00391808">
      <w:pPr>
        <w:pStyle w:val="BodyText"/>
        <w:spacing w:line="480" w:lineRule="auto"/>
        <w:rPr>
          <w:rFonts w:ascii="Times New Roman" w:eastAsia="Times New Roman" w:hAnsi="Times New Roman" w:cs="Times New Roman"/>
          <w:color w:val="000000" w:themeColor="text1"/>
          <w:kern w:val="24"/>
        </w:rPr>
      </w:pPr>
      <w:r w:rsidRPr="00392415">
        <w:rPr>
          <w:rFonts w:ascii="Times New Roman" w:eastAsia="Times New Roman" w:hAnsi="Times New Roman" w:cs="Times New Roman"/>
          <w:color w:val="000000" w:themeColor="text1"/>
          <w:kern w:val="24"/>
        </w:rPr>
        <w:lastRenderedPageBreak/>
        <w:t xml:space="preserve">Figure </w:t>
      </w:r>
      <w:r>
        <w:rPr>
          <w:rFonts w:ascii="Times New Roman" w:eastAsia="Times New Roman" w:hAnsi="Times New Roman" w:cs="Times New Roman"/>
          <w:color w:val="000000" w:themeColor="text1"/>
          <w:kern w:val="24"/>
        </w:rPr>
        <w:t>X</w:t>
      </w:r>
      <w:r w:rsidRPr="00392415">
        <w:rPr>
          <w:rFonts w:ascii="Times New Roman" w:eastAsia="Times New Roman" w:hAnsi="Times New Roman" w:cs="Times New Roman"/>
          <w:color w:val="000000" w:themeColor="text1"/>
          <w:kern w:val="24"/>
        </w:rPr>
        <w:t xml:space="preserve">. </w:t>
      </w:r>
      <w:commentRangeStart w:id="40"/>
      <w:r>
        <w:rPr>
          <w:rFonts w:ascii="Times New Roman" w:eastAsia="Times New Roman" w:hAnsi="Times New Roman" w:cs="Times New Roman"/>
          <w:color w:val="000000" w:themeColor="text1"/>
          <w:kern w:val="24"/>
        </w:rPr>
        <w:t>Intercept capture probability (g</w:t>
      </w:r>
      <w:r>
        <w:rPr>
          <w:rFonts w:ascii="Times New Roman" w:eastAsia="Times New Roman" w:hAnsi="Times New Roman" w:cs="Times New Roman"/>
          <w:color w:val="000000" w:themeColor="text1"/>
          <w:kern w:val="24"/>
          <w:vertAlign w:val="subscript"/>
        </w:rPr>
        <w:t>0</w:t>
      </w:r>
      <w:r>
        <w:rPr>
          <w:rFonts w:ascii="Times New Roman" w:eastAsia="Times New Roman" w:hAnsi="Times New Roman" w:cs="Times New Roman"/>
          <w:color w:val="000000" w:themeColor="text1"/>
          <w:kern w:val="24"/>
        </w:rPr>
        <w:t xml:space="preserve">) obtained from fitted SECR models vs subsampling type and simulation scenario. The horizontal line represents input intercept capture probability. </w:t>
      </w:r>
      <w:commentRangeEnd w:id="40"/>
      <w:r>
        <w:rPr>
          <w:rStyle w:val="CommentReference"/>
        </w:rPr>
        <w:commentReference w:id="40"/>
      </w:r>
    </w:p>
    <w:p w14:paraId="5AF75639" w14:textId="77777777" w:rsidR="00391808" w:rsidRDefault="00391808" w:rsidP="00391808">
      <w:pPr>
        <w:pStyle w:val="BodyText"/>
        <w:spacing w:line="480" w:lineRule="auto"/>
        <w:rPr>
          <w:rFonts w:ascii="Times New Roman" w:hAnsi="Times New Roman" w:cs="Times New Roman"/>
          <w:b/>
        </w:rPr>
      </w:pPr>
      <w:r>
        <w:rPr>
          <w:noProof/>
        </w:rPr>
        <w:drawing>
          <wp:inline distT="0" distB="0" distL="0" distR="0" wp14:anchorId="4EFCABB4" wp14:editId="4E53FD2B">
            <wp:extent cx="6798270" cy="408622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02628" cy="4088845"/>
                    </a:xfrm>
                    <a:prstGeom prst="rect">
                      <a:avLst/>
                    </a:prstGeom>
                  </pic:spPr>
                </pic:pic>
              </a:graphicData>
            </a:graphic>
          </wp:inline>
        </w:drawing>
      </w:r>
    </w:p>
    <w:p w14:paraId="69C7345C" w14:textId="2CE7FC4F" w:rsidR="00404765" w:rsidRPr="0040630A" w:rsidRDefault="00083852" w:rsidP="007E1CC2">
      <w:pPr>
        <w:spacing w:line="480" w:lineRule="auto"/>
        <w:rPr>
          <w:rFonts w:ascii="Times New Roman" w:hAnsi="Times New Roman" w:cs="Times New Roman"/>
        </w:rPr>
      </w:pPr>
      <w:r>
        <w:rPr>
          <w:rFonts w:ascii="Times New Roman" w:hAnsi="Times New Roman" w:cs="Times New Roman"/>
          <w:b/>
        </w:rPr>
        <w:br w:type="page"/>
      </w:r>
      <w:r w:rsidR="00404765" w:rsidRPr="0040630A">
        <w:rPr>
          <w:rFonts w:ascii="Times New Roman" w:hAnsi="Times New Roman" w:cs="Times New Roman"/>
          <w:b/>
        </w:rPr>
        <w:lastRenderedPageBreak/>
        <w:t xml:space="preserve">Table 1. </w:t>
      </w:r>
      <w:r w:rsidR="00404765" w:rsidRPr="0040630A">
        <w:rPr>
          <w:rFonts w:ascii="Times New Roman" w:hAnsi="Times New Roman" w:cs="Times New Roman"/>
        </w:rPr>
        <w:t>Model Notation</w:t>
      </w:r>
    </w:p>
    <w:tbl>
      <w:tblPr>
        <w:tblStyle w:val="PlainTable2"/>
        <w:tblW w:w="9440" w:type="dxa"/>
        <w:tblLook w:val="0420" w:firstRow="1" w:lastRow="0" w:firstColumn="0" w:lastColumn="0" w:noHBand="0" w:noVBand="1"/>
      </w:tblPr>
      <w:tblGrid>
        <w:gridCol w:w="1104"/>
        <w:gridCol w:w="8336"/>
      </w:tblGrid>
      <w:tr w:rsidR="00404765" w:rsidRPr="0040630A" w14:paraId="797CE3AB"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1A308F5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53F8590B"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3D4C9BE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47370DCF"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26198D40"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432C4FBA" w14:textId="77777777" w:rsidTr="00404765">
        <w:trPr>
          <w:trHeight w:val="20"/>
        </w:trPr>
        <w:tc>
          <w:tcPr>
            <w:tcW w:w="1104" w:type="dxa"/>
            <w:tcBorders>
              <w:top w:val="nil"/>
              <w:bottom w:val="nil"/>
            </w:tcBorders>
          </w:tcPr>
          <w:p w14:paraId="3F06BE78"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00C5E69A"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47DB43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15FB6BBD" w14:textId="427CE9E0"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6960F671" w14:textId="2D8588E1"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 on trapping grid during a single simulation{k = 1,...,K}</w:t>
            </w:r>
          </w:p>
        </w:tc>
      </w:tr>
      <w:tr w:rsidR="00404765" w:rsidRPr="0040630A" w14:paraId="1DA2CB83" w14:textId="77777777" w:rsidTr="00404765">
        <w:trPr>
          <w:trHeight w:val="20"/>
        </w:trPr>
        <w:tc>
          <w:tcPr>
            <w:tcW w:w="1104" w:type="dxa"/>
            <w:tcBorders>
              <w:top w:val="nil"/>
              <w:bottom w:val="nil"/>
            </w:tcBorders>
          </w:tcPr>
          <w:p w14:paraId="41B9D919"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11CA6C20"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4D3DCF8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96629CC"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2F5E3C5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FFECF9B" w14:textId="77777777" w:rsidTr="00404765">
        <w:trPr>
          <w:trHeight w:val="20"/>
        </w:trPr>
        <w:tc>
          <w:tcPr>
            <w:tcW w:w="1104" w:type="dxa"/>
            <w:tcBorders>
              <w:top w:val="nil"/>
              <w:bottom w:val="nil"/>
            </w:tcBorders>
            <w:hideMark/>
          </w:tcPr>
          <w:p w14:paraId="574EC2BC"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03918097"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A53EC6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D6F7AB2"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68C2F59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{i = 1,…,N}</w:t>
            </w:r>
          </w:p>
        </w:tc>
      </w:tr>
      <w:tr w:rsidR="00404765" w:rsidRPr="0040630A" w14:paraId="0435B264" w14:textId="77777777" w:rsidTr="00404765">
        <w:trPr>
          <w:trHeight w:val="20"/>
        </w:trPr>
        <w:tc>
          <w:tcPr>
            <w:tcW w:w="1104" w:type="dxa"/>
            <w:tcBorders>
              <w:top w:val="nil"/>
              <w:bottom w:val="nil"/>
            </w:tcBorders>
            <w:hideMark/>
          </w:tcPr>
          <w:p w14:paraId="20A2249C" w14:textId="76AE1E56"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r>
              <w:rPr>
                <w:rFonts w:ascii="Times New Roman" w:eastAsia="Times New Roman" w:hAnsi="Times New Roman" w:cs="Times New Roman"/>
                <w:i/>
                <w:color w:val="000000" w:themeColor="text1"/>
                <w:kern w:val="24"/>
                <w:vertAlign w:val="subscript"/>
              </w:rPr>
              <w:t>i,k</w:t>
            </w:r>
          </w:p>
        </w:tc>
        <w:tc>
          <w:tcPr>
            <w:tcW w:w="8336" w:type="dxa"/>
            <w:tcBorders>
              <w:top w:val="nil"/>
              <w:bottom w:val="nil"/>
            </w:tcBorders>
            <w:hideMark/>
          </w:tcPr>
          <w:p w14:paraId="076336B0" w14:textId="3D30891B"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and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3B12954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B095F80"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51A17BAE"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19573D9C" w14:textId="77777777" w:rsidTr="00404765">
        <w:trPr>
          <w:trHeight w:val="20"/>
        </w:trPr>
        <w:tc>
          <w:tcPr>
            <w:tcW w:w="1104" w:type="dxa"/>
            <w:tcBorders>
              <w:top w:val="nil"/>
              <w:bottom w:val="nil"/>
            </w:tcBorders>
            <w:hideMark/>
          </w:tcPr>
          <w:p w14:paraId="52F6BC08" w14:textId="2FB5A09F"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r>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hideMark/>
          </w:tcPr>
          <w:p w14:paraId="5E9871EB" w14:textId="4282FE53"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r w:rsidR="0038778A">
              <w:rPr>
                <w:rFonts w:ascii="Times New Roman" w:eastAsia="Times New Roman" w:hAnsi="Times New Roman" w:cs="Times New Roman"/>
                <w:color w:val="000000" w:themeColor="text1"/>
                <w:kern w:val="24"/>
              </w:rPr>
              <w:t>at a given trap</w:t>
            </w:r>
          </w:p>
        </w:tc>
      </w:tr>
      <w:tr w:rsidR="00404765" w:rsidRPr="0040630A" w14:paraId="38E4479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42E3391A" w14:textId="500CC25D"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22127376" w14:textId="040B388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1AE55C3D" w14:textId="77777777" w:rsidTr="00404765">
        <w:trPr>
          <w:trHeight w:val="20"/>
        </w:trPr>
        <w:tc>
          <w:tcPr>
            <w:tcW w:w="1104" w:type="dxa"/>
            <w:tcBorders>
              <w:top w:val="nil"/>
              <w:bottom w:val="nil"/>
            </w:tcBorders>
            <w:hideMark/>
          </w:tcPr>
          <w:p w14:paraId="289C3265"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0B4616CD" w14:textId="48BAB664"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{i = 1,…,N}</w:t>
            </w:r>
          </w:p>
        </w:tc>
      </w:tr>
      <w:tr w:rsidR="00404765" w:rsidRPr="0040630A" w14:paraId="7329D063"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6C10589D"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4A2471AD"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r w:rsidRPr="0040630A">
              <w:rPr>
                <w:rFonts w:ascii="Times New Roman" w:eastAsia="Times New Roman" w:hAnsi="Times New Roman" w:cs="Times New Roman"/>
                <w:i/>
                <w:iCs/>
                <w:color w:val="000000" w:themeColor="text1"/>
                <w:kern w:val="24"/>
                <w:vertAlign w:val="subscript"/>
              </w:rPr>
              <w:t>i</w:t>
            </w:r>
            <w:r w:rsidRPr="0040630A">
              <w:rPr>
                <w:rFonts w:ascii="Times New Roman" w:eastAsia="Times New Roman" w:hAnsi="Times New Roman" w:cs="Times New Roman"/>
                <w:color w:val="000000" w:themeColor="text1"/>
                <w:kern w:val="24"/>
              </w:rPr>
              <w:t xml:space="preserve"> values</w:t>
            </w:r>
          </w:p>
        </w:tc>
      </w:tr>
      <w:tr w:rsidR="00404765" w:rsidRPr="0040630A" w14:paraId="6C57D4DB" w14:textId="77777777" w:rsidTr="00404765">
        <w:trPr>
          <w:trHeight w:val="20"/>
        </w:trPr>
        <w:tc>
          <w:tcPr>
            <w:tcW w:w="1104" w:type="dxa"/>
            <w:tcBorders>
              <w:top w:val="nil"/>
              <w:bottom w:val="nil"/>
            </w:tcBorders>
            <w:hideMark/>
          </w:tcPr>
          <w:p w14:paraId="262C5E4D"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0F2A7F06" w14:textId="0F2226F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070B3C40"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008DC0EF"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2F4F8A"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for individual i at trap k during time period t</w:t>
            </w:r>
            <w:r w:rsidRPr="0040630A">
              <w:rPr>
                <w:rFonts w:ascii="Times New Roman" w:eastAsia="Times New Roman" w:hAnsi="Times New Roman" w:cs="Times New Roman"/>
                <w:color w:val="000000" w:themeColor="text1"/>
                <w:kern w:val="24"/>
              </w:rPr>
              <w:t>{i = 1,…,N},{t = 1,...,T},{k = 1,...,K}</w:t>
            </w:r>
          </w:p>
        </w:tc>
      </w:tr>
      <w:tr w:rsidR="00404765" w:rsidRPr="0040630A" w14:paraId="26D9872F" w14:textId="77777777" w:rsidTr="00404765">
        <w:trPr>
          <w:trHeight w:val="20"/>
        </w:trPr>
        <w:tc>
          <w:tcPr>
            <w:tcW w:w="1104" w:type="dxa"/>
            <w:tcBorders>
              <w:top w:val="nil"/>
              <w:bottom w:val="nil"/>
            </w:tcBorders>
            <w:hideMark/>
          </w:tcPr>
          <w:p w14:paraId="55131D65"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hideMark/>
          </w:tcPr>
          <w:p w14:paraId="595B83BB" w14:textId="092B9A96"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Indicator variable equal to 1 if bear i was captured at trap k during time period t, and 0 otherwise.</w:t>
            </w:r>
          </w:p>
        </w:tc>
      </w:tr>
      <w:tr w:rsidR="00404765" w:rsidRPr="0040630A" w14:paraId="7CB1D9DF"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0223DF49"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
        </w:tc>
        <w:tc>
          <w:tcPr>
            <w:tcW w:w="8336" w:type="dxa"/>
            <w:tcBorders>
              <w:top w:val="nil"/>
              <w:bottom w:val="nil"/>
            </w:tcBorders>
          </w:tcPr>
          <w:p w14:paraId="35399264" w14:textId="5E4897C0"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Indicator variable equal to 1 if bear i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r w:rsidR="00404765" w:rsidRPr="0040630A" w14:paraId="2DA2BFB7" w14:textId="77777777" w:rsidTr="00404765">
        <w:trPr>
          <w:trHeight w:val="20"/>
        </w:trPr>
        <w:tc>
          <w:tcPr>
            <w:tcW w:w="1104" w:type="dxa"/>
            <w:tcBorders>
              <w:top w:val="nil"/>
            </w:tcBorders>
            <w:hideMark/>
          </w:tcPr>
          <w:p w14:paraId="4E004529" w14:textId="646B27B1"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
        </w:tc>
        <w:tc>
          <w:tcPr>
            <w:tcW w:w="8336" w:type="dxa"/>
            <w:tcBorders>
              <w:top w:val="nil"/>
            </w:tcBorders>
            <w:hideMark/>
          </w:tcPr>
          <w:p w14:paraId="7B6A0730" w14:textId="0F6DA07E"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{i = 1,…,N},{t = 1,...,T},{k = 1,...,K}</w:t>
            </w:r>
          </w:p>
        </w:tc>
      </w:tr>
    </w:tbl>
    <w:p w14:paraId="57A18BF2" w14:textId="77777777" w:rsidR="00404765" w:rsidRPr="0040630A" w:rsidRDefault="00404765" w:rsidP="00F67701">
      <w:pPr>
        <w:pStyle w:val="BodyText"/>
        <w:spacing w:line="480" w:lineRule="auto"/>
        <w:rPr>
          <w:rFonts w:ascii="Times New Roman" w:hAnsi="Times New Roman" w:cs="Times New Roman"/>
        </w:rPr>
      </w:pPr>
    </w:p>
    <w:p w14:paraId="1AC6DE8B" w14:textId="77777777" w:rsidR="00404765" w:rsidRPr="0040630A" w:rsidRDefault="00404765" w:rsidP="00F67701">
      <w:pPr>
        <w:pStyle w:val="Bibliography"/>
        <w:spacing w:line="480" w:lineRule="auto"/>
        <w:rPr>
          <w:rFonts w:ascii="Times New Roman" w:hAnsi="Times New Roman" w:cs="Times New Roman"/>
        </w:rPr>
      </w:pPr>
    </w:p>
    <w:sectPr w:rsidR="00404765" w:rsidRPr="0040630A"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gondek" w:date="2018-01-16T18:44:00Z" w:initials="NG">
    <w:p w14:paraId="00B9611E" w14:textId="4E0C610B" w:rsidR="00FE67C8" w:rsidRDefault="00FE67C8">
      <w:pPr>
        <w:pStyle w:val="CommentText"/>
      </w:pPr>
      <w:r>
        <w:rPr>
          <w:rStyle w:val="CommentReference"/>
        </w:rPr>
        <w:annotationRef/>
      </w:r>
      <w:r>
        <w:t>Must be 3% or less in word count of total manuscript, as of now it’s 5%. Need to check later.</w:t>
      </w:r>
    </w:p>
  </w:comment>
  <w:comment w:id="1" w:author="Nick" w:date="2018-01-24T20:40:00Z" w:initials="N">
    <w:p w14:paraId="70675F91" w14:textId="4C4D16E6" w:rsidR="00FE67C8" w:rsidRDefault="00FE67C8">
      <w:pPr>
        <w:pStyle w:val="CommentText"/>
      </w:pPr>
      <w:r>
        <w:rPr>
          <w:rStyle w:val="CommentReference"/>
        </w:rPr>
        <w:annotationRef/>
      </w:r>
      <w:r>
        <w:t>Definitely going to need some help cutting this down and making this more concise… I can’t think of a more direct way to integrate all of this info without also removing either the context or the clarity regarding SSP</w:t>
      </w:r>
    </w:p>
  </w:comment>
  <w:comment w:id="2" w:author="JOHN FIEBERG" w:date="2018-01-25T07:27:00Z" w:initials="JF">
    <w:p w14:paraId="45E9BA60" w14:textId="0849609E" w:rsidR="00FE67C8" w:rsidRDefault="00FE67C8">
      <w:pPr>
        <w:pStyle w:val="CommentText"/>
      </w:pPr>
      <w:r>
        <w:rPr>
          <w:rStyle w:val="CommentReference"/>
        </w:rPr>
        <w:annotationRef/>
      </w:r>
      <w:r>
        <w:t>I think for the original submission, it may be OK to have a slightly (too long) abstract.  But, I think you could also cut these two sentences.</w:t>
      </w:r>
    </w:p>
  </w:comment>
  <w:comment w:id="3" w:author="JOHN FIEBERG" w:date="2018-01-25T08:40:00Z" w:initials="JF">
    <w:p w14:paraId="0A018C6F" w14:textId="548CE3BD" w:rsidR="00FE67C8" w:rsidRDefault="00FE67C8">
      <w:pPr>
        <w:pStyle w:val="CommentText"/>
      </w:pPr>
      <w:r>
        <w:rPr>
          <w:rStyle w:val="CommentReference"/>
        </w:rPr>
        <w:annotationRef/>
      </w:r>
      <w:r>
        <w:t>We may want to include one or more references post-2008.  Dave may be able to help here.</w:t>
      </w:r>
    </w:p>
  </w:comment>
  <w:comment w:id="4" w:author="JOHN FIEBERG" w:date="2018-01-25T08:44:00Z" w:initials="JF">
    <w:p w14:paraId="352CD1CF" w14:textId="41829DB2" w:rsidR="00FE67C8" w:rsidRDefault="00FE67C8">
      <w:pPr>
        <w:pStyle w:val="CommentText"/>
      </w:pPr>
      <w:r>
        <w:rPr>
          <w:rStyle w:val="CommentReference"/>
        </w:rPr>
        <w:annotationRef/>
      </w:r>
      <w:r>
        <w:t>There is probably a better word than samples here (and in the next sentence), but I think we want to write more broadly here than just hair snaring.</w:t>
      </w:r>
    </w:p>
  </w:comment>
  <w:comment w:id="6" w:author="nick gondek" w:date="2018-01-16T19:00:00Z" w:initials="NG">
    <w:p w14:paraId="38A73B1E" w14:textId="3A10D775" w:rsidR="00FE67C8" w:rsidRDefault="00FE67C8">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5" w:author="JOHN FIEBERG" w:date="2018-01-19T13:28:00Z" w:initials="JF">
    <w:p w14:paraId="1809EAA1" w14:textId="39E9C4E7" w:rsidR="00FE67C8" w:rsidRDefault="00FE67C8">
      <w:pPr>
        <w:pStyle w:val="CommentText"/>
      </w:pPr>
      <w:r>
        <w:rPr>
          <w:rStyle w:val="CommentReference"/>
        </w:rPr>
        <w:annotationRef/>
      </w:r>
      <w:r>
        <w:t>We will want to include a study area section pertinent to the black bear data.  Dave and Karen should be able to help put that together.</w:t>
      </w:r>
    </w:p>
  </w:comment>
  <w:comment w:id="9" w:author="JOHN FIEBERG" w:date="2018-01-19T13:31:00Z" w:initials="JF">
    <w:p w14:paraId="3F2DDBA7" w14:textId="40528644" w:rsidR="00FE67C8" w:rsidRDefault="00FE67C8">
      <w:pPr>
        <w:pStyle w:val="CommentText"/>
      </w:pPr>
      <w:r>
        <w:rPr>
          <w:rStyle w:val="CommentReference"/>
        </w:rPr>
        <w:annotationRef/>
      </w:r>
      <w:r>
        <w:t>Dave may have a better subsection title.</w:t>
      </w:r>
    </w:p>
    <w:p w14:paraId="38F5A2F7" w14:textId="67C30BA0" w:rsidR="00FE67C8" w:rsidRDefault="00FE67C8">
      <w:pPr>
        <w:pStyle w:val="CommentText"/>
      </w:pPr>
      <w:r>
        <w:br/>
        <w:t>This section also seems like a mix of methods and results...it may make sense to move some of this to results after Dave and Karen help fill in this section.</w:t>
      </w:r>
    </w:p>
  </w:comment>
  <w:comment w:id="10" w:author="JOHN FIEBERG" w:date="2018-01-25T09:57:00Z" w:initials="JF">
    <w:p w14:paraId="5659D922" w14:textId="6CA335A8" w:rsidR="00FE67C8" w:rsidRDefault="00FE67C8">
      <w:pPr>
        <w:pStyle w:val="CommentText"/>
      </w:pPr>
      <w:r>
        <w:rPr>
          <w:rStyle w:val="CommentReference"/>
        </w:rPr>
        <w:annotationRef/>
      </w:r>
      <w:r>
        <w:t>Does the alpha parameter have a name? It would be nice to reference it here using something like:</w:t>
      </w:r>
    </w:p>
    <w:p w14:paraId="4C4E628B" w14:textId="7985440F" w:rsidR="00FE67C8" w:rsidRDefault="00FE67C8">
      <w:pPr>
        <w:pStyle w:val="CommentText"/>
      </w:pPr>
    </w:p>
    <w:p w14:paraId="0890F84D" w14:textId="780286DD" w:rsidR="00FE67C8" w:rsidRDefault="00FE67C8">
      <w:pPr>
        <w:pStyle w:val="CommentText"/>
      </w:pPr>
      <w:r>
        <w:t>Inhibition process with an inhibition distance phi and stratification parameter [or whatever this parameter is called] alpha.</w:t>
      </w:r>
    </w:p>
  </w:comment>
  <w:comment w:id="11" w:author="Nick" w:date="2018-01-26T15:41:00Z" w:initials="N">
    <w:p w14:paraId="25C1499D" w14:textId="6AC2E5E8" w:rsidR="00FE67C8" w:rsidRPr="00FE67C8" w:rsidRDefault="00FE67C8">
      <w:pPr>
        <w:pStyle w:val="CommentText"/>
      </w:pPr>
      <w:r>
        <w:rPr>
          <w:rStyle w:val="CommentReference"/>
        </w:rPr>
        <w:annotationRef/>
      </w:r>
      <w:r>
        <w:t xml:space="preserve">I added a bit below explaining how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works, but it’s listed in Baddeley’s Vignette simply as ‘inhibition distance’, and new points are generated randomly/thrown out if they’re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 xml:space="preserve">of another point. The alpha is my own implementation – I used rSSI() to generate N * alpha of the AC’s using just the left side of the grid, and then filled in the rest using the whole grid. Unfortunately that means that the second iteration of the function can put AC’s within the inhibition distance of the first implementation, but the inhibiton distance was pretty low either way so I didn’t feel it was important in text, I was planning on fleshing that out in the single replicate appendix. </w:t>
      </w:r>
    </w:p>
  </w:comment>
  <w:comment w:id="20" w:author="JOHN FIEBERG" w:date="2018-01-25T10:26:00Z" w:initials="JF">
    <w:p w14:paraId="129030F5" w14:textId="4C721981" w:rsidR="00FE67C8" w:rsidRDefault="00FE67C8">
      <w:pPr>
        <w:pStyle w:val="CommentText"/>
      </w:pPr>
      <w:r>
        <w:rPr>
          <w:rStyle w:val="CommentReference"/>
        </w:rPr>
        <w:annotationRef/>
      </w:r>
      <w:r>
        <w:t>I would probably go through and italicize all symbols.</w:t>
      </w:r>
    </w:p>
  </w:comment>
  <w:comment w:id="22" w:author="Nick" w:date="2018-01-24T20:05:00Z" w:initials="N">
    <w:p w14:paraId="525F2A73" w14:textId="448B4017" w:rsidR="00FE67C8" w:rsidRDefault="00FE67C8">
      <w:pPr>
        <w:pStyle w:val="CommentText"/>
      </w:pPr>
      <w:r>
        <w:rPr>
          <w:rStyle w:val="CommentReference"/>
        </w:rPr>
        <w:annotationRef/>
      </w:r>
      <w:r>
        <w:t xml:space="preserve">This sounds hamfisted, I’m trying to reiterate that we fit the model on the same full dataset and not just that the SPR estimates were closer to another full set of generated datasets with the model fitted to them. </w:t>
      </w:r>
    </w:p>
  </w:comment>
  <w:comment w:id="21" w:author="JOHN FIEBERG" w:date="2018-01-25T13:34:00Z" w:initials="JF">
    <w:p w14:paraId="79EA3518" w14:textId="6AD5F055" w:rsidR="00FE67C8" w:rsidRDefault="00FE67C8">
      <w:pPr>
        <w:pStyle w:val="CommentText"/>
      </w:pPr>
      <w:r>
        <w:rPr>
          <w:rStyle w:val="CommentReference"/>
        </w:rPr>
        <w:annotationRef/>
      </w:r>
      <w:r>
        <w:t>It would also be nice to compare estimates to the true density too (not just the estimate from the full data set).  Have you done that?  If so, I would swap out this figure for that one (and make the current figure supplementary or even not include it).</w:t>
      </w:r>
    </w:p>
  </w:comment>
  <w:comment w:id="23" w:author="JOHN FIEBERG" w:date="2018-01-25T13:34:00Z" w:initials="JF">
    <w:p w14:paraId="6CAE4CD9" w14:textId="13F10D4E" w:rsidR="00FE67C8" w:rsidRDefault="00FE67C8">
      <w:pPr>
        <w:pStyle w:val="CommentText"/>
      </w:pPr>
      <w:r>
        <w:rPr>
          <w:rStyle w:val="CommentReference"/>
        </w:rPr>
        <w:annotationRef/>
      </w:r>
      <w:r>
        <w:t>Here, I would reference a plot in the supplementary appendix.</w:t>
      </w:r>
    </w:p>
  </w:comment>
  <w:comment w:id="34" w:author="nick gondek" w:date="2018-01-22T18:42:00Z" w:initials="NG">
    <w:p w14:paraId="6C5C9D79" w14:textId="2DDEE0D9" w:rsidR="00FE67C8" w:rsidRDefault="00FE67C8">
      <w:pPr>
        <w:pStyle w:val="CommentText"/>
      </w:pPr>
      <w:r>
        <w:rPr>
          <w:rStyle w:val="CommentReference"/>
        </w:rPr>
        <w:annotationRef/>
      </w:r>
      <w:r>
        <w:t xml:space="preserve">Upon closer inspection… this is almost jwm style but not quite. </w:t>
      </w:r>
    </w:p>
  </w:comment>
  <w:comment w:id="35" w:author="nick gondek" w:date="2018-01-22T19:52:00Z" w:initials="NG">
    <w:p w14:paraId="55DDD2FC" w14:textId="4ACF34C6" w:rsidR="00FE67C8" w:rsidRDefault="00FE67C8">
      <w:pPr>
        <w:pStyle w:val="CommentText"/>
      </w:pPr>
      <w:r>
        <w:rPr>
          <w:rStyle w:val="CommentReference"/>
        </w:rPr>
        <w:annotationRef/>
      </w:r>
      <w:r>
        <w:t>Need to add murphy citation here</w:t>
      </w:r>
    </w:p>
  </w:comment>
  <w:comment w:id="36" w:author="JOHN FIEBERG" w:date="2018-01-25T19:53:00Z" w:initials="JF">
    <w:p w14:paraId="03E8EA07" w14:textId="449F3ED7" w:rsidR="00FE67C8" w:rsidRDefault="00FE67C8">
      <w:pPr>
        <w:pStyle w:val="CommentText"/>
      </w:pPr>
      <w:r>
        <w:rPr>
          <w:rStyle w:val="CommentReference"/>
        </w:rPr>
        <w:annotationRef/>
      </w:r>
      <w:r>
        <w:t>I would rephrase the text boxes to say:</w:t>
      </w:r>
    </w:p>
    <w:p w14:paraId="2C3A8CDB" w14:textId="265EE552" w:rsidR="00FE67C8" w:rsidRDefault="00FE67C8">
      <w:pPr>
        <w:pStyle w:val="CommentText"/>
      </w:pPr>
    </w:p>
    <w:p w14:paraId="219036A9" w14:textId="188F2107" w:rsidR="00FE67C8" w:rsidRDefault="00FE67C8">
      <w:pPr>
        <w:pStyle w:val="CommentText"/>
      </w:pPr>
      <w:r>
        <w:t>46.7% of captured individuals were found at a single site by session combination.</w:t>
      </w:r>
    </w:p>
    <w:p w14:paraId="45F2D153" w14:textId="6B840CF3" w:rsidR="00FE67C8" w:rsidRDefault="00FE67C8">
      <w:pPr>
        <w:pStyle w:val="CommentText"/>
      </w:pPr>
    </w:p>
    <w:p w14:paraId="43F1C98D" w14:textId="0A62A18B" w:rsidR="00FE67C8" w:rsidRDefault="00FE67C8">
      <w:pPr>
        <w:pStyle w:val="CommentText"/>
      </w:pPr>
      <w:r>
        <w:t>25.8% of captured individuals were found at three or more site by session combinations.</w:t>
      </w:r>
    </w:p>
  </w:comment>
  <w:comment w:id="37" w:author="Nick" w:date="2018-01-26T15:52:00Z" w:initials="N">
    <w:p w14:paraId="547748E3" w14:textId="34A6395D" w:rsidR="00D72EF8" w:rsidRDefault="00D72EF8">
      <w:pPr>
        <w:pStyle w:val="CommentText"/>
      </w:pPr>
      <w:r>
        <w:rPr>
          <w:rStyle w:val="CommentReference"/>
        </w:rPr>
        <w:annotationRef/>
      </w:r>
      <w:r>
        <w:t xml:space="preserve">This is only referring to the number of samples left by an individual at a site-session, not the number of site-sessions visited by individuals. So it’s not true that 46.7% were only found at a single site-session – if there were several visits to site-sessions and they left one sample each time, they’d all be counted in this histogram. </w:t>
      </w:r>
    </w:p>
  </w:comment>
  <w:comment w:id="38" w:author="JOHN FIEBERG" w:date="2018-01-25T20:09:00Z" w:initials="JF">
    <w:p w14:paraId="5554A018" w14:textId="6B0766E9" w:rsidR="00FE67C8" w:rsidRDefault="00FE67C8">
      <w:pPr>
        <w:pStyle w:val="CommentText"/>
      </w:pPr>
      <w:r>
        <w:rPr>
          <w:rStyle w:val="CommentReference"/>
        </w:rPr>
        <w:annotationRef/>
      </w:r>
      <w:r>
        <w:t>Consider replacing with a figure where the true density is in the denominator?</w:t>
      </w:r>
    </w:p>
    <w:p w14:paraId="2FB53B02" w14:textId="39643841" w:rsidR="00FE67C8" w:rsidRDefault="00FE67C8">
      <w:pPr>
        <w:pStyle w:val="CommentText"/>
      </w:pPr>
    </w:p>
  </w:comment>
  <w:comment w:id="39" w:author="Nick" w:date="2018-01-26T16:57:00Z" w:initials="N">
    <w:p w14:paraId="5E8685AD" w14:textId="1CE08101" w:rsidR="009363A7" w:rsidRDefault="009363A7">
      <w:pPr>
        <w:pStyle w:val="CommentText"/>
      </w:pPr>
      <w:r>
        <w:rPr>
          <w:rStyle w:val="CommentReference"/>
        </w:rPr>
        <w:annotationRef/>
      </w:r>
      <w:r>
        <w:t xml:space="preserve">Alternative below. </w:t>
      </w:r>
    </w:p>
  </w:comment>
  <w:comment w:id="40" w:author="JOHN FIEBERG" w:date="2018-01-19T22:03:00Z" w:initials="JF">
    <w:p w14:paraId="0724403A" w14:textId="4DFBDB6A" w:rsidR="00FE67C8" w:rsidRDefault="00FE67C8" w:rsidP="00391808">
      <w:pPr>
        <w:pStyle w:val="CommentText"/>
      </w:pPr>
      <w:r>
        <w:rPr>
          <w:rStyle w:val="CommentReference"/>
        </w:rPr>
        <w:annotationRef/>
      </w:r>
      <w:r>
        <w:t xml:space="preserve">This is good to see, but may be more of a supplementary file.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B9611E" w15:done="0"/>
  <w15:commentEx w15:paraId="70675F91" w15:paraIdParent="00B9611E" w15:done="0"/>
  <w15:commentEx w15:paraId="45E9BA60" w15:done="0"/>
  <w15:commentEx w15:paraId="0A018C6F" w15:done="0"/>
  <w15:commentEx w15:paraId="352CD1CF" w15:done="0"/>
  <w15:commentEx w15:paraId="38A73B1E" w15:done="0"/>
  <w15:commentEx w15:paraId="1809EAA1" w15:done="0"/>
  <w15:commentEx w15:paraId="38F5A2F7" w15:done="0"/>
  <w15:commentEx w15:paraId="0890F84D" w15:done="0"/>
  <w15:commentEx w15:paraId="25C1499D" w15:paraIdParent="0890F84D" w15:done="0"/>
  <w15:commentEx w15:paraId="129030F5" w15:done="0"/>
  <w15:commentEx w15:paraId="525F2A73" w15:done="0"/>
  <w15:commentEx w15:paraId="79EA3518" w15:done="0"/>
  <w15:commentEx w15:paraId="6CAE4CD9" w15:done="0"/>
  <w15:commentEx w15:paraId="6C5C9D79" w15:done="0"/>
  <w15:commentEx w15:paraId="55DDD2FC" w15:done="0"/>
  <w15:commentEx w15:paraId="43F1C98D" w15:done="0"/>
  <w15:commentEx w15:paraId="547748E3" w15:paraIdParent="43F1C98D" w15:done="0"/>
  <w15:commentEx w15:paraId="2FB53B02" w15:done="0"/>
  <w15:commentEx w15:paraId="5E8685AD" w15:paraIdParent="2FB53B02" w15:done="0"/>
  <w15:commentEx w15:paraId="072440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B9611E" w16cid:durableId="1E08C695"/>
  <w16cid:commentId w16cid:paraId="70675F91" w16cid:durableId="1E136DBA"/>
  <w16cid:commentId w16cid:paraId="45E9BA60" w16cid:durableId="1E15775B"/>
  <w16cid:commentId w16cid:paraId="0A018C6F" w16cid:durableId="1E15775F"/>
  <w16cid:commentId w16cid:paraId="352CD1CF" w16cid:durableId="1E157760"/>
  <w16cid:commentId w16cid:paraId="38A73B1E" w16cid:durableId="1E08CA41"/>
  <w16cid:commentId w16cid:paraId="1809EAA1" w16cid:durableId="1E0F32AC"/>
  <w16cid:commentId w16cid:paraId="38F5A2F7" w16cid:durableId="1E157763"/>
  <w16cid:commentId w16cid:paraId="0890F84D" w16cid:durableId="1E157764"/>
  <w16cid:commentId w16cid:paraId="25C1499D" w16cid:durableId="1E15CAC2"/>
  <w16cid:commentId w16cid:paraId="129030F5" w16cid:durableId="1E157766"/>
  <w16cid:commentId w16cid:paraId="525F2A73" w16cid:durableId="1E13656C"/>
  <w16cid:commentId w16cid:paraId="79EA3518" w16cid:durableId="1E157768"/>
  <w16cid:commentId w16cid:paraId="6CAE4CD9" w16cid:durableId="1E157769"/>
  <w16cid:commentId w16cid:paraId="6C5C9D79" w16cid:durableId="1E10AF27"/>
  <w16cid:commentId w16cid:paraId="55DDD2FC" w16cid:durableId="1E10BF71"/>
  <w16cid:commentId w16cid:paraId="43F1C98D" w16cid:durableId="1E15776D"/>
  <w16cid:commentId w16cid:paraId="547748E3" w16cid:durableId="1E15CD50"/>
  <w16cid:commentId w16cid:paraId="2FB53B02" w16cid:durableId="1E15776E"/>
  <w16cid:commentId w16cid:paraId="5E8685AD" w16cid:durableId="1E15DC5C"/>
  <w16cid:commentId w16cid:paraId="0724403A" w16cid:durableId="1E10B4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7E702" w14:textId="77777777" w:rsidR="0054074F" w:rsidRDefault="0054074F">
      <w:pPr>
        <w:spacing w:after="0"/>
      </w:pPr>
      <w:r>
        <w:separator/>
      </w:r>
    </w:p>
  </w:endnote>
  <w:endnote w:type="continuationSeparator" w:id="0">
    <w:p w14:paraId="15372F86" w14:textId="77777777" w:rsidR="0054074F" w:rsidRDefault="0054074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AEC98D" w14:textId="77777777" w:rsidR="0054074F" w:rsidRDefault="0054074F">
      <w:r>
        <w:separator/>
      </w:r>
    </w:p>
  </w:footnote>
  <w:footnote w:type="continuationSeparator" w:id="0">
    <w:p w14:paraId="60B597C2" w14:textId="77777777" w:rsidR="0054074F" w:rsidRDefault="005407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gondek">
    <w15:presenceInfo w15:providerId="None" w15:userId="nick gondek"/>
  </w15:person>
  <w15:person w15:author="Nick">
    <w15:presenceInfo w15:providerId="None" w15:userId="Nick"/>
  </w15:person>
  <w15:person w15:author="JOHN FIEBERG">
    <w15:presenceInfo w15:providerId="Windows Live" w15:userId="8fbe4e8c5c3955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958"/>
    <w:rsid w:val="00011C8B"/>
    <w:rsid w:val="00022DD5"/>
    <w:rsid w:val="00031A27"/>
    <w:rsid w:val="0004569E"/>
    <w:rsid w:val="00052D4C"/>
    <w:rsid w:val="00053454"/>
    <w:rsid w:val="00054DEE"/>
    <w:rsid w:val="00057159"/>
    <w:rsid w:val="00060005"/>
    <w:rsid w:val="00061FA0"/>
    <w:rsid w:val="00066437"/>
    <w:rsid w:val="00076E86"/>
    <w:rsid w:val="00083852"/>
    <w:rsid w:val="00095292"/>
    <w:rsid w:val="00097F8E"/>
    <w:rsid w:val="000A45C6"/>
    <w:rsid w:val="000A4786"/>
    <w:rsid w:val="000B4BA5"/>
    <w:rsid w:val="000B7059"/>
    <w:rsid w:val="000C3BE1"/>
    <w:rsid w:val="000C4689"/>
    <w:rsid w:val="000C7739"/>
    <w:rsid w:val="000D269E"/>
    <w:rsid w:val="000E2818"/>
    <w:rsid w:val="000E5B13"/>
    <w:rsid w:val="000E6CCC"/>
    <w:rsid w:val="001177F5"/>
    <w:rsid w:val="00123017"/>
    <w:rsid w:val="00125EB5"/>
    <w:rsid w:val="00135750"/>
    <w:rsid w:val="001452E4"/>
    <w:rsid w:val="00152197"/>
    <w:rsid w:val="00157665"/>
    <w:rsid w:val="00163450"/>
    <w:rsid w:val="0017436A"/>
    <w:rsid w:val="00181410"/>
    <w:rsid w:val="001850FC"/>
    <w:rsid w:val="001A489F"/>
    <w:rsid w:val="001A4E71"/>
    <w:rsid w:val="001B30BE"/>
    <w:rsid w:val="001B365F"/>
    <w:rsid w:val="001B37A4"/>
    <w:rsid w:val="001F27C9"/>
    <w:rsid w:val="001F2F29"/>
    <w:rsid w:val="001F744B"/>
    <w:rsid w:val="00210894"/>
    <w:rsid w:val="0022165A"/>
    <w:rsid w:val="00221D75"/>
    <w:rsid w:val="00245644"/>
    <w:rsid w:val="00257040"/>
    <w:rsid w:val="002578FC"/>
    <w:rsid w:val="00270E80"/>
    <w:rsid w:val="00281F92"/>
    <w:rsid w:val="002972D8"/>
    <w:rsid w:val="002B42D0"/>
    <w:rsid w:val="002C024D"/>
    <w:rsid w:val="002C0F25"/>
    <w:rsid w:val="002C533A"/>
    <w:rsid w:val="002F4438"/>
    <w:rsid w:val="00300668"/>
    <w:rsid w:val="00312A9F"/>
    <w:rsid w:val="0031696C"/>
    <w:rsid w:val="0032231A"/>
    <w:rsid w:val="003438B5"/>
    <w:rsid w:val="00357655"/>
    <w:rsid w:val="00363DA8"/>
    <w:rsid w:val="00367ABD"/>
    <w:rsid w:val="00367CE7"/>
    <w:rsid w:val="00372FB6"/>
    <w:rsid w:val="0037515C"/>
    <w:rsid w:val="00381C45"/>
    <w:rsid w:val="00382B48"/>
    <w:rsid w:val="00383C89"/>
    <w:rsid w:val="0038597E"/>
    <w:rsid w:val="0038778A"/>
    <w:rsid w:val="00391808"/>
    <w:rsid w:val="00392415"/>
    <w:rsid w:val="00392DBA"/>
    <w:rsid w:val="00396772"/>
    <w:rsid w:val="00397752"/>
    <w:rsid w:val="003A45F7"/>
    <w:rsid w:val="003A63C6"/>
    <w:rsid w:val="003C0145"/>
    <w:rsid w:val="003C3675"/>
    <w:rsid w:val="003E28B8"/>
    <w:rsid w:val="00400D83"/>
    <w:rsid w:val="004036ED"/>
    <w:rsid w:val="00404765"/>
    <w:rsid w:val="0040630A"/>
    <w:rsid w:val="0041592A"/>
    <w:rsid w:val="004160AD"/>
    <w:rsid w:val="0042314F"/>
    <w:rsid w:val="00431C0C"/>
    <w:rsid w:val="0043763D"/>
    <w:rsid w:val="00445858"/>
    <w:rsid w:val="004464D1"/>
    <w:rsid w:val="004505F3"/>
    <w:rsid w:val="00452723"/>
    <w:rsid w:val="004612F5"/>
    <w:rsid w:val="00461C1E"/>
    <w:rsid w:val="004736B6"/>
    <w:rsid w:val="004744EA"/>
    <w:rsid w:val="00480E30"/>
    <w:rsid w:val="004908F8"/>
    <w:rsid w:val="004C012C"/>
    <w:rsid w:val="004C1E21"/>
    <w:rsid w:val="004C3FF5"/>
    <w:rsid w:val="004E08AC"/>
    <w:rsid w:val="004E188B"/>
    <w:rsid w:val="004E29B3"/>
    <w:rsid w:val="004E58B7"/>
    <w:rsid w:val="004E5F87"/>
    <w:rsid w:val="004E6273"/>
    <w:rsid w:val="004F4752"/>
    <w:rsid w:val="004F6D52"/>
    <w:rsid w:val="0050083C"/>
    <w:rsid w:val="005013F3"/>
    <w:rsid w:val="0051317A"/>
    <w:rsid w:val="00524CDE"/>
    <w:rsid w:val="0054074F"/>
    <w:rsid w:val="0055477A"/>
    <w:rsid w:val="00590D07"/>
    <w:rsid w:val="00591D7A"/>
    <w:rsid w:val="00594D5B"/>
    <w:rsid w:val="005A2523"/>
    <w:rsid w:val="005C01D1"/>
    <w:rsid w:val="005C54EA"/>
    <w:rsid w:val="005D142A"/>
    <w:rsid w:val="005D1E03"/>
    <w:rsid w:val="005D1F74"/>
    <w:rsid w:val="005D74CB"/>
    <w:rsid w:val="005E069A"/>
    <w:rsid w:val="006173F8"/>
    <w:rsid w:val="00632A76"/>
    <w:rsid w:val="00646587"/>
    <w:rsid w:val="0065241F"/>
    <w:rsid w:val="00652EF8"/>
    <w:rsid w:val="00665CFE"/>
    <w:rsid w:val="0066722D"/>
    <w:rsid w:val="00675275"/>
    <w:rsid w:val="006812CA"/>
    <w:rsid w:val="00683D17"/>
    <w:rsid w:val="006A24DA"/>
    <w:rsid w:val="006A2EBD"/>
    <w:rsid w:val="006B023B"/>
    <w:rsid w:val="006B0D44"/>
    <w:rsid w:val="006B66C8"/>
    <w:rsid w:val="006C3422"/>
    <w:rsid w:val="006D47FC"/>
    <w:rsid w:val="006F0502"/>
    <w:rsid w:val="007076FA"/>
    <w:rsid w:val="007162CB"/>
    <w:rsid w:val="00717DFC"/>
    <w:rsid w:val="007237DF"/>
    <w:rsid w:val="0073035A"/>
    <w:rsid w:val="007355E2"/>
    <w:rsid w:val="00743CA0"/>
    <w:rsid w:val="0075070A"/>
    <w:rsid w:val="00782147"/>
    <w:rsid w:val="00784D58"/>
    <w:rsid w:val="00784EE1"/>
    <w:rsid w:val="0079361C"/>
    <w:rsid w:val="007A6BF0"/>
    <w:rsid w:val="007C03C6"/>
    <w:rsid w:val="007C0AEC"/>
    <w:rsid w:val="007C56AE"/>
    <w:rsid w:val="007C7F2A"/>
    <w:rsid w:val="007E110D"/>
    <w:rsid w:val="007E1CC2"/>
    <w:rsid w:val="007E20F8"/>
    <w:rsid w:val="007E5EF8"/>
    <w:rsid w:val="007F2B5E"/>
    <w:rsid w:val="0083678D"/>
    <w:rsid w:val="008430F4"/>
    <w:rsid w:val="00843ADD"/>
    <w:rsid w:val="00845025"/>
    <w:rsid w:val="008524F0"/>
    <w:rsid w:val="0085259C"/>
    <w:rsid w:val="00856713"/>
    <w:rsid w:val="00864731"/>
    <w:rsid w:val="00874D1F"/>
    <w:rsid w:val="008807D4"/>
    <w:rsid w:val="00891A3B"/>
    <w:rsid w:val="008A06C8"/>
    <w:rsid w:val="008A276E"/>
    <w:rsid w:val="008A3159"/>
    <w:rsid w:val="008B3E07"/>
    <w:rsid w:val="008B4065"/>
    <w:rsid w:val="008B5217"/>
    <w:rsid w:val="008B6BEB"/>
    <w:rsid w:val="008C132A"/>
    <w:rsid w:val="008C1A00"/>
    <w:rsid w:val="008C374F"/>
    <w:rsid w:val="008D21AC"/>
    <w:rsid w:val="008D228C"/>
    <w:rsid w:val="008D28D8"/>
    <w:rsid w:val="008D3C3A"/>
    <w:rsid w:val="008D6863"/>
    <w:rsid w:val="008E510C"/>
    <w:rsid w:val="00904F8E"/>
    <w:rsid w:val="009053CB"/>
    <w:rsid w:val="009070B6"/>
    <w:rsid w:val="00912D13"/>
    <w:rsid w:val="00926B92"/>
    <w:rsid w:val="00927359"/>
    <w:rsid w:val="00935148"/>
    <w:rsid w:val="009363A7"/>
    <w:rsid w:val="009378D5"/>
    <w:rsid w:val="00971B6E"/>
    <w:rsid w:val="009723CA"/>
    <w:rsid w:val="00980F4A"/>
    <w:rsid w:val="009852C1"/>
    <w:rsid w:val="009B4083"/>
    <w:rsid w:val="009C608F"/>
    <w:rsid w:val="009C7761"/>
    <w:rsid w:val="009C7C17"/>
    <w:rsid w:val="009D1E2C"/>
    <w:rsid w:val="009D3A0F"/>
    <w:rsid w:val="009D507C"/>
    <w:rsid w:val="009E12BF"/>
    <w:rsid w:val="009F0CD3"/>
    <w:rsid w:val="00A01806"/>
    <w:rsid w:val="00A043D0"/>
    <w:rsid w:val="00A06751"/>
    <w:rsid w:val="00A06AC1"/>
    <w:rsid w:val="00A116ED"/>
    <w:rsid w:val="00A1621F"/>
    <w:rsid w:val="00A1755C"/>
    <w:rsid w:val="00A25806"/>
    <w:rsid w:val="00A352A5"/>
    <w:rsid w:val="00A36D43"/>
    <w:rsid w:val="00A40EBB"/>
    <w:rsid w:val="00A42971"/>
    <w:rsid w:val="00A63616"/>
    <w:rsid w:val="00A731B4"/>
    <w:rsid w:val="00A76660"/>
    <w:rsid w:val="00A8024E"/>
    <w:rsid w:val="00A83210"/>
    <w:rsid w:val="00A8680C"/>
    <w:rsid w:val="00AA0D57"/>
    <w:rsid w:val="00AA521C"/>
    <w:rsid w:val="00AA6B05"/>
    <w:rsid w:val="00AA6BFF"/>
    <w:rsid w:val="00AB4477"/>
    <w:rsid w:val="00AC1052"/>
    <w:rsid w:val="00AD2211"/>
    <w:rsid w:val="00AE3369"/>
    <w:rsid w:val="00B16987"/>
    <w:rsid w:val="00B22F16"/>
    <w:rsid w:val="00B23A44"/>
    <w:rsid w:val="00B372BC"/>
    <w:rsid w:val="00B374AF"/>
    <w:rsid w:val="00B410C1"/>
    <w:rsid w:val="00B50A6D"/>
    <w:rsid w:val="00B60583"/>
    <w:rsid w:val="00B6395C"/>
    <w:rsid w:val="00B64722"/>
    <w:rsid w:val="00B65985"/>
    <w:rsid w:val="00B66303"/>
    <w:rsid w:val="00B86B75"/>
    <w:rsid w:val="00B9151D"/>
    <w:rsid w:val="00B97A24"/>
    <w:rsid w:val="00BA1156"/>
    <w:rsid w:val="00BB210C"/>
    <w:rsid w:val="00BB77E5"/>
    <w:rsid w:val="00BB787A"/>
    <w:rsid w:val="00BC40EB"/>
    <w:rsid w:val="00BC48D5"/>
    <w:rsid w:val="00BD1FEC"/>
    <w:rsid w:val="00BD7F2B"/>
    <w:rsid w:val="00BE2373"/>
    <w:rsid w:val="00BF53DF"/>
    <w:rsid w:val="00C21DBE"/>
    <w:rsid w:val="00C30409"/>
    <w:rsid w:val="00C32698"/>
    <w:rsid w:val="00C34BE4"/>
    <w:rsid w:val="00C36279"/>
    <w:rsid w:val="00C44692"/>
    <w:rsid w:val="00C60B6E"/>
    <w:rsid w:val="00C64A07"/>
    <w:rsid w:val="00C71625"/>
    <w:rsid w:val="00C87A5D"/>
    <w:rsid w:val="00C94F94"/>
    <w:rsid w:val="00C961C1"/>
    <w:rsid w:val="00CA5EC2"/>
    <w:rsid w:val="00CB0347"/>
    <w:rsid w:val="00CB21DB"/>
    <w:rsid w:val="00CD159A"/>
    <w:rsid w:val="00CD302C"/>
    <w:rsid w:val="00CE0C11"/>
    <w:rsid w:val="00CE71C6"/>
    <w:rsid w:val="00CF0173"/>
    <w:rsid w:val="00CF1CB6"/>
    <w:rsid w:val="00D21DF6"/>
    <w:rsid w:val="00D22622"/>
    <w:rsid w:val="00D23925"/>
    <w:rsid w:val="00D2724C"/>
    <w:rsid w:val="00D27FDC"/>
    <w:rsid w:val="00D3452A"/>
    <w:rsid w:val="00D35798"/>
    <w:rsid w:val="00D4137D"/>
    <w:rsid w:val="00D47519"/>
    <w:rsid w:val="00D72EF8"/>
    <w:rsid w:val="00D73786"/>
    <w:rsid w:val="00D7518A"/>
    <w:rsid w:val="00D76BFD"/>
    <w:rsid w:val="00D82D6B"/>
    <w:rsid w:val="00DA1136"/>
    <w:rsid w:val="00DA4AA0"/>
    <w:rsid w:val="00DA5278"/>
    <w:rsid w:val="00DA7E97"/>
    <w:rsid w:val="00DB7708"/>
    <w:rsid w:val="00DD3498"/>
    <w:rsid w:val="00DE1E10"/>
    <w:rsid w:val="00DE4520"/>
    <w:rsid w:val="00DE4FC6"/>
    <w:rsid w:val="00DF0D9E"/>
    <w:rsid w:val="00DF1F68"/>
    <w:rsid w:val="00DF611A"/>
    <w:rsid w:val="00E071BF"/>
    <w:rsid w:val="00E12CD0"/>
    <w:rsid w:val="00E2038E"/>
    <w:rsid w:val="00E23D89"/>
    <w:rsid w:val="00E25592"/>
    <w:rsid w:val="00E315A3"/>
    <w:rsid w:val="00E475B9"/>
    <w:rsid w:val="00E50405"/>
    <w:rsid w:val="00E54AA6"/>
    <w:rsid w:val="00E56BD6"/>
    <w:rsid w:val="00E65CF7"/>
    <w:rsid w:val="00E97AE7"/>
    <w:rsid w:val="00EC46B1"/>
    <w:rsid w:val="00ED7A2E"/>
    <w:rsid w:val="00EE585E"/>
    <w:rsid w:val="00EE70E4"/>
    <w:rsid w:val="00EF4CB8"/>
    <w:rsid w:val="00F001FB"/>
    <w:rsid w:val="00F054E5"/>
    <w:rsid w:val="00F10D03"/>
    <w:rsid w:val="00F15945"/>
    <w:rsid w:val="00F22303"/>
    <w:rsid w:val="00F2475F"/>
    <w:rsid w:val="00F30DC7"/>
    <w:rsid w:val="00F43E59"/>
    <w:rsid w:val="00F62591"/>
    <w:rsid w:val="00F64A69"/>
    <w:rsid w:val="00F66DF3"/>
    <w:rsid w:val="00F67701"/>
    <w:rsid w:val="00F71356"/>
    <w:rsid w:val="00F77B13"/>
    <w:rsid w:val="00F95F9A"/>
    <w:rsid w:val="00F97043"/>
    <w:rsid w:val="00FA33D4"/>
    <w:rsid w:val="00FB4FAD"/>
    <w:rsid w:val="00FC490B"/>
    <w:rsid w:val="00FD0D58"/>
    <w:rsid w:val="00FD5610"/>
    <w:rsid w:val="00FD5F59"/>
    <w:rsid w:val="00FE67C8"/>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16CA"/>
  <w15:docId w15:val="{AD48AAFB-862A-4137-AE87-F650E281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1850FC"/>
    <w:rPr>
      <w:sz w:val="20"/>
      <w:szCs w:val="20"/>
    </w:rPr>
  </w:style>
  <w:style w:type="character" w:customStyle="1" w:styleId="CommentTextChar">
    <w:name w:val="Comment Text Char"/>
    <w:basedOn w:val="DefaultParagraphFont"/>
    <w:link w:val="CommentText"/>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styleId="PlainTable2">
    <w:name w:val="Plain Table 2"/>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
    <w:name w:val="List Table 2"/>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B26FF-CE1D-4774-A728-BB15AC4A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24</Pages>
  <Words>4434</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Gondek</dc:creator>
  <cp:lastModifiedBy>Nick</cp:lastModifiedBy>
  <cp:revision>3</cp:revision>
  <cp:lastPrinted>2018-01-19T02:30:00Z</cp:lastPrinted>
  <dcterms:created xsi:type="dcterms:W3CDTF">2018-01-27T01:06:00Z</dcterms:created>
  <dcterms:modified xsi:type="dcterms:W3CDTF">2018-01-27T01:09:00Z</dcterms:modified>
</cp:coreProperties>
</file>