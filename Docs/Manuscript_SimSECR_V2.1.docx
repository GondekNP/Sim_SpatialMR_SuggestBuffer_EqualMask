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DC8C8" w14:textId="17023496" w:rsidR="00B410C1" w:rsidRDefault="00B410C1">
      <w:pPr>
        <w:pStyle w:val="FirstParagraph"/>
        <w:spacing w:before="0" w:after="0" w:line="480" w:lineRule="auto"/>
        <w:rPr>
          <w:rFonts w:ascii="Times New Roman" w:hAnsi="Times New Roman" w:cs="Times New Roman"/>
        </w:rPr>
        <w:pPrChange w:id="0" w:author="Nick" w:date="2018-01-21T17:52:00Z">
          <w:pPr>
            <w:pStyle w:val="FirstParagraph"/>
            <w:spacing w:before="0" w:after="0"/>
          </w:pPr>
        </w:pPrChange>
      </w:pPr>
      <w:r w:rsidRPr="00B410C1">
        <w:rPr>
          <w:rFonts w:ascii="Times New Roman" w:hAnsi="Times New Roman" w:cs="Times New Roman"/>
        </w:rPr>
        <w:t>16 Jan 2018</w:t>
      </w:r>
    </w:p>
    <w:p w14:paraId="4AA80E12" w14:textId="44E16C71" w:rsidR="00B410C1" w:rsidRDefault="00B410C1">
      <w:pPr>
        <w:pStyle w:val="BodyText"/>
        <w:spacing w:before="0" w:after="0" w:line="480" w:lineRule="auto"/>
        <w:pPrChange w:id="1" w:author="Nick" w:date="2018-01-21T17:52:00Z">
          <w:pPr>
            <w:pStyle w:val="BodyText"/>
            <w:spacing w:before="0" w:after="0"/>
          </w:pPr>
        </w:pPrChange>
      </w:pPr>
      <w:r>
        <w:t>Nick P. Gondek</w:t>
      </w:r>
    </w:p>
    <w:p w14:paraId="1709FB9A" w14:textId="166DA8C2" w:rsidR="00B410C1" w:rsidRDefault="00B410C1">
      <w:pPr>
        <w:pStyle w:val="BodyText"/>
        <w:spacing w:before="0" w:after="0" w:line="480" w:lineRule="auto"/>
        <w:pPrChange w:id="2" w:author="Nick" w:date="2018-01-21T17:52:00Z">
          <w:pPr>
            <w:pStyle w:val="BodyText"/>
            <w:spacing w:before="0" w:after="0"/>
          </w:pPr>
        </w:pPrChange>
      </w:pPr>
      <w:r>
        <w:t>Conservation Metrics Inc.</w:t>
      </w:r>
    </w:p>
    <w:p w14:paraId="07EFCD48" w14:textId="177D8F62" w:rsidR="00B410C1" w:rsidRDefault="00B410C1">
      <w:pPr>
        <w:pStyle w:val="BodyText"/>
        <w:spacing w:before="0" w:after="0" w:line="480" w:lineRule="auto"/>
        <w:pPrChange w:id="3" w:author="Nick" w:date="2018-01-21T17:52:00Z">
          <w:pPr>
            <w:pStyle w:val="BodyText"/>
            <w:spacing w:before="0" w:after="0"/>
          </w:pPr>
        </w:pPrChange>
      </w:pPr>
      <w:r>
        <w:t>145 McAllister Way</w:t>
      </w:r>
    </w:p>
    <w:p w14:paraId="46F26DD4" w14:textId="304C784B" w:rsidR="00B410C1" w:rsidRDefault="00B410C1">
      <w:pPr>
        <w:pStyle w:val="BodyText"/>
        <w:spacing w:before="0" w:after="0" w:line="480" w:lineRule="auto"/>
        <w:pPrChange w:id="4" w:author="Nick" w:date="2018-01-21T17:52:00Z">
          <w:pPr>
            <w:pStyle w:val="BodyText"/>
            <w:spacing w:before="0" w:after="0"/>
          </w:pPr>
        </w:pPrChange>
      </w:pPr>
      <w:r>
        <w:t>Santa Cruz, CA 95060</w:t>
      </w:r>
    </w:p>
    <w:p w14:paraId="00AFAFB0" w14:textId="42597AB2" w:rsidR="00B410C1" w:rsidRDefault="00B410C1">
      <w:pPr>
        <w:pStyle w:val="BodyText"/>
        <w:spacing w:before="0" w:after="0" w:line="480" w:lineRule="auto"/>
        <w:pPrChange w:id="5" w:author="Nick" w:date="2018-01-21T17:52:00Z">
          <w:pPr>
            <w:pStyle w:val="BodyText"/>
            <w:spacing w:before="0" w:after="0"/>
          </w:pPr>
        </w:pPrChange>
      </w:pPr>
      <w:r>
        <w:t>(414) 581-4445</w:t>
      </w:r>
    </w:p>
    <w:p w14:paraId="7DC4E1B8" w14:textId="70296C08" w:rsidR="00B410C1" w:rsidRPr="00B410C1" w:rsidRDefault="00B410C1">
      <w:pPr>
        <w:pStyle w:val="BodyText"/>
        <w:spacing w:before="0" w:after="0" w:line="480" w:lineRule="auto"/>
        <w:pPrChange w:id="6" w:author="Nick" w:date="2018-01-21T17:52:00Z">
          <w:pPr>
            <w:pStyle w:val="BodyText"/>
            <w:spacing w:before="0" w:after="0"/>
          </w:pPr>
        </w:pPrChange>
      </w:pPr>
      <w:r>
        <w:t>nick@conservationmetrics.com</w:t>
      </w:r>
    </w:p>
    <w:p w14:paraId="0092DC75" w14:textId="77777777" w:rsidR="00B410C1" w:rsidRPr="00B410C1" w:rsidRDefault="00B410C1">
      <w:pPr>
        <w:pStyle w:val="BodyText"/>
        <w:spacing w:before="0" w:after="0" w:line="480" w:lineRule="auto"/>
        <w:pPrChange w:id="7" w:author="Nick" w:date="2018-01-21T17:52:00Z">
          <w:pPr>
            <w:pStyle w:val="BodyText"/>
            <w:spacing w:before="0" w:after="0"/>
          </w:pPr>
        </w:pPrChange>
      </w:pPr>
    </w:p>
    <w:p w14:paraId="19B75B01" w14:textId="4154FD71" w:rsidR="00B410C1" w:rsidRPr="00B410C1" w:rsidRDefault="00B410C1" w:rsidP="00F67701">
      <w:pPr>
        <w:pStyle w:val="FirstParagraph"/>
        <w:spacing w:before="0" w:after="0" w:line="480" w:lineRule="auto"/>
        <w:rPr>
          <w:rFonts w:ascii="Times New Roman" w:hAnsi="Times New Roman" w:cs="Times New Roman"/>
        </w:rPr>
      </w:pPr>
      <w:r w:rsidRPr="00B410C1">
        <w:rPr>
          <w:rFonts w:ascii="Times New Roman" w:hAnsi="Times New Roman" w:cs="Times New Roman"/>
        </w:rPr>
        <w:t xml:space="preserve">RH: </w:t>
      </w:r>
      <w:r>
        <w:rPr>
          <w:rFonts w:ascii="Times New Roman" w:hAnsi="Times New Roman" w:cs="Times New Roman"/>
        </w:rPr>
        <w:t xml:space="preserve">Gondek et al. </w:t>
      </w:r>
      <w:r>
        <w:rPr>
          <w:rFonts w:ascii="Times New Roman" w:hAnsi="Times New Roman"/>
        </w:rPr>
        <w:t>• Subsampling for SECR</w:t>
      </w:r>
    </w:p>
    <w:p w14:paraId="446331AE" w14:textId="7BFD4CAC"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60DE873C" w14:textId="4760EE4E"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5A2523">
        <w:rPr>
          <w:rFonts w:ascii="Times New Roman" w:hAnsi="Times New Roman" w:cs="Times New Roman"/>
          <w:vertAlign w:val="superscript"/>
        </w:rPr>
        <w:t>1</w:t>
      </w:r>
      <w:r w:rsidR="00372FB6" w:rsidRPr="0040630A">
        <w:rPr>
          <w:rFonts w:ascii="Times New Roman" w:hAnsi="Times New Roman" w:cs="Times New Roman"/>
        </w:rPr>
        <w:t xml:space="preserve"> </w:t>
      </w:r>
      <w:r w:rsidRPr="005A2523">
        <w:rPr>
          <w:rFonts w:ascii="Times New Roman" w:hAnsi="Times New Roman" w:cs="Times New Roman"/>
          <w:i/>
        </w:rPr>
        <w:t>Conservation Metrics, Inc.</w:t>
      </w:r>
      <w:r w:rsidR="00372FB6" w:rsidRPr="005A2523">
        <w:rPr>
          <w:rFonts w:ascii="Times New Roman" w:hAnsi="Times New Roman" w:cs="Times New Roman"/>
          <w:i/>
        </w:rPr>
        <w:t xml:space="preserve">, </w:t>
      </w:r>
      <w:r w:rsidR="005A2523" w:rsidRPr="005A2523">
        <w:rPr>
          <w:rFonts w:ascii="Times New Roman" w:hAnsi="Times New Roman" w:cs="Times New Roman"/>
          <w:i/>
        </w:rPr>
        <w:t>145</w:t>
      </w:r>
      <w:r w:rsidR="005A2523">
        <w:rPr>
          <w:rFonts w:ascii="Times New Roman" w:hAnsi="Times New Roman" w:cs="Times New Roman"/>
          <w:i/>
        </w:rPr>
        <w:t xml:space="preserve"> McAllister Way, Santa Cruz, CA 95060  USA</w:t>
      </w:r>
    </w:p>
    <w:p w14:paraId="3E428652" w14:textId="1179A869"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34EBE65D" w14:textId="4F94B9B4"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26EB6CEF" w14:textId="224ED458"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Pr="0040630A">
        <w:rPr>
          <w:rFonts w:ascii="Times New Roman" w:hAnsi="Times New Roman" w:cs="Times New Roman"/>
        </w:rPr>
        <w:t xml:space="preserve">, </w:t>
      </w:r>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p>
    <w:p w14:paraId="347915EB" w14:textId="5DDDA52E" w:rsidR="005A2523" w:rsidRPr="008C374F" w:rsidRDefault="005A2523">
      <w:pPr>
        <w:pStyle w:val="FirstParagraph"/>
        <w:spacing w:before="0" w:after="0" w:line="480" w:lineRule="auto"/>
        <w:rPr>
          <w:rFonts w:ascii="Times New Roman" w:hAnsi="Times New Roman" w:cs="Times New Roman"/>
        </w:rPr>
      </w:pPr>
      <w:commentRangeStart w:id="8"/>
      <w:r w:rsidRPr="00146E03">
        <w:rPr>
          <w:rFonts w:ascii="Times New Roman" w:hAnsi="Times New Roman"/>
          <w:b/>
        </w:rPr>
        <w:t>ABSTRACT</w:t>
      </w:r>
      <w:r>
        <w:rPr>
          <w:rFonts w:ascii="Times New Roman" w:hAnsi="Times New Roman"/>
          <w:b/>
        </w:rPr>
        <w:t xml:space="preserve"> </w:t>
      </w:r>
      <w:commentRangeEnd w:id="8"/>
      <w:r>
        <w:rPr>
          <w:rStyle w:val="CommentReference"/>
        </w:rPr>
        <w:commentReference w:id="8"/>
      </w:r>
      <w:r w:rsidRPr="0040630A">
        <w:rPr>
          <w:rFonts w:ascii="Times New Roman" w:hAnsi="Times New Roman" w:cs="Times New Roman"/>
        </w:rPr>
        <w:t xml:space="preserve">Genetic mark-recapture studies estimate animal abundance using non-invasive DNA identification methods to "capture" and subsequently "recapture" individuals that leave genetic material at trap sites. Due to the cost of genotypic analysis, researchers often choose to </w:t>
      </w:r>
      <w:r w:rsidRPr="0040630A">
        <w:rPr>
          <w:rFonts w:ascii="Times New Roman" w:hAnsi="Times New Roman" w:cs="Times New Roman"/>
        </w:rPr>
        <w:lastRenderedPageBreak/>
        <w:t>process only a subsample of this genetic material. Traditional (non-spatial) mark-recapture estimators of abundance have been shown to be biased in this case, especially when individuals display a behavioral trap response following initial capture. Less is known about the impact of subsampling genetic mark-recapture data when using spatially explicit capture-recapture (SECR) models to estimate abundance. We explored the effect of subsampling on SECR estimators using hair-snare data obtained from a 2012 genetic mark-recapture study of black bears (</w:t>
      </w:r>
      <w:r w:rsidRPr="0040630A">
        <w:rPr>
          <w:rFonts w:ascii="Times New Roman" w:hAnsi="Times New Roman" w:cs="Times New Roman"/>
          <w:i/>
        </w:rPr>
        <w:t>Ursus americanus</w:t>
      </w:r>
      <w:r w:rsidRPr="0040630A">
        <w:rPr>
          <w:rFonts w:ascii="Times New Roman" w:hAnsi="Times New Roman" w:cs="Times New Roman"/>
        </w:rPr>
        <w:t>),</w:t>
      </w:r>
      <w:del w:id="9" w:author="nick gondek" w:date="2017-01-20T12:47:00Z">
        <w:r w:rsidRPr="0040630A" w:rsidDel="00480E30">
          <w:rPr>
            <w:rFonts w:ascii="Times New Roman" w:hAnsi="Times New Roman" w:cs="Times New Roman"/>
          </w:rPr>
          <w:delText xml:space="preserve"> </w:delText>
        </w:r>
      </w:del>
      <w:r w:rsidRPr="0040630A">
        <w:rPr>
          <w:rFonts w:ascii="Times New Roman" w:hAnsi="Times New Roman" w:cs="Times New Roman"/>
        </w:rPr>
        <w:t xml:space="preserve">and also using simulated data with a known population. </w:t>
      </w:r>
      <w:commentRangeStart w:id="10"/>
      <w:r w:rsidRPr="0040630A">
        <w:rPr>
          <w:rFonts w:ascii="Times New Roman" w:hAnsi="Times New Roman" w:cs="Times New Roman"/>
        </w:rPr>
        <w:t>Similar to effects on non-spatial mark-recapture estimators, subsampling produced density estimates that were lower, on average, than the full data estimate; however</w:t>
      </w:r>
      <w:commentRangeStart w:id="11"/>
      <w:r w:rsidRPr="0040630A">
        <w:rPr>
          <w:rFonts w:ascii="Times New Roman" w:hAnsi="Times New Roman" w:cs="Times New Roman"/>
        </w:rPr>
        <w:t xml:space="preserve"> non-proportional subsampling (sampling at least one observation from each unique trapping site and sampling period combination) </w:t>
      </w:r>
      <w:commentRangeEnd w:id="11"/>
      <w:r w:rsidRPr="0040630A">
        <w:rPr>
          <w:rStyle w:val="CommentReference"/>
          <w:rFonts w:ascii="Times New Roman" w:hAnsi="Times New Roman" w:cs="Times New Roman"/>
        </w:rPr>
        <w:commentReference w:id="11"/>
      </w:r>
      <w:r w:rsidRPr="0040630A">
        <w:rPr>
          <w:rFonts w:ascii="Times New Roman" w:hAnsi="Times New Roman" w:cs="Times New Roman"/>
        </w:rPr>
        <w:t xml:space="preserve">had much less of an effect on estimator performance than simple random sampling, particularly at small sample sizes. Thus, non-proportional subsampling may be preferable to simple random sampling, despite </w:t>
      </w:r>
      <w:r w:rsidRPr="008C374F">
        <w:rPr>
          <w:rFonts w:ascii="Times New Roman" w:hAnsi="Times New Roman" w:cs="Times New Roman"/>
        </w:rPr>
        <w:t>the inherent violations of SECR assumptions that may result.</w:t>
      </w:r>
      <w:commentRangeEnd w:id="10"/>
      <w:r w:rsidRPr="008C374F">
        <w:rPr>
          <w:rStyle w:val="CommentReference"/>
          <w:rFonts w:ascii="Times New Roman" w:hAnsi="Times New Roman" w:cs="Times New Roman"/>
        </w:rPr>
        <w:commentReference w:id="10"/>
      </w:r>
    </w:p>
    <w:p w14:paraId="1B16D04C" w14:textId="742A1556" w:rsidR="005A2523" w:rsidRPr="00E475B9" w:rsidRDefault="005A2523">
      <w:pPr>
        <w:pStyle w:val="BodyText"/>
        <w:spacing w:before="0" w:after="0" w:line="480" w:lineRule="auto"/>
        <w:rPr>
          <w:rFonts w:ascii="Times New Roman" w:hAnsi="Times New Roman" w:cs="Times New Roman"/>
        </w:rPr>
      </w:pPr>
      <w:r w:rsidRPr="00E475B9">
        <w:rPr>
          <w:rFonts w:ascii="Times New Roman" w:hAnsi="Times New Roman" w:cs="Times New Roman"/>
          <w:b/>
        </w:rPr>
        <w:t xml:space="preserve">KEY WORDS </w:t>
      </w:r>
      <w:r w:rsidRPr="00E475B9">
        <w:rPr>
          <w:rFonts w:ascii="Times New Roman" w:hAnsi="Times New Roman" w:cs="Times New Roman"/>
        </w:rPr>
        <w:t xml:space="preserve">black bear, genetic mark-recapture, density estimation, Minnesota, subsampling, simulation, </w:t>
      </w:r>
      <w:r w:rsidR="00D47519" w:rsidRPr="00E475B9">
        <w:rPr>
          <w:rFonts w:ascii="Times New Roman" w:hAnsi="Times New Roman" w:cs="Times New Roman"/>
        </w:rPr>
        <w:t xml:space="preserve">spatially-explicit, </w:t>
      </w:r>
      <w:r w:rsidRPr="00E475B9">
        <w:rPr>
          <w:rFonts w:ascii="Times New Roman" w:hAnsi="Times New Roman" w:cs="Times New Roman"/>
          <w:i/>
        </w:rPr>
        <w:t>Ursus americanus</w:t>
      </w:r>
    </w:p>
    <w:p w14:paraId="46B62931" w14:textId="12F3C938" w:rsidR="00D47519" w:rsidRPr="0040630A" w:rsidRDefault="00D47519">
      <w:pPr>
        <w:pStyle w:val="FirstParagraph"/>
        <w:spacing w:before="0" w:after="0" w:line="480" w:lineRule="auto"/>
        <w:rPr>
          <w:rFonts w:ascii="Times New Roman" w:hAnsi="Times New Roman" w:cs="Times New Roman"/>
        </w:rPr>
      </w:pPr>
      <w:r w:rsidRPr="008C374F">
        <w:rPr>
          <w:rFonts w:ascii="Times New Roman" w:hAnsi="Times New Roman" w:cs="Times New Roman"/>
        </w:rPr>
        <w:t xml:space="preserve">Mark-recapture studies are routinely used by wildlife managers to estimate animal abundance; </w:t>
      </w:r>
      <w:r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Pr="0040630A">
        <w:rPr>
          <w:rFonts w:ascii="Times New Roman" w:hAnsi="Times New Roman" w:cs="Times New Roman"/>
          <w:i/>
        </w:rPr>
        <w:t>et al.</w:t>
      </w:r>
      <w:r w:rsidRPr="0040630A">
        <w:rPr>
          <w:rFonts w:ascii="Times New Roman" w:hAnsi="Times New Roman" w:cs="Times New Roman"/>
        </w:rPr>
        <w:t xml:space="preserve"> 2002; McCrea &amp; Morgan 2014). In many cases, however, abundance estimates can be difficult to interpret without some understanding of the effective area sampled; extrapolation to a regional scale by way of density is almost always desired, if not necessary (Borchers </w:t>
      </w:r>
      <w:r w:rsidRPr="0040630A">
        <w:rPr>
          <w:rFonts w:ascii="Times New Roman" w:hAnsi="Times New Roman" w:cs="Times New Roman"/>
          <w:i/>
        </w:rPr>
        <w:t>et al.</w:t>
      </w:r>
      <w:r w:rsidRPr="0040630A">
        <w:rPr>
          <w:rFonts w:ascii="Times New Roman" w:hAnsi="Times New Roman" w:cs="Times New Roman"/>
        </w:rPr>
        <w:t xml:space="preserve"> 2002; Royle </w:t>
      </w:r>
      <w:r w:rsidRPr="0040630A">
        <w:rPr>
          <w:rFonts w:ascii="Times New Roman" w:hAnsi="Times New Roman" w:cs="Times New Roman"/>
          <w:i/>
        </w:rPr>
        <w:t>et al.</w:t>
      </w:r>
      <w:r w:rsidRPr="0040630A">
        <w:rPr>
          <w:rFonts w:ascii="Times New Roman" w:hAnsi="Times New Roman" w:cs="Times New Roman"/>
        </w:rPr>
        <w:t xml:space="preserve"> 2013). As such, abundance estimates without associated reliable density estimates may be of limited use to managers. </w:t>
      </w:r>
    </w:p>
    <w:p w14:paraId="55571B96"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lastRenderedPageBreak/>
        <w:t xml:space="preserve">Density estimates have often been obtained from abundance estimates using ad-hoc methods that range widely in their biological relevance (Royle </w:t>
      </w:r>
      <w:r w:rsidRPr="0040630A">
        <w:rPr>
          <w:rFonts w:ascii="Times New Roman" w:hAnsi="Times New Roman" w:cs="Times New Roman"/>
          <w:i/>
        </w:rPr>
        <w:t>et al.</w:t>
      </w:r>
      <w:r w:rsidRPr="0040630A">
        <w:rPr>
          <w:rFonts w:ascii="Times New Roman" w:hAnsi="Times New Roman" w:cs="Times New Roman"/>
        </w:rPr>
        <w:t xml:space="preserve"> 2013). Spatially-explicit capture recapture methods (SECR), by contrast, link abundance estimators to their associated study area in a statistically rigorous way (Efford </w:t>
      </w:r>
      <w:r w:rsidRPr="0040630A">
        <w:rPr>
          <w:rFonts w:ascii="Times New Roman" w:hAnsi="Times New Roman" w:cs="Times New Roman"/>
          <w:i/>
        </w:rPr>
        <w:t>et al.</w:t>
      </w:r>
      <w:r w:rsidRPr="0040630A">
        <w:rPr>
          <w:rFonts w:ascii="Times New Roman" w:hAnsi="Times New Roman" w:cs="Times New Roman"/>
        </w:rPr>
        <w:t xml:space="preserve"> 2005; Borchers 2012; Royle </w:t>
      </w:r>
      <w:r w:rsidRPr="0040630A">
        <w:rPr>
          <w:rFonts w:ascii="Times New Roman" w:hAnsi="Times New Roman" w:cs="Times New Roman"/>
          <w:i/>
        </w:rPr>
        <w:t>et al.</w:t>
      </w:r>
      <w:r w:rsidRPr="0040630A">
        <w:rPr>
          <w:rFonts w:ascii="Times New Roman" w:hAnsi="Times New Roman" w:cs="Times New Roman"/>
        </w:rPr>
        <w:t xml:space="preserve"> 2013). SECR estimates of abundance scale directly with a given sample area, potentially allowing for more standardization of estimates across space or time. SECR models also make better use of the capture-recapture data by using the information in the spatial capture histories to model detection probabilities as a function of the distance between each animal's (latent) activity center (AC) and the trapping grid. By accounting for each individual's movement tendencies, 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09CA1AB8" w14:textId="72E42216"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Buckworth &amp; Territory 2012). Due to the costs of genotypic analysis, however, managers are often forced to subsample clusters of hair left at trapping sites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Settlage </w:t>
      </w:r>
      <w:r w:rsidRPr="0040630A">
        <w:rPr>
          <w:rFonts w:ascii="Times New Roman" w:hAnsi="Times New Roman" w:cs="Times New Roman"/>
          <w:i/>
        </w:rPr>
        <w:t>et al.</w:t>
      </w:r>
      <w:r w:rsidRPr="0040630A">
        <w:rPr>
          <w:rFonts w:ascii="Times New Roman" w:hAnsi="Times New Roman" w:cs="Times New Roman"/>
        </w:rPr>
        <w:t xml:space="preserve"> 2008). </w:t>
      </w:r>
    </w:p>
    <w:p w14:paraId="296FB46D"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Subsampling has been shown to be problematic for non-spatial mark-recapture estimators, especially when individuals exhibit a behavioral response to having been previously captured, and this behavioral response is not consistent across individuals (Tredick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hair clusters are likely to </w:t>
      </w:r>
      <w:r w:rsidRPr="0040630A">
        <w:rPr>
          <w:rFonts w:ascii="Times New Roman" w:hAnsi="Times New Roman" w:cs="Times New Roman"/>
        </w:rPr>
        <w:lastRenderedPageBreak/>
        <w:t xml:space="preserve">be identified in a subsample, whereas individuals that leave few clusters are often excluded. In other words, clusters selected in a subsample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3D697A30"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Royle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w:t>
      </w:r>
      <w:del w:id="12" w:author="JOHN FIEBERG" w:date="2017-02-27T08:29:00Z">
        <w:r w:rsidRPr="0040630A" w:rsidDel="000B7059">
          <w:rPr>
            <w:rFonts w:ascii="Times New Roman" w:hAnsi="Times New Roman" w:cs="Times New Roman"/>
          </w:rPr>
          <w:delText>s</w:delText>
        </w:r>
      </w:del>
      <w:r w:rsidRPr="0040630A">
        <w:rPr>
          <w:rFonts w:ascii="Times New Roman" w:hAnsi="Times New Roman" w:cs="Times New Roman"/>
        </w:rPr>
        <w:t xml:space="preserve"> probabilities for samples left at infrequently visited sites and decrease inclusion</w:t>
      </w:r>
      <w:del w:id="13" w:author="JOHN FIEBERG" w:date="2017-02-27T08:29:00Z">
        <w:r w:rsidRPr="0040630A" w:rsidDel="000B7059">
          <w:rPr>
            <w:rFonts w:ascii="Times New Roman" w:hAnsi="Times New Roman" w:cs="Times New Roman"/>
          </w:rPr>
          <w:delText>s</w:delText>
        </w:r>
      </w:del>
      <w:r w:rsidRPr="0040630A">
        <w:rPr>
          <w:rFonts w:ascii="Times New Roman" w:hAnsi="Times New Roman" w:cs="Times New Roman"/>
        </w:rPr>
        <w:t xml:space="preserve">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w:t>
      </w:r>
      <w:r w:rsidRPr="0040630A">
        <w:rPr>
          <w:rFonts w:ascii="Times New Roman" w:hAnsi="Times New Roman" w:cs="Times New Roman"/>
        </w:rPr>
        <w:lastRenderedPageBreak/>
        <w:t>histories to a single binary response for each sampling period). A natural solution to this violation is to avoid preference for novel site-sessions (i.e., use simple random sampling), at the cost of identifying fewer unique individuals and analyzing more redundant data.</w:t>
      </w:r>
    </w:p>
    <w:p w14:paraId="12814CF2" w14:textId="07D33D07" w:rsidR="00D47519"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Various simulation and empirical studies have addressed the issue of subsampling on non-spatial mark-recapture estimators, with a general conclusion that subsampling genetic mark-recapture data results in estimators that are biased low, but that the magnitude of this bias depends on the actual data at hand and several assumptions such as erroneous genotyping rate and trap spacing (Tredick </w:t>
      </w:r>
      <w:r w:rsidRPr="0040630A">
        <w:rPr>
          <w:rFonts w:ascii="Times New Roman" w:hAnsi="Times New Roman" w:cs="Times New Roman"/>
          <w:i/>
        </w:rPr>
        <w:t>et al.</w:t>
      </w:r>
      <w:r w:rsidRPr="0040630A">
        <w:rPr>
          <w:rFonts w:ascii="Times New Roman" w:hAnsi="Times New Roman" w:cs="Times New Roman"/>
        </w:rPr>
        <w:t xml:space="preserve"> 2007; Dreher </w:t>
      </w:r>
      <w:r w:rsidRPr="0040630A">
        <w:rPr>
          <w:rFonts w:ascii="Times New Roman" w:hAnsi="Times New Roman" w:cs="Times New Roman"/>
          <w:i/>
        </w:rPr>
        <w:t>et al.</w:t>
      </w:r>
      <w:r w:rsidRPr="0040630A">
        <w:rPr>
          <w:rFonts w:ascii="Times New Roman" w:hAnsi="Times New Roman" w:cs="Times New Roman"/>
        </w:rPr>
        <w:t xml:space="preserve"> 2009; Augustine </w:t>
      </w:r>
      <w:r w:rsidRPr="0040630A">
        <w:rPr>
          <w:rFonts w:ascii="Times New Roman" w:hAnsi="Times New Roman" w:cs="Times New Roman"/>
          <w:i/>
        </w:rPr>
        <w:t>et al.</w:t>
      </w:r>
      <w:r w:rsidRPr="0040630A">
        <w:rPr>
          <w:rFonts w:ascii="Times New Roman" w:hAnsi="Times New Roman" w:cs="Times New Roman"/>
        </w:rPr>
        <w:t xml:space="preserve"> 2014</w:t>
      </w:r>
      <w:r w:rsidR="00E25592">
        <w:rPr>
          <w:rFonts w:ascii="Times New Roman" w:hAnsi="Times New Roman" w:cs="Times New Roman"/>
        </w:rPr>
        <w:t xml:space="preserve">, </w:t>
      </w:r>
      <w:commentRangeStart w:id="14"/>
      <w:r w:rsidR="00E25592">
        <w:rPr>
          <w:rFonts w:ascii="Times New Roman" w:hAnsi="Times New Roman" w:cs="Times New Roman"/>
        </w:rPr>
        <w:t xml:space="preserve">Murphy </w:t>
      </w:r>
      <w:r w:rsidR="00E25592" w:rsidRPr="00357655">
        <w:rPr>
          <w:rFonts w:ascii="Times New Roman" w:hAnsi="Times New Roman" w:cs="Times New Roman"/>
          <w:i/>
        </w:rPr>
        <w:t>et al</w:t>
      </w:r>
      <w:r w:rsidR="00E25592">
        <w:rPr>
          <w:rFonts w:ascii="Times New Roman" w:hAnsi="Times New Roman" w:cs="Times New Roman"/>
        </w:rPr>
        <w:t>. 2016</w:t>
      </w:r>
      <w:commentRangeEnd w:id="14"/>
      <w:r w:rsidR="00E25592">
        <w:rPr>
          <w:rStyle w:val="CommentReference"/>
        </w:rPr>
        <w:commentReference w:id="14"/>
      </w:r>
      <w:r w:rsidRPr="0040630A">
        <w:rPr>
          <w:rFonts w:ascii="Times New Roman" w:hAnsi="Times New Roman" w:cs="Times New Roman"/>
        </w:rPr>
        <w:t xml:space="preserve">). The tradeoff between potential redundancy (using simple random sampling) and non-representation of movement characteristics (using non-random sampling) has not been investigated in the context of SECR models. </w:t>
      </w:r>
      <w:r w:rsidR="008C374F">
        <w:rPr>
          <w:rFonts w:ascii="Times New Roman" w:hAnsi="Times New Roman" w:cs="Times New Roman"/>
        </w:rPr>
        <w:t>O</w:t>
      </w:r>
      <w:r w:rsidRPr="00357655">
        <w:rPr>
          <w:rFonts w:ascii="Times New Roman" w:hAnsi="Times New Roman" w:cs="Times New Roman"/>
        </w:rPr>
        <w:t>ur objective was to use a northern Minnesota genetic mark-recapture dataset in tandem with simulated datasets with known individuals, to compare abundance and density estimates using (1) subsampling strategies commonly utilized by wildlife managers and researchers and (2) various subsampling rates reflective of different budgetary constraints.</w:t>
      </w:r>
      <w:r w:rsidRPr="0040630A">
        <w:rPr>
          <w:rFonts w:ascii="Times New Roman" w:hAnsi="Times New Roman" w:cs="Times New Roman"/>
          <w:b/>
          <w:i/>
        </w:rPr>
        <w:t xml:space="preserve"> </w:t>
      </w:r>
      <w:r w:rsidRPr="0040630A">
        <w:rPr>
          <w:rFonts w:ascii="Times New Roman" w:hAnsi="Times New Roman" w:cs="Times New Roman"/>
        </w:rPr>
        <w:t xml:space="preserve"> Using these results, we provide guidance for genetic mark-recapture estimates when budget constraints limit effective sample size. </w:t>
      </w:r>
    </w:p>
    <w:p w14:paraId="517987B3" w14:textId="333DA0DB"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15"/>
      <w:r>
        <w:rPr>
          <w:rFonts w:ascii="Times New Roman" w:hAnsi="Times New Roman" w:cs="Times New Roman"/>
          <w:b/>
        </w:rPr>
        <w:t xml:space="preserve">Y </w:t>
      </w:r>
      <w:commentRangeStart w:id="16"/>
      <w:r>
        <w:rPr>
          <w:rFonts w:ascii="Times New Roman" w:hAnsi="Times New Roman" w:cs="Times New Roman"/>
          <w:b/>
        </w:rPr>
        <w:t>AREA</w:t>
      </w:r>
      <w:commentRangeEnd w:id="16"/>
      <w:r>
        <w:rPr>
          <w:rStyle w:val="CommentReference"/>
        </w:rPr>
        <w:commentReference w:id="16"/>
      </w:r>
      <w:commentRangeEnd w:id="15"/>
      <w:r w:rsidR="008C374F">
        <w:rPr>
          <w:rStyle w:val="CommentReference"/>
        </w:rPr>
        <w:commentReference w:id="15"/>
      </w:r>
    </w:p>
    <w:p w14:paraId="5E50BC43" w14:textId="65059F28"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233E16E2" w14:textId="7EEE71BD" w:rsidR="004E188B" w:rsidRPr="00054DEE" w:rsidRDefault="00864731">
      <w:pPr>
        <w:pStyle w:val="Heading2"/>
        <w:spacing w:line="480" w:lineRule="auto"/>
        <w:rPr>
          <w:rFonts w:ascii="Times New Roman" w:hAnsi="Times New Roman" w:cs="Times New Roman"/>
          <w:color w:val="auto"/>
          <w:sz w:val="24"/>
          <w:szCs w:val="24"/>
        </w:rPr>
      </w:pPr>
      <w:bookmarkStart w:id="17" w:name="methods"/>
      <w:bookmarkStart w:id="18" w:name="data"/>
      <w:bookmarkEnd w:id="17"/>
      <w:bookmarkEnd w:id="18"/>
      <w:r>
        <w:rPr>
          <w:rFonts w:ascii="Times New Roman" w:hAnsi="Times New Roman" w:cs="Times New Roman"/>
          <w:color w:val="auto"/>
          <w:sz w:val="24"/>
          <w:szCs w:val="24"/>
        </w:rPr>
        <w:t>Genetic mark-recapture data fro</w:t>
      </w:r>
      <w:commentRangeStart w:id="19"/>
      <w:r>
        <w:rPr>
          <w:rFonts w:ascii="Times New Roman" w:hAnsi="Times New Roman" w:cs="Times New Roman"/>
          <w:color w:val="auto"/>
          <w:sz w:val="24"/>
          <w:szCs w:val="24"/>
        </w:rPr>
        <w:t>m Minnesota</w:t>
      </w:r>
      <w:commentRangeEnd w:id="19"/>
      <w:r>
        <w:rPr>
          <w:rStyle w:val="CommentReference"/>
          <w:rFonts w:asciiTheme="minorHAnsi" w:eastAsiaTheme="minorHAnsi" w:hAnsiTheme="minorHAnsi" w:cstheme="minorBidi"/>
          <w:b w:val="0"/>
          <w:bCs w:val="0"/>
          <w:color w:val="auto"/>
        </w:rPr>
        <w:commentReference w:id="19"/>
      </w:r>
    </w:p>
    <w:p w14:paraId="233E16E3" w14:textId="56E4E0F0" w:rsidR="004E188B" w:rsidRPr="0040630A" w:rsidRDefault="00FC490B">
      <w:pPr>
        <w:pStyle w:val="FirstParagraph"/>
        <w:spacing w:line="480" w:lineRule="auto"/>
        <w:rPr>
          <w:rFonts w:ascii="Times New Roman" w:hAnsi="Times New Roman" w:cs="Times New Roman"/>
        </w:rPr>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B60583" w:rsidRPr="0040630A">
        <w:rPr>
          <w:rFonts w:ascii="Times New Roman" w:hAnsi="Times New Roman" w:cs="Times New Roman"/>
        </w:rPr>
        <w:t>consider</w:t>
      </w:r>
      <w:r w:rsidR="00DB7708" w:rsidRPr="0040630A">
        <w:rPr>
          <w:rFonts w:ascii="Times New Roman" w:hAnsi="Times New Roman" w:cs="Times New Roman"/>
        </w:rPr>
        <w:t>ed</w:t>
      </w:r>
      <w:r w:rsidR="00B60583" w:rsidRPr="0040630A">
        <w:rPr>
          <w:rFonts w:ascii="Times New Roman" w:hAnsi="Times New Roman" w:cs="Times New Roman"/>
        </w:rPr>
        <w:t xml:space="preserve"> data from a </w:t>
      </w:r>
      <w:r w:rsidR="004160AD" w:rsidRPr="0040630A">
        <w:rPr>
          <w:rFonts w:ascii="Times New Roman" w:hAnsi="Times New Roman" w:cs="Times New Roman"/>
        </w:rPr>
        <w:t>2012 genetic mark-recapture study of American black bears (</w:t>
      </w:r>
      <w:r w:rsidR="004160AD" w:rsidRPr="0040630A">
        <w:rPr>
          <w:rFonts w:ascii="Times New Roman" w:hAnsi="Times New Roman" w:cs="Times New Roman"/>
          <w:i/>
        </w:rPr>
        <w:t>Ursus americanus</w:t>
      </w:r>
      <w:r w:rsidR="004160AD" w:rsidRPr="0040630A">
        <w:rPr>
          <w:rFonts w:ascii="Times New Roman" w:hAnsi="Times New Roman" w:cs="Times New Roman"/>
        </w:rPr>
        <w:t xml:space="preserve">) in northern Minnesota (Garshelis &amp; Noyce 2013). Using stationary hair-snare traps baited with suspended bacon and scent lures, </w:t>
      </w:r>
      <w:r w:rsidR="00B60583" w:rsidRPr="0040630A">
        <w:rPr>
          <w:rFonts w:ascii="Times New Roman" w:hAnsi="Times New Roman" w:cs="Times New Roman"/>
        </w:rPr>
        <w:t>we</w:t>
      </w:r>
      <w:r w:rsidR="004160AD" w:rsidRPr="0040630A">
        <w:rPr>
          <w:rFonts w:ascii="Times New Roman" w:hAnsi="Times New Roman" w:cs="Times New Roman"/>
        </w:rPr>
        <w:t xml:space="preserve"> collected 1642 hair clusters (groups of hair </w:t>
      </w:r>
      <w:r w:rsidR="004160AD" w:rsidRPr="0040630A">
        <w:rPr>
          <w:rFonts w:ascii="Times New Roman" w:hAnsi="Times New Roman" w:cs="Times New Roman"/>
        </w:rPr>
        <w:lastRenderedPageBreak/>
        <w:t>samples obtained from adjacent barbs) from 121 sites over 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 xml:space="preserve">from May through July 2012. Of these 1642 clusters, 1113 were sent to a genetics laboratory for genotypic analysis, and 1019 </w:t>
      </w:r>
      <w:r w:rsidR="00864731">
        <w:rPr>
          <w:rFonts w:ascii="Times New Roman" w:hAnsi="Times New Roman" w:cs="Times New Roman"/>
        </w:rPr>
        <w:t>hair samples from these clusters</w:t>
      </w:r>
      <w:r w:rsidR="00864731" w:rsidRPr="0040630A">
        <w:rPr>
          <w:rFonts w:ascii="Times New Roman" w:hAnsi="Times New Roman" w:cs="Times New Roman"/>
        </w:rPr>
        <w:t xml:space="preserve"> </w:t>
      </w:r>
      <w:r w:rsidR="004160AD" w:rsidRPr="0040630A">
        <w:rPr>
          <w:rFonts w:ascii="Times New Roman" w:hAnsi="Times New Roman" w:cs="Times New Roman"/>
        </w:rPr>
        <w:t xml:space="preserve">were successfully linked to individual bears. </w:t>
      </w:r>
    </w:p>
    <w:p w14:paraId="233E16E5" w14:textId="52E0AC86" w:rsidR="004E188B" w:rsidRPr="0040630A" w:rsidRDefault="004160AD" w:rsidP="00DF611A">
      <w:pPr>
        <w:pStyle w:val="BodyText"/>
        <w:spacing w:line="480" w:lineRule="auto"/>
        <w:rPr>
          <w:rFonts w:ascii="Times New Roman" w:hAnsi="Times New Roman" w:cs="Times New Roman"/>
        </w:rPr>
      </w:pPr>
      <w:r w:rsidRPr="0040630A">
        <w:rPr>
          <w:rFonts w:ascii="Times New Roman" w:hAnsi="Times New Roman" w:cs="Times New Roman"/>
        </w:rP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w:t>
      </w:r>
      <w:r w:rsidR="008B5217">
        <w:rPr>
          <w:rFonts w:ascii="Times New Roman" w:hAnsi="Times New Roman" w:cs="Times New Roman"/>
        </w:rPr>
        <w:t>in 46.7</w:t>
      </w:r>
      <w:r w:rsidRPr="0040630A">
        <w:rPr>
          <w:rFonts w:ascii="Times New Roman" w:hAnsi="Times New Roman" w:cs="Times New Roman"/>
        </w:rPr>
        <w:t xml:space="preserve">% of </w:t>
      </w:r>
      <w:r w:rsidR="008B5217">
        <w:rPr>
          <w:rFonts w:ascii="Times New Roman" w:hAnsi="Times New Roman" w:cs="Times New Roman"/>
        </w:rPr>
        <w:t>observations</w:t>
      </w:r>
      <w:r w:rsidRPr="0040630A">
        <w:rPr>
          <w:rFonts w:ascii="Times New Roman" w:hAnsi="Times New Roman" w:cs="Times New Roman"/>
        </w:rPr>
        <w:t xml:space="preserve">, bears left only a single </w:t>
      </w:r>
      <w:r w:rsidR="00C32698">
        <w:rPr>
          <w:rFonts w:ascii="Times New Roman" w:hAnsi="Times New Roman" w:cs="Times New Roman"/>
        </w:rPr>
        <w:t>cluster of hair</w:t>
      </w:r>
      <w:r w:rsidR="00C32698" w:rsidRPr="0040630A">
        <w:rPr>
          <w:rFonts w:ascii="Times New Roman" w:hAnsi="Times New Roman" w:cs="Times New Roman"/>
        </w:rPr>
        <w:t xml:space="preserve"> </w:t>
      </w:r>
      <w:r w:rsidRPr="0040630A">
        <w:rPr>
          <w:rFonts w:ascii="Times New Roman" w:hAnsi="Times New Roman" w:cs="Times New Roman"/>
        </w:rPr>
        <w:t>at a given site-session</w:t>
      </w:r>
      <w:r w:rsidR="008B5217">
        <w:rPr>
          <w:rFonts w:ascii="Times New Roman" w:hAnsi="Times New Roman" w:cs="Times New Roman"/>
        </w:rPr>
        <w:t xml:space="preserve"> </w:t>
      </w:r>
      <w:r w:rsidR="008B5217" w:rsidRPr="0040630A">
        <w:rPr>
          <w:rFonts w:ascii="Times New Roman" w:hAnsi="Times New Roman" w:cs="Times New Roman"/>
        </w:rPr>
        <w:t>(Garshelis &amp; Noyce 2013)</w:t>
      </w:r>
      <w:r w:rsidR="008B5217">
        <w:rPr>
          <w:rFonts w:ascii="Times New Roman" w:hAnsi="Times New Roman" w:cs="Times New Roman"/>
        </w:rPr>
        <w:t>. Conversely, in 25.8% of cases, bears left three or more clusters of hair (up to 11) at a given site-session (Fig. 1)</w:t>
      </w:r>
      <w:r w:rsidRPr="0040630A">
        <w:rPr>
          <w:rFonts w:ascii="Times New Roman" w:hAnsi="Times New Roman" w:cs="Times New Roman"/>
        </w:rPr>
        <w:t xml:space="preserve">. </w:t>
      </w:r>
      <w:ins w:id="20" w:author="Nick" w:date="2018-01-22T18:12:00Z">
        <w:r w:rsidR="00E071BF">
          <w:rPr>
            <w:rFonts w:ascii="Times New Roman" w:hAnsi="Times New Roman" w:cs="Times New Roman"/>
          </w:rPr>
          <w:t xml:space="preserve">  </w:t>
        </w:r>
      </w:ins>
      <w:bookmarkStart w:id="21" w:name="_GoBack"/>
      <w:bookmarkEnd w:id="21"/>
    </w:p>
    <w:p w14:paraId="17AE178E" w14:textId="15432933" w:rsidR="00F001FB" w:rsidRPr="00054DEE"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4C9048C4" w14:textId="5A3BDDCE"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 among-</w:t>
      </w:r>
      <w:r w:rsidR="00B22F16" w:rsidRPr="0040630A">
        <w:rPr>
          <w:rFonts w:ascii="Times New Roman" w:hAnsi="Times New Roman" w:cs="Times New Roman"/>
        </w:rPr>
        <w:t>individual</w:t>
      </w:r>
      <w:r w:rsidR="007355E2" w:rsidRPr="0040630A">
        <w:rPr>
          <w:rFonts w:ascii="Times New Roman" w:hAnsi="Times New Roman" w:cs="Times New Roman"/>
        </w:rPr>
        <w:t xml:space="preserve"> capture heterogeneity, a behavioral response </w:t>
      </w:r>
      <w:r w:rsidR="00DB7708" w:rsidRPr="0040630A">
        <w:rPr>
          <w:rFonts w:ascii="Times New Roman" w:hAnsi="Times New Roman" w:cs="Times New Roman"/>
        </w:rPr>
        <w:t>following initial</w:t>
      </w:r>
      <w:r w:rsidR="007355E2" w:rsidRPr="0040630A">
        <w:rPr>
          <w:rFonts w:ascii="Times New Roman" w:hAnsi="Times New Roman" w:cs="Times New Roman"/>
        </w:rPr>
        <w:t xml:space="preserve"> capture</w:t>
      </w:r>
      <w:r w:rsidR="00DB7708" w:rsidRPr="0040630A">
        <w:rPr>
          <w:rFonts w:ascii="Times New Roman" w:hAnsi="Times New Roman" w:cs="Times New Roman"/>
        </w:rPr>
        <w:t xml:space="preserve"> at a trap</w:t>
      </w:r>
      <w:r w:rsidR="007355E2" w:rsidRPr="0040630A">
        <w:rPr>
          <w:rFonts w:ascii="Times New Roman" w:hAnsi="Times New Roman" w:cs="Times New Roman"/>
        </w:rPr>
        <w:t xml:space="preserve">, </w:t>
      </w:r>
      <w:r w:rsidR="00DB7708" w:rsidRPr="0040630A">
        <w:rPr>
          <w:rFonts w:ascii="Times New Roman" w:hAnsi="Times New Roman" w:cs="Times New Roman"/>
        </w:rPr>
        <w:t xml:space="preserve">and the possibility that </w:t>
      </w:r>
      <w:r w:rsidR="00157665" w:rsidRPr="0040630A">
        <w:rPr>
          <w:rFonts w:ascii="Times New Roman" w:hAnsi="Times New Roman" w:cs="Times New Roman"/>
        </w:rPr>
        <w:t xml:space="preserve">individuals </w:t>
      </w:r>
      <w:r w:rsidR="00DB7708" w:rsidRPr="0040630A">
        <w:rPr>
          <w:rFonts w:ascii="Times New Roman" w:hAnsi="Times New Roman" w:cs="Times New Roman"/>
        </w:rPr>
        <w:t xml:space="preserve">might </w:t>
      </w:r>
      <w:r w:rsidR="00157665" w:rsidRPr="0040630A">
        <w:rPr>
          <w:rFonts w:ascii="Times New Roman" w:hAnsi="Times New Roman" w:cs="Times New Roman"/>
        </w:rPr>
        <w:t>leav</w:t>
      </w:r>
      <w:r w:rsidR="00DB7708" w:rsidRPr="0040630A">
        <w:rPr>
          <w:rFonts w:ascii="Times New Roman" w:hAnsi="Times New Roman" w:cs="Times New Roman"/>
        </w:rPr>
        <w:t>e</w:t>
      </w:r>
      <w:r w:rsidR="00157665" w:rsidRPr="0040630A">
        <w:rPr>
          <w:rFonts w:ascii="Times New Roman" w:hAnsi="Times New Roman" w:cs="Times New Roman"/>
        </w:rPr>
        <w:t xml:space="preserve"> multiple samples at a site </w:t>
      </w:r>
      <w:r w:rsidR="00DB7708" w:rsidRPr="0040630A">
        <w:rPr>
          <w:rFonts w:ascii="Times New Roman" w:hAnsi="Times New Roman" w:cs="Times New Roman"/>
        </w:rPr>
        <w:t>during a single trapping period</w:t>
      </w:r>
      <w:r w:rsidR="00157665" w:rsidRPr="0040630A">
        <w:rPr>
          <w:rFonts w:ascii="Times New Roman" w:hAnsi="Times New Roman" w:cs="Times New Roman"/>
        </w:rPr>
        <w:t xml:space="preserve"> (e.g., by entering and leaving hair snare traps at different locations</w:t>
      </w:r>
      <w:r w:rsidR="00DB7708" w:rsidRPr="0040630A">
        <w:rPr>
          <w:rFonts w:ascii="Times New Roman" w:hAnsi="Times New Roman" w:cs="Times New Roman"/>
        </w:rPr>
        <w:t xml:space="preserve"> or revisiting sites multiple times</w:t>
      </w:r>
      <w:r w:rsidR="00157665" w:rsidRPr="0040630A">
        <w:rPr>
          <w:rFonts w:ascii="Times New Roman" w:hAnsi="Times New Roman" w:cs="Times New Roman"/>
        </w:rPr>
        <w:t>)</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del w:id="22" w:author="JOHN FIEBERG" w:date="2017-02-27T08:32:00Z">
        <w:r w:rsidR="00782147" w:rsidRPr="0040630A" w:rsidDel="000B7059">
          <w:rPr>
            <w:rFonts w:ascii="Times New Roman" w:hAnsi="Times New Roman" w:cs="Times New Roman"/>
          </w:rPr>
          <w:delText xml:space="preserve"> </w:delText>
        </w:r>
      </w:del>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782147" w:rsidRPr="0040630A">
        <w:rPr>
          <w:rFonts w:ascii="Times New Roman" w:hAnsi="Times New Roman" w:cs="Times New Roman"/>
        </w:rPr>
        <w:t xml:space="preserve">. </w:t>
      </w:r>
    </w:p>
    <w:p w14:paraId="22764DE7" w14:textId="3CE95213"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r w:rsidR="00A1755C" w:rsidRPr="0040630A">
        <w:rPr>
          <w:rFonts w:ascii="Times New Roman" w:hAnsi="Times New Roman" w:cs="Times New Roman"/>
          <w:i/>
        </w:rPr>
        <w:t xml:space="preserve">i </w:t>
      </w:r>
      <w:r w:rsidR="00A1755C" w:rsidRPr="0040630A">
        <w:rPr>
          <w:rFonts w:ascii="Times New Roman" w:hAnsi="Times New Roman" w:cs="Times New Roman"/>
        </w:rPr>
        <w:t>= 1, 2, …, N),</w:t>
      </w:r>
      <w:r w:rsidR="007F2B5E">
        <w:rPr>
          <w:rFonts w:ascii="Times New Roman" w:hAnsi="Times New Roman" w:cs="Times New Roman"/>
        </w:rPr>
        <w:t xml:space="preserve"> for 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r w:rsidR="009852C1">
        <w:rPr>
          <w:rFonts w:ascii="Times New Roman" w:hAnsi="Times New Roman" w:cs="Times New Roman"/>
        </w:rPr>
        <w:t xml:space="preserve">In scenarios with stratified density, the inverse of </w:t>
      </w:r>
      <w:r w:rsidR="009852C1" w:rsidRPr="0040630A">
        <w:rPr>
          <w:rFonts w:ascii="Times New Roman" w:eastAsia="Times New Roman" w:hAnsi="Times New Roman" w:cs="Times New Roman"/>
          <w:color w:val="000000" w:themeColor="text1"/>
          <w:kern w:val="24"/>
          <w:lang w:val="el-GR"/>
        </w:rPr>
        <w:t>α</w:t>
      </w:r>
      <w:r w:rsidR="009852C1">
        <w:rPr>
          <w:rFonts w:ascii="Times New Roman" w:eastAsia="Times New Roman" w:hAnsi="Times New Roman" w:cs="Times New Roman"/>
          <w:color w:val="000000" w:themeColor="text1"/>
          <w:kern w:val="24"/>
        </w:rPr>
        <w:t xml:space="preserve"> represents the proportion of individuals whose activity centers are simulated exclusively in the left half of the trapping grid (Fig. 2B). </w:t>
      </w:r>
    </w:p>
    <w:p w14:paraId="5A1C8563" w14:textId="33F747C2"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lastRenderedPageBreak/>
        <w:t>A</w:t>
      </w:r>
      <w:r w:rsidRPr="0040630A">
        <w:rPr>
          <w:rFonts w:ascii="Times New Roman" w:eastAsiaTheme="minorEastAsia" w:hAnsi="Times New Roman" w:cs="Times New Roman"/>
          <w:i w:val="0"/>
        </w:rPr>
        <w:t xml:space="preserve"> ~ rSSI(</w:t>
      </w:r>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00F15945" w:rsidRPr="0040630A">
        <w:rPr>
          <w:rFonts w:ascii="Times New Roman" w:eastAsia="Times New Roman" w:hAnsi="Times New Roman" w:cs="Times New Roman"/>
          <w:i w:val="0"/>
          <w:color w:val="000000" w:themeColor="text1"/>
          <w:kern w:val="24"/>
        </w:rPr>
        <w:t xml:space="preserve">, </w:t>
      </w:r>
      <w:r w:rsidR="00F15945" w:rsidRPr="0040630A">
        <w:rPr>
          <w:rFonts w:ascii="Times New Roman" w:eastAsia="Times New Roman" w:hAnsi="Times New Roman" w:cs="Times New Roman"/>
          <w:color w:val="000000" w:themeColor="text1"/>
          <w:kern w:val="24"/>
          <w:lang w:val="el-GR"/>
        </w:rPr>
        <w:t>α</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1D41DC30" w14:textId="76528319" w:rsidR="009070B6" w:rsidRPr="0040630A" w:rsidRDefault="009070B6" w:rsidP="0079361C">
      <w:pPr>
        <w:pStyle w:val="ImageCaption"/>
        <w:spacing w:line="480" w:lineRule="auto"/>
        <w:rPr>
          <w:rFonts w:ascii="Times New Roman" w:eastAsia="Times New Roman" w:hAnsi="Times New Roman" w:cs="Times New Roman"/>
          <w:i w:val="0"/>
          <w:iCs/>
          <w:color w:val="000000" w:themeColor="text1"/>
          <w:kern w:val="24"/>
        </w:rPr>
      </w:pPr>
      <w:r w:rsidRPr="0040630A">
        <w:rPr>
          <w:rFonts w:ascii="Times New Roman" w:eastAsiaTheme="minorEastAsia" w:hAnsi="Times New Roman" w:cs="Times New Roman"/>
          <w:i w:val="0"/>
        </w:rPr>
        <w:t>Further, we assigned a</w:t>
      </w:r>
      <w:r w:rsidR="004464D1">
        <w:rPr>
          <w:rFonts w:ascii="Times New Roman" w:eastAsiaTheme="minorEastAsia" w:hAnsi="Times New Roman" w:cs="Times New Roman"/>
          <w:i w:val="0"/>
        </w:rPr>
        <w:t xml:space="preserve"> normally distributed</w:t>
      </w:r>
      <w:r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40630A">
        <w:rPr>
          <w:rFonts w:ascii="Times New Roman" w:eastAsia="Times New Roman" w:hAnsi="Times New Roman" w:cs="Times New Roman"/>
          <w:i w:val="0"/>
          <w:color w:val="000000" w:themeColor="text1"/>
          <w:kern w:val="24"/>
          <w:lang w:val="el-GR"/>
        </w:rPr>
        <w:t>δ</w:t>
      </w:r>
      <w:r w:rsidR="0038597E">
        <w:rPr>
          <w:rFonts w:ascii="Times New Roman" w:eastAsia="Times New Roman" w:hAnsi="Times New Roman" w:cs="Times New Roman"/>
          <w:i w:val="0"/>
          <w:color w:val="000000" w:themeColor="text1"/>
          <w:kern w:val="24"/>
          <w:vertAlign w:val="subscript"/>
        </w:rPr>
        <w:t>i</w:t>
      </w:r>
      <w:r w:rsidR="0038597E">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107D03A1" w14:textId="2DC4AAAD"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r w:rsidR="004464D1" w:rsidRPr="0038597E">
        <w:rPr>
          <w:rFonts w:ascii="Times New Roman" w:eastAsia="Times New Roman" w:hAnsi="Times New Roman" w:cs="Times New Roman"/>
          <w:i w:val="0"/>
          <w:color w:val="000000" w:themeColor="text1"/>
          <w:kern w:val="24"/>
          <w:vertAlign w:val="subscript"/>
        </w:rPr>
        <w:t>i</w:t>
      </w:r>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4865EBC4" w14:textId="6BA4CBBE"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r w:rsidR="00383C89" w:rsidRPr="0040630A">
        <w:rPr>
          <w:rFonts w:ascii="Times New Roman" w:hAnsi="Times New Roman" w:cs="Times New Roman"/>
          <w:i/>
        </w:rPr>
        <w:t>i</w:t>
      </w:r>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r w:rsidR="004036ED" w:rsidRPr="0040630A">
        <w:rPr>
          <w:rFonts w:ascii="Times New Roman" w:hAnsi="Times New Roman" w:cs="Times New Roman"/>
          <w:i/>
        </w:rPr>
        <w:t>g</w:t>
      </w:r>
      <w:r w:rsidR="009D1E2C" w:rsidRPr="0040630A">
        <w:rPr>
          <w:rFonts w:ascii="Times New Roman" w:hAnsi="Times New Roman" w:cs="Times New Roman"/>
          <w:i/>
          <w:vertAlign w:val="subscript"/>
        </w:rPr>
        <w:t>i,t,k</w:t>
      </w:r>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577E0FD2" w14:textId="40680F71" w:rsidR="00E97AE7" w:rsidRPr="0040630A" w:rsidRDefault="00A76660"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m:t>
                  </m:r>
                  <m:r>
                    <w:rPr>
                      <w:rFonts w:ascii="Cambria Math" w:eastAsia="Times New Roman" w:hAnsi="Cambria Math" w:cs="Times New Roman"/>
                      <w:color w:val="000000" w:themeColor="text1"/>
                      <w:kern w:val="24"/>
                      <w:lang w:val="el-GR"/>
                    </w:rPr>
                    <m:t>ϕ</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eastAsia="Times New Roman" w:hAnsi="Cambria Math" w:cs="Times New Roman"/>
                              <w:color w:val="000000" w:themeColor="text1"/>
                              <w:kern w:val="24"/>
                              <w:lang w:val="el-GR"/>
                            </w:rPr>
                            <m:t>ϕ</m:t>
                          </m:r>
                        </m:e>
                        <m:sup>
                          <m:r>
                            <w:rPr>
                              <w:rFonts w:ascii="Cambria Math" w:hAnsi="Cambria Math" w:cs="Times New Roman"/>
                            </w:rPr>
                            <m:t>2</m:t>
                          </m:r>
                        </m:sup>
                      </m:sSup>
                    </m:den>
                  </m:f>
                </m:sup>
              </m:sSup>
              <m:r>
                <w:rPr>
                  <w:rFonts w:ascii="Cambria Math" w:hAnsi="Cambria Math" w:cs="Times New Roman"/>
                </w:rPr>
                <m:t>,#(3)</m:t>
              </m:r>
            </m:e>
          </m:eqArr>
        </m:oMath>
      </m:oMathPara>
    </w:p>
    <w:p w14:paraId="0640A678" w14:textId="460C98C9" w:rsidR="00157665" w:rsidRPr="0040630A"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40630A">
        <w:rPr>
          <w:rFonts w:ascii="Times New Roman" w:eastAsia="Times New Roman" w:hAnsi="Times New Roman" w:cs="Times New Roman"/>
          <w:i w:val="0"/>
          <w:color w:val="000000" w:themeColor="text1"/>
          <w:kern w:val="24"/>
          <w:lang w:val="el-GR"/>
        </w:rPr>
        <w:t>Ψ</w:t>
      </w:r>
      <w:r w:rsidR="00A8024E">
        <w:rPr>
          <w:rFonts w:ascii="Times New Roman" w:eastAsia="Times New Roman" w:hAnsi="Times New Roman" w:cs="Times New Roman"/>
          <w:i w:val="0"/>
          <w:color w:val="000000" w:themeColor="text1"/>
          <w:kern w:val="24"/>
          <w:vertAlign w:val="subscript"/>
        </w:rPr>
        <w:t>i,k</w:t>
      </w:r>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rPr>
        <w:t>C</w:t>
      </w:r>
      <w:r w:rsidR="007A6BF0" w:rsidRPr="0040630A">
        <w:rPr>
          <w:rFonts w:ascii="Times New Roman" w:eastAsiaTheme="minorEastAsia" w:hAnsi="Times New Roman" w:cs="Times New Roman"/>
          <w:vertAlign w:val="subscript"/>
        </w:rPr>
        <w:t>i,k</w:t>
      </w:r>
      <w:r w:rsidR="002C024D" w:rsidRPr="0040630A">
        <w:rPr>
          <w:rFonts w:ascii="Times New Roman" w:eastAsiaTheme="minorEastAsia" w:hAnsi="Times New Roman" w:cs="Times New Roman"/>
          <w:i w:val="0"/>
          <w:vertAlign w:val="subscript"/>
        </w:rPr>
        <w:t xml:space="preserve"> </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r w:rsidR="007A6BF0" w:rsidRPr="0040630A">
        <w:rPr>
          <w:rFonts w:ascii="Times New Roman" w:eastAsiaTheme="minorEastAsia" w:hAnsi="Times New Roman" w:cs="Times New Roman"/>
        </w:rPr>
        <w:t xml:space="preserve">i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r w:rsidR="002C024D" w:rsidRPr="0040630A">
        <w:rPr>
          <w:rFonts w:ascii="Times New Roman" w:eastAsiaTheme="minorEastAsia" w:hAnsi="Times New Roman" w:cs="Times New Roman"/>
          <w:i w:val="0"/>
        </w:rPr>
        <w:t xml:space="preserve"> 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2</w:t>
      </w:r>
      <w:r w:rsidR="000E6CCC">
        <w:rPr>
          <w:rFonts w:ascii="Times New Roman" w:eastAsiaTheme="minorEastAsia" w:hAnsi="Times New Roman" w:cs="Times New Roman"/>
          <w:i w:val="0"/>
        </w:rPr>
        <w:t>A</w:t>
      </w:r>
      <w:r w:rsidRPr="0040630A">
        <w:rPr>
          <w:rFonts w:ascii="Times New Roman" w:eastAsiaTheme="minorEastAsia" w:hAnsi="Times New Roman" w:cs="Times New Roman"/>
          <w:i w:val="0"/>
        </w:rPr>
        <w:t>).</w:t>
      </w:r>
      <w:r w:rsidR="002C024D" w:rsidRPr="0040630A">
        <w:rPr>
          <w:rFonts w:ascii="Times New Roman" w:eastAsiaTheme="minorEastAsia" w:hAnsi="Times New Roman" w:cs="Times New Roman"/>
          <w:i w:val="0"/>
        </w:rPr>
        <w:t xml:space="preserve"> </w:t>
      </w:r>
      <w:r w:rsidR="006D47FC"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006D47FC"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Bernouli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4FD6F465" w14:textId="5E75F6B2"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 xml:space="preserve"> 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i,s,t</w:t>
      </w:r>
      <w:r w:rsidR="00157665" w:rsidRPr="0040630A">
        <w:rPr>
          <w:rFonts w:ascii="Times New Roman" w:eastAsiaTheme="minorEastAsia" w:hAnsi="Times New Roman" w:cs="Times New Roman"/>
          <w:i w:val="0"/>
        </w:rPr>
        <w:t xml:space="preserve"> ~Bernouli(</w:t>
      </w:r>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i,t,k</w:t>
      </w:r>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5DD27201" w14:textId="2281F031"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i,t,k</w:t>
      </w:r>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6556622F" w14:textId="03814A16"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i,s,t</w:t>
      </w:r>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 xml:space="preserve">i </w:t>
      </w:r>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i,t,k</w:t>
      </w:r>
      <w:r w:rsidR="00210894" w:rsidRPr="0040630A">
        <w:rPr>
          <w:rFonts w:ascii="Times New Roman" w:eastAsiaTheme="minorEastAsia" w:hAnsi="Times New Roman" w:cs="Times New Roman"/>
          <w:i w:val="0"/>
        </w:rPr>
        <w:t>) with log(</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r w:rsidR="00210894" w:rsidRPr="0040630A">
        <w:rPr>
          <w:rFonts w:ascii="Times New Roman" w:eastAsiaTheme="minorEastAsia" w:hAnsi="Times New Roman" w:cs="Times New Roman"/>
          <w:i w:val="0"/>
        </w:rPr>
        <w:t xml:space="preserve">) = </w:t>
      </w:r>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03C654F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40630A">
        <w:rPr>
          <w:rFonts w:ascii="Times New Roman" w:eastAsia="Times New Roman" w:hAnsi="Times New Roman" w:cs="Times New Roman"/>
          <w:i w:val="0"/>
          <w:color w:val="000000" w:themeColor="text1"/>
          <w:kern w:val="24"/>
          <w:lang w:val="el-GR"/>
        </w:rPr>
        <w:t>δ</w:t>
      </w:r>
      <w:r w:rsidR="00BF53DF">
        <w:rPr>
          <w:rFonts w:ascii="Times New Roman" w:eastAsia="Times New Roman" w:hAnsi="Times New Roman" w:cs="Times New Roman"/>
          <w:i w:val="0"/>
          <w:color w:val="000000" w:themeColor="text1"/>
          <w:kern w:val="24"/>
          <w:vertAlign w:val="subscript"/>
        </w:rPr>
        <w:t>i</w:t>
      </w:r>
      <w:r w:rsidR="00BF53DF">
        <w:rPr>
          <w:rFonts w:ascii="Times New Roman" w:eastAsiaTheme="minorEastAsia" w:hAnsi="Times New Roman" w:cs="Times New Roman"/>
          <w:i w:val="0"/>
        </w:rPr>
        <w:t xml:space="preserve"> </w:t>
      </w:r>
      <w:r>
        <w:rPr>
          <w:rFonts w:ascii="Times New Roman" w:eastAsiaTheme="minorEastAsia" w:hAnsi="Times New Roman" w:cs="Times New Roman"/>
          <w:i w:val="0"/>
        </w:rPr>
        <w:t xml:space="preserve">above, we assume that bears that have a higher propensity for being captured are also more likely to leave multiple samples at a </w:t>
      </w:r>
      <w:commentRangeStart w:id="23"/>
      <w:r>
        <w:rPr>
          <w:rFonts w:ascii="Times New Roman" w:eastAsiaTheme="minorEastAsia" w:hAnsi="Times New Roman" w:cs="Times New Roman"/>
          <w:i w:val="0"/>
        </w:rPr>
        <w:t>tr</w:t>
      </w:r>
      <w:commentRangeStart w:id="24"/>
      <w:r>
        <w:rPr>
          <w:rFonts w:ascii="Times New Roman" w:eastAsiaTheme="minorEastAsia" w:hAnsi="Times New Roman" w:cs="Times New Roman"/>
          <w:i w:val="0"/>
        </w:rPr>
        <w:t>ap</w:t>
      </w:r>
      <w:commentRangeEnd w:id="23"/>
      <w:r w:rsidR="00B23A44">
        <w:rPr>
          <w:rStyle w:val="CommentReference"/>
          <w:i w:val="0"/>
        </w:rPr>
        <w:commentReference w:id="23"/>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r>
        <w:rPr>
          <w:rStyle w:val="CommentReference"/>
          <w:i w:val="0"/>
        </w:rPr>
        <w:commentReference w:id="25"/>
      </w:r>
      <w:commentRangeEnd w:id="24"/>
      <w:r w:rsidR="00FD0D58">
        <w:rPr>
          <w:rStyle w:val="CommentReference"/>
          <w:i w:val="0"/>
        </w:rPr>
        <w:commentReference w:id="24"/>
      </w:r>
    </w:p>
    <w:p w14:paraId="3EBA9980" w14:textId="4B43BDF2" w:rsidR="00053454" w:rsidRPr="00A8024E" w:rsidRDefault="00A8024E" w:rsidP="00DF611A">
      <w:pPr>
        <w:pStyle w:val="ImageCaption"/>
        <w:spacing w:line="480" w:lineRule="auto"/>
        <w:ind w:firstLine="720"/>
        <w:rPr>
          <w:rFonts w:ascii="Times New Roman" w:eastAsiaTheme="minorEastAsia" w:hAnsi="Times New Roman" w:cs="Times New Roman"/>
          <w:i w:val="0"/>
        </w:rPr>
      </w:pPr>
      <w:r w:rsidRPr="00A8024E">
        <w:rPr>
          <w:rFonts w:ascii="Times New Roman" w:eastAsiaTheme="minorEastAsia" w:hAnsi="Times New Roman" w:cs="Times New Roman"/>
        </w:rPr>
        <w:t>Investigated Scenarios</w:t>
      </w:r>
      <w:r w:rsidR="00BF53DF" w:rsidRPr="00A8024E">
        <w:rPr>
          <w:rStyle w:val="CommentReference"/>
        </w:rPr>
        <w:commentReference w:id="26"/>
      </w:r>
      <w:r>
        <w:rPr>
          <w:rFonts w:ascii="Times New Roman" w:eastAsiaTheme="minorEastAsia" w:hAnsi="Times New Roman" w:cs="Times New Roman"/>
        </w:rPr>
        <w:t xml:space="preserve"> —</w:t>
      </w:r>
      <w:r w:rsidR="009852C1">
        <w:rPr>
          <w:rFonts w:ascii="Times New Roman" w:eastAsiaTheme="minorEastAsia" w:hAnsi="Times New Roman" w:cs="Times New Roman"/>
        </w:rPr>
        <w:t xml:space="preserve"> </w:t>
      </w:r>
      <w:r w:rsidR="009852C1">
        <w:rPr>
          <w:rFonts w:ascii="Times New Roman" w:eastAsiaTheme="minorEastAsia" w:hAnsi="Times New Roman" w:cs="Times New Roman"/>
          <w:i w:val="0"/>
        </w:rPr>
        <w:t>W</w:t>
      </w:r>
      <w:r>
        <w:rPr>
          <w:rFonts w:ascii="Times New Roman" w:eastAsiaTheme="minorEastAsia" w:hAnsi="Times New Roman" w:cs="Times New Roman"/>
          <w:i w:val="0"/>
        </w:rPr>
        <w:t xml:space="preserve">e simulated eight scenarios with different combinations of behavior, individual heterogeneity, sample redundancy, and uneven density of activity centers to </w:t>
      </w:r>
      <w:r w:rsidR="005D1F74">
        <w:rPr>
          <w:rFonts w:ascii="Times New Roman" w:eastAsiaTheme="minorEastAsia" w:hAnsi="Times New Roman" w:cs="Times New Roman"/>
          <w:i w:val="0"/>
        </w:rPr>
        <w:t xml:space="preserve">quantify any impacts of </w:t>
      </w:r>
      <w:r>
        <w:rPr>
          <w:rFonts w:ascii="Times New Roman" w:eastAsiaTheme="minorEastAsia" w:hAnsi="Times New Roman" w:cs="Times New Roman"/>
          <w:i w:val="0"/>
        </w:rPr>
        <w:t>subsampling</w:t>
      </w:r>
      <w:r w:rsidR="005D1F74">
        <w:rPr>
          <w:rFonts w:ascii="Times New Roman" w:eastAsiaTheme="minorEastAsia" w:hAnsi="Times New Roman" w:cs="Times New Roman"/>
          <w:i w:val="0"/>
        </w:rPr>
        <w:t xml:space="preserve"> on estimator performance</w:t>
      </w:r>
      <w:r w:rsidR="009852C1">
        <w:rPr>
          <w:rFonts w:ascii="Times New Roman" w:eastAsiaTheme="minorEastAsia" w:hAnsi="Times New Roman" w:cs="Times New Roman"/>
          <w:i w:val="0"/>
        </w:rPr>
        <w:t xml:space="preserve"> </w:t>
      </w:r>
      <w:r w:rsidR="00397752">
        <w:rPr>
          <w:rFonts w:ascii="Times New Roman" w:eastAsiaTheme="minorEastAsia" w:hAnsi="Times New Roman" w:cs="Times New Roman"/>
          <w:i w:val="0"/>
        </w:rPr>
        <w:t>(</w:t>
      </w:r>
      <w:commentRangeStart w:id="27"/>
      <w:r w:rsidR="00397752">
        <w:rPr>
          <w:rFonts w:ascii="Times New Roman" w:eastAsiaTheme="minorEastAsia" w:hAnsi="Times New Roman" w:cs="Times New Roman"/>
          <w:i w:val="0"/>
        </w:rPr>
        <w:t>F</w:t>
      </w:r>
      <w:commentRangeStart w:id="28"/>
      <w:r w:rsidR="00397752">
        <w:rPr>
          <w:rFonts w:ascii="Times New Roman" w:eastAsiaTheme="minorEastAsia" w:hAnsi="Times New Roman" w:cs="Times New Roman"/>
          <w:i w:val="0"/>
        </w:rPr>
        <w:t>ig. 3</w:t>
      </w:r>
      <w:commentRangeEnd w:id="27"/>
      <w:r w:rsidR="00397752">
        <w:rPr>
          <w:rStyle w:val="CommentReference"/>
          <w:i w:val="0"/>
        </w:rPr>
        <w:commentReference w:id="27"/>
      </w:r>
      <w:r w:rsidR="00397752">
        <w:rPr>
          <w:rFonts w:ascii="Times New Roman" w:eastAsiaTheme="minorEastAsia" w:hAnsi="Times New Roman" w:cs="Times New Roman"/>
          <w:i w:val="0"/>
        </w:rPr>
        <w:t xml:space="preserve">). </w:t>
      </w:r>
      <w:commentRangeEnd w:id="28"/>
      <w:r w:rsidR="00FD0D58">
        <w:rPr>
          <w:rStyle w:val="CommentReference"/>
          <w:i w:val="0"/>
        </w:rPr>
        <w:commentReference w:id="28"/>
      </w:r>
      <w:r w:rsidR="009852C1">
        <w:rPr>
          <w:rFonts w:ascii="Times New Roman" w:eastAsiaTheme="minorEastAsia" w:hAnsi="Times New Roman" w:cs="Times New Roman"/>
          <w:i w:val="0"/>
        </w:rPr>
        <w:t xml:space="preserve"> </w:t>
      </w:r>
    </w:p>
    <w:p w14:paraId="233E16E8"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29" w:name="subsampling"/>
      <w:bookmarkEnd w:id="29"/>
      <w:commentRangeStart w:id="30"/>
      <w:r w:rsidRPr="00B23A44">
        <w:rPr>
          <w:rFonts w:ascii="Times New Roman" w:hAnsi="Times New Roman" w:cs="Times New Roman"/>
          <w:color w:val="auto"/>
          <w:sz w:val="24"/>
          <w:szCs w:val="24"/>
        </w:rPr>
        <w:lastRenderedPageBreak/>
        <w:t>Subsampling</w:t>
      </w:r>
      <w:commentRangeEnd w:id="30"/>
      <w:r w:rsidR="00CE0C11">
        <w:rPr>
          <w:rStyle w:val="CommentReference"/>
          <w:rFonts w:asciiTheme="minorHAnsi" w:eastAsiaTheme="minorHAnsi" w:hAnsiTheme="minorHAnsi" w:cstheme="minorBidi"/>
          <w:b w:val="0"/>
          <w:bCs w:val="0"/>
          <w:color w:val="auto"/>
        </w:rPr>
        <w:commentReference w:id="30"/>
      </w:r>
    </w:p>
    <w:p w14:paraId="0D81CE5E" w14:textId="100003C7"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 xml:space="preserve">two alternative subsampling strategies: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BD1FEC" w:rsidRPr="0040630A">
        <w:rPr>
          <w:rFonts w:ascii="Times New Roman" w:hAnsi="Times New Roman" w:cs="Times New Roman"/>
          <w:i/>
        </w:rPr>
        <w:t>SSP</w:t>
      </w:r>
      <w:r w:rsidR="007A6BF0" w:rsidRPr="0040630A">
        <w:rPr>
          <w:rFonts w:ascii="Times New Roman" w:hAnsi="Times New Roman" w:cs="Times New Roman"/>
        </w:rPr>
        <w:t>)</w:t>
      </w:r>
      <w:r w:rsidRPr="0040630A">
        <w:rPr>
          <w:rFonts w:ascii="Times New Roman" w:hAnsi="Times New Roman" w:cs="Times New Roman"/>
        </w:rPr>
        <w:t xml:space="preserve"> </w:t>
      </w:r>
      <w:commentRangeStart w:id="31"/>
      <w:r w:rsidRPr="0040630A">
        <w:rPr>
          <w:rFonts w:ascii="Times New Roman" w:hAnsi="Times New Roman" w:cs="Times New Roman"/>
        </w:rPr>
        <w:t>(Figure 2</w:t>
      </w:r>
      <w:commentRangeEnd w:id="31"/>
      <w:r w:rsidR="008D21AC">
        <w:rPr>
          <w:rStyle w:val="CommentReference"/>
        </w:rPr>
        <w:commentReference w:id="31"/>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SSP</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dataset.  If </w:t>
      </w:r>
      <w:r w:rsidR="00A1621F" w:rsidRPr="0040630A">
        <w:rPr>
          <w:rFonts w:ascii="Times New Roman" w:hAnsi="Times New Roman" w:cs="Times New Roman"/>
          <w:i/>
        </w:rPr>
        <w:t>m &lt;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sample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0FAD4E38" w14:textId="4FFF08B0" w:rsidR="003C3675" w:rsidRDefault="003C3675">
      <w:pPr>
        <w:pStyle w:val="BodyText"/>
        <w:spacing w:line="480" w:lineRule="auto"/>
        <w:rPr>
          <w:rFonts w:ascii="Times New Roman" w:hAnsi="Times New Roman" w:cs="Times New Roman"/>
        </w:rPr>
      </w:pPr>
      <w:bookmarkStart w:id="32" w:name="model-structure"/>
      <w:bookmarkStart w:id="33" w:name="model-fitting"/>
      <w:bookmarkEnd w:id="32"/>
      <w:bookmarkEnd w:id="33"/>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combination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to the capture history of interest; i.e., </w:t>
      </w:r>
      <w:r>
        <w:rPr>
          <w:rFonts w:ascii="Times New Roman" w:hAnsi="Times New Roman" w:cs="Times New Roman"/>
        </w:rPr>
        <w:t>a sample is redundant if there is another observation of the same</w:t>
      </w:r>
      <w:r w:rsidRPr="0040630A">
        <w:rPr>
          <w:rFonts w:ascii="Times New Roman" w:hAnsi="Times New Roman" w:cs="Times New Roman"/>
        </w:rPr>
        <w:t xml:space="preserve"> individual at </w:t>
      </w:r>
      <w:r>
        <w:rPr>
          <w:rFonts w:ascii="Times New Roman" w:hAnsi="Times New Roman" w:cs="Times New Roman"/>
        </w:rPr>
        <w:t>the</w:t>
      </w:r>
      <w:r w:rsidRPr="0040630A">
        <w:rPr>
          <w:rFonts w:ascii="Times New Roman" w:hAnsi="Times New Roman" w:cs="Times New Roman"/>
        </w:rPr>
        <w:t xml:space="preserve"> particular site-session. </w:t>
      </w:r>
      <w:r>
        <w:rPr>
          <w:rFonts w:ascii="Times New Roman" w:hAnsi="Times New Roman" w:cs="Times New Roman"/>
        </w:rPr>
        <w:t xml:space="preserve">To better understand the performance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dataset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05FD388F" w14:textId="5DB5B88A" w:rsidR="002C533A" w:rsidRPr="00ED7A2E" w:rsidDel="00F67701" w:rsidRDefault="002C533A">
      <w:pPr>
        <w:pStyle w:val="BodyText"/>
        <w:spacing w:line="480" w:lineRule="auto"/>
        <w:rPr>
          <w:del w:id="34" w:author="Nick" w:date="2018-01-21T17:58:00Z"/>
          <w:rFonts w:ascii="Times New Roman" w:hAnsi="Times New Roman" w:cs="Times New Roman"/>
        </w:rPr>
      </w:pPr>
      <w:r>
        <w:rPr>
          <w:rFonts w:ascii="Times New Roman" w:hAnsi="Times New Roman" w:cs="Times New Roman"/>
        </w:rPr>
        <w:t xml:space="preserve">For each dataset (eight simulated scenarios and one empirical dataset), both subsampling strategies were employed, at n=250, n=550, and n=850. Models are then fit to each of these six subsamples, along with the original dataset. </w:t>
      </w:r>
    </w:p>
    <w:p w14:paraId="142E30D1" w14:textId="77777777" w:rsidR="00F67701" w:rsidRPr="0079361C" w:rsidRDefault="004160AD">
      <w:pPr>
        <w:pStyle w:val="BodyText"/>
        <w:spacing w:line="480" w:lineRule="auto"/>
        <w:rPr>
          <w:ins w:id="35" w:author="Nick" w:date="2018-01-21T17:58:00Z"/>
          <w:rFonts w:ascii="Times New Roman" w:hAnsi="Times New Roman" w:cs="Times New Roman"/>
        </w:rPr>
        <w:pPrChange w:id="36" w:author="Nick" w:date="2018-01-21T17:58:00Z">
          <w:pPr>
            <w:pStyle w:val="Heading2"/>
            <w:spacing w:line="480" w:lineRule="auto"/>
          </w:pPr>
        </w:pPrChange>
      </w:pPr>
      <w:r w:rsidRPr="0079361C">
        <w:rPr>
          <w:rFonts w:ascii="Times New Roman" w:hAnsi="Times New Roman" w:cs="Times New Roman"/>
          <w:b/>
        </w:rPr>
        <w:t>Model Fitting</w:t>
      </w:r>
    </w:p>
    <w:p w14:paraId="69600B19" w14:textId="0884DB8F" w:rsidR="00F67701" w:rsidRPr="00F67701" w:rsidRDefault="00F67701" w:rsidP="00D23925">
      <w:pPr>
        <w:pStyle w:val="BodyText"/>
        <w:spacing w:line="480" w:lineRule="auto"/>
        <w:rPr>
          <w:rFonts w:ascii="Times New Roman" w:hAnsi="Times New Roman" w:cs="Times New Roman"/>
        </w:rPr>
      </w:pPr>
      <w:r w:rsidRPr="00F67701">
        <w:rPr>
          <w:rFonts w:ascii="Times New Roman" w:hAnsi="Times New Roman" w:cs="Times New Roman"/>
        </w:rPr>
        <w:t xml:space="preserve">A SECR model is unique from other mark-recapture models in that an animal’s capture probability is derived using the animal’s activity center (AC) (Borchers et al. 2002; Royle et al. </w:t>
      </w:r>
      <w:r w:rsidRPr="00F67701">
        <w:rPr>
          <w:rFonts w:ascii="Times New Roman" w:hAnsi="Times New Roman" w:cs="Times New Roman"/>
        </w:rPr>
        <w:lastRenderedPageBreak/>
        <w:t>2013). Though many curves are used to characterize how detection probabilities change as a function of distance between an animal's activity center and a trap location, a common and readily understood choice is a half-normal curve, using two parameters: g</w:t>
      </w:r>
      <w:r w:rsidRPr="0079361C">
        <w:rPr>
          <w:rFonts w:ascii="Times New Roman" w:hAnsi="Times New Roman" w:cs="Times New Roman"/>
          <w:vertAlign w:val="subscript"/>
        </w:rPr>
        <w:t>0</w:t>
      </w:r>
      <w:r w:rsidRPr="00F67701">
        <w:rPr>
          <w:rFonts w:ascii="Times New Roman" w:hAnsi="Times New Roman" w:cs="Times New Roman"/>
        </w:rPr>
        <w:t xml:space="preserve"> and σ. g</w:t>
      </w:r>
      <w:r w:rsidRPr="00E2674C">
        <w:rPr>
          <w:rFonts w:ascii="Times New Roman" w:hAnsi="Times New Roman" w:cs="Times New Roman"/>
          <w:vertAlign w:val="subscript"/>
        </w:rPr>
        <w:t>0</w:t>
      </w:r>
      <w:r w:rsidRPr="00F67701">
        <w:rPr>
          <w:rFonts w:ascii="Times New Roman" w:hAnsi="Times New Roman" w:cs="Times New Roman"/>
        </w:rPr>
        <w:t xml:space="preserve"> represents the probability of detecting an animal whose activity center is located exactly at the trap location. σ represents the rate at which this probability decreases as an animal’s homerange center moves further away from the trap. </w:t>
      </w:r>
      <w:r w:rsidR="00D23925">
        <w:rPr>
          <w:rFonts w:ascii="Times New Roman" w:hAnsi="Times New Roman" w:cs="Times New Roman"/>
        </w:rPr>
        <w:t>These</w:t>
      </w:r>
      <w:r w:rsidRPr="00F67701">
        <w:rPr>
          <w:rFonts w:ascii="Times New Roman" w:hAnsi="Times New Roman" w:cs="Times New Roman"/>
        </w:rPr>
        <w:t xml:space="preserve"> parameters can be allowed to vary by sex</w:t>
      </w:r>
      <w:r w:rsidR="00D23925">
        <w:rPr>
          <w:rFonts w:ascii="Times New Roman" w:hAnsi="Times New Roman" w:cs="Times New Roman"/>
        </w:rPr>
        <w:t>,</w:t>
      </w:r>
      <w:r w:rsidRPr="00F67701">
        <w:rPr>
          <w:rFonts w:ascii="Times New Roman" w:hAnsi="Times New Roman" w:cs="Times New Roman"/>
        </w:rPr>
        <w:t xml:space="preserve"> time, and they may be allowed to change following an initial capture event (i.e., a behavioral trap response (b</w:t>
      </w:r>
      <w:r w:rsidR="00D23925">
        <w:rPr>
          <w:rFonts w:ascii="Times New Roman" w:hAnsi="Times New Roman" w:cs="Times New Roman"/>
          <w:vertAlign w:val="subscript"/>
        </w:rPr>
        <w:t>k</w:t>
      </w:r>
      <w:r w:rsidRPr="00F67701">
        <w:rPr>
          <w:rFonts w:ascii="Times New Roman" w:hAnsi="Times New Roman" w:cs="Times New Roman"/>
        </w:rPr>
        <w:t xml:space="preserve">)). </w:t>
      </w:r>
    </w:p>
    <w:p w14:paraId="15A7041C" w14:textId="4D9D24DF" w:rsidR="00367CE7" w:rsidRDefault="00397752" w:rsidP="00F67701">
      <w:pPr>
        <w:pStyle w:val="FirstParagraph"/>
        <w:spacing w:line="480" w:lineRule="auto"/>
        <w:rPr>
          <w:rFonts w:ascii="Times New Roman" w:hAnsi="Times New Roman" w:cs="Times New Roman"/>
        </w:rPr>
      </w:pPr>
      <w:r>
        <w:rPr>
          <w:rFonts w:ascii="Times New Roman" w:hAnsi="Times New Roman" w:cs="Times New Roman"/>
        </w:rPr>
        <w:t>For each simulated</w:t>
      </w:r>
      <w:r w:rsidR="005D74CB">
        <w:rPr>
          <w:rFonts w:ascii="Times New Roman" w:hAnsi="Times New Roman" w:cs="Times New Roman"/>
        </w:rPr>
        <w:t xml:space="preserve"> (and potentially</w:t>
      </w:r>
      <w:r>
        <w:rPr>
          <w:rFonts w:ascii="Times New Roman" w:hAnsi="Times New Roman" w:cs="Times New Roman"/>
        </w:rPr>
        <w:t xml:space="preserve"> </w:t>
      </w:r>
      <w:r w:rsidR="005D74CB">
        <w:rPr>
          <w:rFonts w:ascii="Times New Roman" w:hAnsi="Times New Roman" w:cs="Times New Roman"/>
        </w:rPr>
        <w:t xml:space="preserve">subsampled) data set, we </w:t>
      </w:r>
      <w:r>
        <w:rPr>
          <w:rFonts w:ascii="Times New Roman" w:hAnsi="Times New Roman" w:cs="Times New Roman"/>
        </w:rPr>
        <w:t>fitted two SECR models</w:t>
      </w:r>
      <w:r w:rsidR="005D74CB">
        <w:rPr>
          <w:rFonts w:ascii="Times New Roman" w:hAnsi="Times New Roman" w:cs="Times New Roman"/>
        </w:rPr>
        <w:t xml:space="preserve"> to the observed capture histories</w:t>
      </w:r>
      <w:r>
        <w:rPr>
          <w:rFonts w:ascii="Times New Roman" w:hAnsi="Times New Roman" w:cs="Times New Roman"/>
        </w:rPr>
        <w:t xml:space="preserve">; </w:t>
      </w:r>
      <w:r w:rsidR="000A45C6">
        <w:rPr>
          <w:rFonts w:ascii="Times New Roman" w:hAnsi="Times New Roman" w:cs="Times New Roman"/>
        </w:rPr>
        <w:t>a null model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1)</w:t>
      </w:r>
      <w:r>
        <w:rPr>
          <w:rFonts w:ascii="Times New Roman" w:hAnsi="Times New Roman" w:cs="Times New Roman"/>
        </w:rPr>
        <w:t>,</w:t>
      </w:r>
      <w:r w:rsidR="000A45C6">
        <w:rPr>
          <w:rFonts w:ascii="Times New Roman" w:hAnsi="Times New Roman" w:cs="Times New Roman"/>
        </w:rPr>
        <w:t xml:space="preserve"> and model where individuals’ likelihood of capture at a given trap changed after initial capture at that specific trap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b</w:t>
      </w:r>
      <w:r w:rsidR="000A45C6" w:rsidRPr="000A45C6">
        <w:rPr>
          <w:rFonts w:ascii="Times New Roman" w:hAnsi="Times New Roman" w:cs="Times New Roman"/>
          <w:vertAlign w:val="subscript"/>
        </w:rPr>
        <w:t>k</w:t>
      </w:r>
      <w:r w:rsidR="000A45C6">
        <w:rPr>
          <w:rFonts w:ascii="Times New Roman" w:hAnsi="Times New Roman" w:cs="Times New Roman"/>
        </w:rPr>
        <w:t>).</w:t>
      </w:r>
      <w:r>
        <w:rPr>
          <w:rFonts w:ascii="Times New Roman" w:hAnsi="Times New Roman" w:cs="Times New Roman"/>
        </w:rPr>
        <w:t xml:space="preserve"> </w:t>
      </w:r>
      <w:r w:rsidR="00D3452A">
        <w:rPr>
          <w:rFonts w:ascii="Times New Roman" w:hAnsi="Times New Roman" w:cs="Times New Roman"/>
        </w:rPr>
        <w:t>For each empirical subsample, we fit two additional models; a model where likelihood of capture depends on trapping period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t), and </w:t>
      </w:r>
      <w:commentRangeStart w:id="37"/>
      <w:r w:rsidR="00D3452A">
        <w:rPr>
          <w:rFonts w:ascii="Times New Roman" w:hAnsi="Times New Roman" w:cs="Times New Roman"/>
        </w:rPr>
        <w:t>one where both effects influence likelihood of capture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b</w:t>
      </w:r>
      <w:r w:rsidR="00D3452A" w:rsidRPr="000A45C6">
        <w:rPr>
          <w:rFonts w:ascii="Times New Roman" w:hAnsi="Times New Roman" w:cs="Times New Roman"/>
          <w:vertAlign w:val="subscript"/>
        </w:rPr>
        <w:t>k</w:t>
      </w:r>
      <w:r w:rsidR="00D3452A">
        <w:rPr>
          <w:rFonts w:ascii="Times New Roman" w:hAnsi="Times New Roman" w:cs="Times New Roman"/>
        </w:rPr>
        <w:t xml:space="preserve"> + t)</w:t>
      </w:r>
      <w:commentRangeEnd w:id="37"/>
      <w:r w:rsidR="00D3452A">
        <w:rPr>
          <w:rStyle w:val="CommentReference"/>
        </w:rPr>
        <w:commentReference w:id="37"/>
      </w:r>
      <w:r w:rsidR="00D3452A">
        <w:rPr>
          <w:rFonts w:ascii="Times New Roman" w:hAnsi="Times New Roman" w:cs="Times New Roman"/>
        </w:rPr>
        <w:t xml:space="preserve">. </w:t>
      </w:r>
      <w:r w:rsidR="004160AD" w:rsidRPr="0040630A">
        <w:rPr>
          <w:rFonts w:ascii="Times New Roman" w:hAnsi="Times New Roman" w:cs="Times New Roman"/>
        </w:rPr>
        <w:t xml:space="preserve">In each case, we assumed </w:t>
      </w:r>
      <m:oMath>
        <m:r>
          <w:rPr>
            <w:rFonts w:ascii="Cambria Math" w:hAnsi="Cambria Math" w:cs="Times New Roman"/>
          </w:rPr>
          <m:t>σ</m:t>
        </m:r>
      </m:oMath>
      <w:r w:rsidR="004160AD" w:rsidRPr="0040630A">
        <w:rPr>
          <w:rFonts w:ascii="Times New Roman" w:hAnsi="Times New Roman" w:cs="Times New Roman"/>
        </w:rPr>
        <w:t xml:space="preserve"> </w:t>
      </w:r>
      <w:r w:rsidR="00CE71C6">
        <w:rPr>
          <w:rFonts w:ascii="Times New Roman" w:hAnsi="Times New Roman" w:cs="Times New Roman"/>
        </w:rPr>
        <w:t>was constant for all individuals</w:t>
      </w:r>
      <w:r w:rsidR="005D142A" w:rsidRPr="0040630A">
        <w:rPr>
          <w:rFonts w:ascii="Times New Roman" w:hAnsi="Times New Roman" w:cs="Times New Roman"/>
        </w:rPr>
        <w:t xml:space="preserve">. </w:t>
      </w:r>
    </w:p>
    <w:p w14:paraId="1DD24B1A" w14:textId="013EA83A" w:rsidR="00ED7A2E" w:rsidRPr="0040630A" w:rsidRDefault="004160AD"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Models were fit using the R programming language (R Core Team 2015), package ‘secr’ for the fitting of the SECR models, and packages ‘foreach’ and ‘doParallel’ for optimization of model fitting </w:t>
      </w:r>
      <w:r w:rsidR="00ED7A2E">
        <w:rPr>
          <w:rFonts w:ascii="Times New Roman" w:hAnsi="Times New Roman" w:cs="Times New Roman"/>
        </w:rPr>
        <w:t xml:space="preserve">and capture history simulation </w:t>
      </w:r>
      <w:r w:rsidRPr="0040630A">
        <w:rPr>
          <w:rFonts w:ascii="Times New Roman" w:hAnsi="Times New Roman" w:cs="Times New Roman"/>
        </w:rPr>
        <w:t xml:space="preserve">using parallel processing (Analytics &amp; Weston 2014, 2015; Efford 2015). The main function for fitting models to subsampled data is secr.fit in package ‘secr’. This function requires a capture history and a trapping grid to arrive at a derived density estimate and estimated parameters describing the effect of time, sex, and/or </w:t>
      </w:r>
      <w:r w:rsidR="0055477A" w:rsidRPr="0040630A">
        <w:rPr>
          <w:rFonts w:ascii="Times New Roman" w:hAnsi="Times New Roman" w:cs="Times New Roman"/>
        </w:rPr>
        <w:t xml:space="preserve">trap-specific </w:t>
      </w:r>
      <w:r w:rsidRPr="0040630A">
        <w:rPr>
          <w:rFonts w:ascii="Times New Roman" w:hAnsi="Times New Roman" w:cs="Times New Roman"/>
        </w:rPr>
        <w:t xml:space="preserve">behavior on capture probabilities (Royle </w:t>
      </w:r>
      <w:r w:rsidRPr="0040630A">
        <w:rPr>
          <w:rFonts w:ascii="Times New Roman" w:hAnsi="Times New Roman" w:cs="Times New Roman"/>
          <w:i/>
        </w:rPr>
        <w:t>et al.</w:t>
      </w:r>
      <w:r w:rsidRPr="0040630A">
        <w:rPr>
          <w:rFonts w:ascii="Times New Roman" w:hAnsi="Times New Roman" w:cs="Times New Roman"/>
        </w:rPr>
        <w:t xml:space="preserve"> 2013). </w:t>
      </w:r>
    </w:p>
    <w:p w14:paraId="233E1717" w14:textId="32831269" w:rsidR="004E188B" w:rsidRPr="0040630A" w:rsidRDefault="004160AD" w:rsidP="00F67701">
      <w:pPr>
        <w:pStyle w:val="Heading2"/>
        <w:spacing w:line="480" w:lineRule="auto"/>
        <w:rPr>
          <w:rFonts w:ascii="Times New Roman" w:hAnsi="Times New Roman" w:cs="Times New Roman"/>
          <w:color w:val="auto"/>
          <w:sz w:val="24"/>
          <w:szCs w:val="24"/>
        </w:rPr>
      </w:pPr>
      <w:bookmarkStart w:id="38" w:name="simulation"/>
      <w:bookmarkEnd w:id="38"/>
      <w:r w:rsidRPr="0040630A">
        <w:rPr>
          <w:rFonts w:ascii="Times New Roman" w:hAnsi="Times New Roman" w:cs="Times New Roman"/>
          <w:color w:val="auto"/>
          <w:sz w:val="24"/>
          <w:szCs w:val="24"/>
        </w:rPr>
        <w:lastRenderedPageBreak/>
        <w:t>Simulation</w:t>
      </w:r>
    </w:p>
    <w:p w14:paraId="2172BAF8" w14:textId="56767DD0"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construction of a capture history as described in </w:t>
      </w:r>
      <w:r w:rsidR="00ED7A2E">
        <w:rPr>
          <w:rFonts w:ascii="Times New Roman" w:hAnsi="Times New Roman" w:cs="Times New Roman"/>
          <w:i/>
        </w:rPr>
        <w:t>Capture History Simulation</w:t>
      </w:r>
      <w:r w:rsidRPr="0040630A">
        <w:rPr>
          <w:rFonts w:ascii="Times New Roman" w:hAnsi="Times New Roman" w:cs="Times New Roman"/>
        </w:rPr>
        <w:t xml:space="preserve">, and a subsampling simulation, which refers to the subsampling and subsequent model fitting of an empirical or simulated capture history. </w:t>
      </w:r>
      <w:r w:rsidR="00367CE7" w:rsidRPr="0040630A">
        <w:rPr>
          <w:rFonts w:ascii="Times New Roman" w:hAnsi="Times New Roman" w:cs="Times New Roman"/>
        </w:rPr>
        <w:t xml:space="preserve">We analyzed capture histories of eight unique combinations of individual and population-level variations among simulated bear populations, and one empirical capture history, for a total of nine </w:t>
      </w:r>
      <w:r w:rsidR="00ED7A2E">
        <w:rPr>
          <w:rFonts w:ascii="Times New Roman" w:hAnsi="Times New Roman" w:cs="Times New Roman"/>
        </w:rPr>
        <w:t>scenarios (Figure 3)</w:t>
      </w:r>
      <w:r w:rsidR="00367CE7" w:rsidRPr="0040630A">
        <w:rPr>
          <w:rFonts w:ascii="Times New Roman" w:hAnsi="Times New Roman" w:cs="Times New Roman"/>
        </w:rPr>
        <w:t>. Further, we subsampled each capture history using both SS</w:t>
      </w:r>
      <w:r w:rsidR="000A4786">
        <w:rPr>
          <w:rFonts w:ascii="Times New Roman" w:hAnsi="Times New Roman" w:cs="Times New Roman"/>
        </w:rPr>
        <w:t>P</w:t>
      </w:r>
      <w:r w:rsidR="00367CE7" w:rsidRPr="0040630A">
        <w:rPr>
          <w:rFonts w:ascii="Times New Roman" w:hAnsi="Times New Roman" w:cs="Times New Roman"/>
        </w:rPr>
        <w:t xml:space="preserve"> and SRS methods, </w:t>
      </w:r>
      <w:r w:rsidR="00980F4A">
        <w:rPr>
          <w:rFonts w:ascii="Times New Roman" w:hAnsi="Times New Roman" w:cs="Times New Roman"/>
        </w:rPr>
        <w:t>with sample size equal to</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250,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550, and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850. We then fit four SECR models as described in </w:t>
      </w:r>
      <w:r w:rsidR="00367CE7" w:rsidRPr="0040630A">
        <w:rPr>
          <w:rFonts w:ascii="Times New Roman" w:hAnsi="Times New Roman" w:cs="Times New Roman"/>
          <w:i/>
        </w:rPr>
        <w:t>Model Fitting</w:t>
      </w:r>
      <w:r w:rsidR="00367CE7" w:rsidRPr="0040630A">
        <w:rPr>
          <w:rFonts w:ascii="Times New Roman" w:hAnsi="Times New Roman" w:cs="Times New Roman"/>
        </w:rPr>
        <w:t>, and saved resultant model objects for comparison.</w:t>
      </w:r>
    </w:p>
    <w:p w14:paraId="76DE7D0B" w14:textId="7F6B8AC2" w:rsidR="00312A9F" w:rsidRPr="0040630A" w:rsidRDefault="004160AD" w:rsidP="00F67701">
      <w:pPr>
        <w:pStyle w:val="Heading1"/>
        <w:spacing w:line="480" w:lineRule="auto"/>
        <w:rPr>
          <w:rFonts w:ascii="Times New Roman" w:hAnsi="Times New Roman" w:cs="Times New Roman"/>
          <w:color w:val="auto"/>
          <w:sz w:val="24"/>
          <w:szCs w:val="24"/>
        </w:rPr>
      </w:pPr>
      <w:bookmarkStart w:id="39" w:name="notation"/>
      <w:bookmarkStart w:id="40" w:name="results"/>
      <w:bookmarkEnd w:id="39"/>
      <w:bookmarkEnd w:id="40"/>
      <w:r w:rsidRPr="0040630A">
        <w:rPr>
          <w:rFonts w:ascii="Times New Roman" w:hAnsi="Times New Roman" w:cs="Times New Roman"/>
          <w:color w:val="auto"/>
          <w:sz w:val="24"/>
          <w:szCs w:val="24"/>
        </w:rPr>
        <w:t>Results</w:t>
      </w:r>
      <w:bookmarkStart w:id="41" w:name="full-dataset-estimates"/>
      <w:bookmarkStart w:id="42" w:name="discussion"/>
      <w:bookmarkEnd w:id="41"/>
      <w:bookmarkEnd w:id="42"/>
    </w:p>
    <w:p w14:paraId="233E1730" w14:textId="7013F358" w:rsidR="004E188B" w:rsidRPr="00A63616" w:rsidRDefault="004160AD" w:rsidP="00F67701">
      <w:pPr>
        <w:pStyle w:val="Heading1"/>
        <w:spacing w:line="480" w:lineRule="auto"/>
        <w:rPr>
          <w:rFonts w:ascii="Times New Roman" w:hAnsi="Times New Roman" w:cs="Times New Roman"/>
          <w:color w:val="auto"/>
          <w:sz w:val="24"/>
          <w:szCs w:val="24"/>
        </w:rPr>
      </w:pPr>
      <w:r w:rsidRPr="00A63616">
        <w:rPr>
          <w:rFonts w:ascii="Times New Roman" w:hAnsi="Times New Roman" w:cs="Times New Roman"/>
          <w:color w:val="auto"/>
          <w:sz w:val="24"/>
          <w:szCs w:val="24"/>
        </w:rPr>
        <w:t>D</w:t>
      </w:r>
      <w:r w:rsidR="00843ADD" w:rsidRPr="00A63616">
        <w:rPr>
          <w:rFonts w:ascii="Times New Roman" w:hAnsi="Times New Roman" w:cs="Times New Roman"/>
          <w:color w:val="auto"/>
          <w:sz w:val="24"/>
          <w:szCs w:val="24"/>
        </w:rPr>
        <w:t>iscussion</w:t>
      </w:r>
    </w:p>
    <w:p w14:paraId="233E1731" w14:textId="77777777" w:rsidR="004E188B" w:rsidRPr="00A63616" w:rsidRDefault="004160AD" w:rsidP="00F67701">
      <w:pPr>
        <w:pStyle w:val="Heading2"/>
        <w:spacing w:line="480" w:lineRule="auto"/>
        <w:rPr>
          <w:rFonts w:ascii="Times New Roman" w:hAnsi="Times New Roman" w:cs="Times New Roman"/>
          <w:color w:val="auto"/>
          <w:sz w:val="24"/>
          <w:szCs w:val="24"/>
        </w:rPr>
      </w:pPr>
      <w:bookmarkStart w:id="43" w:name="subsampling-performance"/>
      <w:bookmarkEnd w:id="43"/>
      <w:commentRangeStart w:id="44"/>
      <w:r w:rsidRPr="00A63616">
        <w:rPr>
          <w:rFonts w:ascii="Times New Roman" w:hAnsi="Times New Roman" w:cs="Times New Roman"/>
          <w:color w:val="auto"/>
          <w:sz w:val="24"/>
          <w:szCs w:val="24"/>
        </w:rPr>
        <w:t>Subsampling Performance</w:t>
      </w:r>
      <w:commentRangeEnd w:id="44"/>
      <w:r w:rsidR="00980F4A">
        <w:rPr>
          <w:rStyle w:val="CommentReference"/>
          <w:rFonts w:asciiTheme="minorHAnsi" w:eastAsiaTheme="minorHAnsi" w:hAnsiTheme="minorHAnsi" w:cstheme="minorBidi"/>
          <w:b w:val="0"/>
          <w:bCs w:val="0"/>
          <w:color w:val="auto"/>
        </w:rPr>
        <w:commentReference w:id="44"/>
      </w:r>
    </w:p>
    <w:p w14:paraId="233E1732" w14:textId="569A3AD0" w:rsidR="004E188B" w:rsidRPr="006B0D44" w:rsidRDefault="004160AD" w:rsidP="0079361C">
      <w:pPr>
        <w:pStyle w:val="FirstParagraph"/>
        <w:spacing w:line="480" w:lineRule="auto"/>
        <w:rPr>
          <w:rFonts w:ascii="Times New Roman" w:hAnsi="Times New Roman" w:cs="Times New Roman"/>
        </w:rPr>
      </w:pPr>
      <w:r w:rsidRPr="00A63616">
        <w:rPr>
          <w:rFonts w:ascii="Times New Roman" w:hAnsi="Times New Roman" w:cs="Times New Roman"/>
        </w:rPr>
        <w:t xml:space="preserve">Our simulation results suggest that SECR density estimators, like their non-spatial counterparts, are biased low when applied to subsampled data (Tredick </w:t>
      </w:r>
      <w:r w:rsidRPr="00A63616">
        <w:rPr>
          <w:rFonts w:ascii="Times New Roman" w:hAnsi="Times New Roman" w:cs="Times New Roman"/>
          <w:i/>
        </w:rPr>
        <w:t>et al.</w:t>
      </w:r>
      <w:r w:rsidRPr="00A63616">
        <w:rPr>
          <w:rFonts w:ascii="Times New Roman" w:hAnsi="Times New Roman" w:cs="Times New Roman"/>
        </w:rPr>
        <w:t xml:space="preserve"> 2007; Augustine </w:t>
      </w:r>
      <w:r w:rsidRPr="00A63616">
        <w:rPr>
          <w:rFonts w:ascii="Times New Roman" w:hAnsi="Times New Roman" w:cs="Times New Roman"/>
          <w:i/>
        </w:rPr>
        <w:t>et al.</w:t>
      </w:r>
      <w:r w:rsidRPr="00A63616">
        <w:rPr>
          <w:rFonts w:ascii="Times New Roman" w:hAnsi="Times New Roman" w:cs="Times New Roman"/>
        </w:rPr>
        <w:t xml:space="preserve"> 2014). </w:t>
      </w:r>
      <w:r w:rsidR="009053CB">
        <w:rPr>
          <w:rFonts w:ascii="Times New Roman" w:hAnsi="Times New Roman" w:cs="Times New Roman"/>
        </w:rPr>
        <w:t>SSP</w:t>
      </w:r>
      <w:r w:rsidRPr="00A63616">
        <w:rPr>
          <w:rFonts w:ascii="Times New Roman" w:hAnsi="Times New Roman" w:cs="Times New Roman"/>
        </w:rPr>
        <w:t xml:space="preserve"> increased the number of uniquely identified individuals (especially those that left only one or two </w:t>
      </w:r>
      <w:r w:rsidRPr="006B0D44">
        <w:rPr>
          <w:rFonts w:ascii="Times New Roman" w:hAnsi="Times New Roman" w:cs="Times New Roman"/>
        </w:rPr>
        <w:t>samples</w:t>
      </w:r>
      <w:r w:rsidR="009053CB" w:rsidRPr="006B0D44">
        <w:rPr>
          <w:rFonts w:ascii="Times New Roman" w:hAnsi="Times New Roman" w:cs="Times New Roman"/>
        </w:rPr>
        <w:t xml:space="preserve">; </w:t>
      </w:r>
      <w:r w:rsidR="008D28D8" w:rsidRPr="006B0D44">
        <w:rPr>
          <w:rFonts w:ascii="Times New Roman" w:hAnsi="Times New Roman" w:cs="Times New Roman"/>
        </w:rPr>
        <w:t>Figure 4</w:t>
      </w:r>
      <w:r w:rsidRPr="006B0D44">
        <w:rPr>
          <w:rFonts w:ascii="Times New Roman" w:hAnsi="Times New Roman" w:cs="Times New Roman"/>
        </w:rPr>
        <w:t xml:space="preserve">), which outweighed the inherent cost of violating SECR's assumption that the capture history provides an accurate description of individual movement characteristics. </w:t>
      </w:r>
      <w:r w:rsidR="0031696C" w:rsidRPr="006B0D44">
        <w:rPr>
          <w:rFonts w:ascii="Times New Roman" w:hAnsi="Times New Roman" w:cs="Times New Roman"/>
        </w:rPr>
        <w:t xml:space="preserve">These effects were less influential at larger </w:t>
      </w:r>
      <w:commentRangeStart w:id="45"/>
      <w:r w:rsidR="0031696C" w:rsidRPr="006B0D44">
        <w:rPr>
          <w:rFonts w:ascii="Times New Roman" w:hAnsi="Times New Roman" w:cs="Times New Roman"/>
        </w:rPr>
        <w:t>sample</w:t>
      </w:r>
      <w:commentRangeEnd w:id="45"/>
      <w:r w:rsidR="006B0D44">
        <w:rPr>
          <w:rStyle w:val="CommentReference"/>
        </w:rPr>
        <w:commentReference w:id="45"/>
      </w:r>
      <w:r w:rsidR="0031696C" w:rsidRPr="006B0D44">
        <w:rPr>
          <w:rFonts w:ascii="Times New Roman" w:hAnsi="Times New Roman" w:cs="Times New Roman"/>
        </w:rPr>
        <w:t xml:space="preserve"> sizes (n=550, n=850). </w:t>
      </w:r>
    </w:p>
    <w:p w14:paraId="233E1733" w14:textId="47746401" w:rsidR="004E188B" w:rsidRPr="00A63616" w:rsidRDefault="0031696C" w:rsidP="0079361C">
      <w:pPr>
        <w:pStyle w:val="BodyText"/>
        <w:spacing w:line="480" w:lineRule="auto"/>
        <w:rPr>
          <w:rFonts w:ascii="Times New Roman" w:hAnsi="Times New Roman" w:cs="Times New Roman"/>
        </w:rPr>
      </w:pPr>
      <w:r w:rsidRPr="006B0D44">
        <w:rPr>
          <w:rFonts w:ascii="Times New Roman" w:hAnsi="Times New Roman" w:cs="Times New Roman"/>
        </w:rPr>
        <w:t>Bears</w:t>
      </w:r>
      <w:r w:rsidR="00594D5B" w:rsidRPr="006B0D44">
        <w:rPr>
          <w:rFonts w:ascii="Times New Roman" w:hAnsi="Times New Roman" w:cs="Times New Roman"/>
        </w:rPr>
        <w:t xml:space="preserve"> </w:t>
      </w:r>
      <w:r w:rsidR="004160AD" w:rsidRPr="006B0D44">
        <w:rPr>
          <w:rFonts w:ascii="Times New Roman" w:hAnsi="Times New Roman" w:cs="Times New Roman"/>
        </w:rPr>
        <w:t xml:space="preserve">exhibited considerable heterogeneity in their </w:t>
      </w:r>
      <w:r w:rsidRPr="006B0D44">
        <w:rPr>
          <w:rFonts w:ascii="Times New Roman" w:hAnsi="Times New Roman" w:cs="Times New Roman"/>
        </w:rPr>
        <w:t>trap</w:t>
      </w:r>
      <w:r>
        <w:rPr>
          <w:rFonts w:ascii="Times New Roman" w:hAnsi="Times New Roman" w:cs="Times New Roman"/>
        </w:rPr>
        <w:t xml:space="preserve">-specific </w:t>
      </w:r>
      <w:r w:rsidR="004160AD" w:rsidRPr="00A63616">
        <w:rPr>
          <w:rFonts w:ascii="Times New Roman" w:hAnsi="Times New Roman" w:cs="Times New Roman"/>
        </w:rPr>
        <w:t>behavioral response</w:t>
      </w:r>
      <w:r>
        <w:rPr>
          <w:rFonts w:ascii="Times New Roman" w:hAnsi="Times New Roman" w:cs="Times New Roman"/>
        </w:rPr>
        <w:t>s</w:t>
      </w:r>
      <w:r w:rsidR="00594D5B">
        <w:rPr>
          <w:rFonts w:ascii="Times New Roman" w:hAnsi="Times New Roman" w:cs="Times New Roman"/>
        </w:rPr>
        <w:t xml:space="preserve"> </w:t>
      </w:r>
      <w:r w:rsidR="004160AD" w:rsidRPr="00A63616">
        <w:rPr>
          <w:rFonts w:ascii="Times New Roman" w:hAnsi="Times New Roman" w:cs="Times New Roman"/>
        </w:rPr>
        <w:t>(</w:t>
      </w:r>
      <w:r w:rsidR="00594D5B">
        <w:rPr>
          <w:rFonts w:ascii="Times New Roman" w:hAnsi="Times New Roman" w:cs="Times New Roman"/>
        </w:rPr>
        <w:t xml:space="preserve">in </w:t>
      </w:r>
      <w:r w:rsidR="004160AD" w:rsidRPr="00A63616">
        <w:rPr>
          <w:rFonts w:ascii="Times New Roman" w:hAnsi="Times New Roman" w:cs="Times New Roman"/>
        </w:rPr>
        <w:t>47%</w:t>
      </w:r>
      <w:r w:rsidR="00594D5B">
        <w:rPr>
          <w:rFonts w:ascii="Times New Roman" w:hAnsi="Times New Roman" w:cs="Times New Roman"/>
        </w:rPr>
        <w:t xml:space="preserve"> of cases</w:t>
      </w:r>
      <w:r w:rsidR="004160AD" w:rsidRPr="00A63616">
        <w:rPr>
          <w:rFonts w:ascii="Times New Roman" w:hAnsi="Times New Roman" w:cs="Times New Roman"/>
        </w:rPr>
        <w:t xml:space="preserve">, bears left only a single sample at a given site-session, but some left as many </w:t>
      </w:r>
      <w:r w:rsidR="00594D5B">
        <w:rPr>
          <w:rFonts w:ascii="Times New Roman" w:hAnsi="Times New Roman" w:cs="Times New Roman"/>
        </w:rPr>
        <w:t xml:space="preserve">as 11; </w:t>
      </w:r>
      <w:r w:rsidR="00594D5B">
        <w:rPr>
          <w:rFonts w:ascii="Times New Roman" w:hAnsi="Times New Roman" w:cs="Times New Roman"/>
        </w:rPr>
        <w:lastRenderedPageBreak/>
        <w:t>Garshelis &amp; Noyce 2013). Thus,</w:t>
      </w:r>
      <w:r w:rsidR="004160AD" w:rsidRPr="00A63616">
        <w:rPr>
          <w:rFonts w:ascii="Times New Roman" w:hAnsi="Times New Roman" w:cs="Times New Roman"/>
        </w:rPr>
        <w:t xml:space="preserve"> </w:t>
      </w:r>
      <w:r w:rsidR="00594D5B">
        <w:rPr>
          <w:rFonts w:ascii="Times New Roman" w:hAnsi="Times New Roman" w:cs="Times New Roman"/>
        </w:rPr>
        <w:t>subsampling empirical</w:t>
      </w:r>
      <w:r w:rsidR="004160AD" w:rsidRPr="00A63616">
        <w:rPr>
          <w:rFonts w:ascii="Times New Roman" w:hAnsi="Times New Roman" w:cs="Times New Roman"/>
        </w:rPr>
        <w:t xml:space="preserve"> data using </w:t>
      </w:r>
      <w:r w:rsidR="00594D5B">
        <w:rPr>
          <w:rFonts w:ascii="Times New Roman" w:hAnsi="Times New Roman" w:cs="Times New Roman"/>
        </w:rPr>
        <w:t>SRS</w:t>
      </w:r>
      <w:r w:rsidR="004160AD" w:rsidRPr="00A63616">
        <w:rPr>
          <w:rFonts w:ascii="Times New Roman" w:hAnsi="Times New Roman" w:cs="Times New Roman"/>
        </w:rPr>
        <w:t xml:space="preserve"> was </w:t>
      </w:r>
      <w:r w:rsidR="00594D5B">
        <w:rPr>
          <w:rFonts w:ascii="Times New Roman" w:hAnsi="Times New Roman" w:cs="Times New Roman"/>
        </w:rPr>
        <w:t>highly</w:t>
      </w:r>
      <w:r w:rsidR="004160AD" w:rsidRPr="00A63616">
        <w:rPr>
          <w:rFonts w:ascii="Times New Roman" w:hAnsi="Times New Roman" w:cs="Times New Roman"/>
        </w:rPr>
        <w:t xml:space="preserve"> likely to select redundant data from bears that tended to leave several samples at a single site-session. Conversely, </w:t>
      </w:r>
      <w:r w:rsidR="00594D5B">
        <w:rPr>
          <w:rFonts w:ascii="Times New Roman" w:hAnsi="Times New Roman" w:cs="Times New Roman"/>
        </w:rPr>
        <w:t>SSP</w:t>
      </w:r>
      <w:r w:rsidR="004160AD" w:rsidRPr="00A63616">
        <w:rPr>
          <w:rFonts w:ascii="Times New Roman" w:hAnsi="Times New Roman" w:cs="Times New Roman"/>
        </w:rPr>
        <w:t xml:space="preserve"> performed well because much of the data it excluded from the full dataset was redundant (</w:t>
      </w:r>
      <w:r w:rsidR="00594D5B">
        <w:rPr>
          <w:rFonts w:ascii="Times New Roman" w:hAnsi="Times New Roman" w:cs="Times New Roman"/>
        </w:rPr>
        <w:t>repeated individual by site by session combination</w:t>
      </w:r>
      <w:ins w:id="46" w:author="JOHN FIEBERG" w:date="2017-02-27T12:22:00Z">
        <w:r w:rsidR="0017436A">
          <w:rPr>
            <w:rFonts w:ascii="Times New Roman" w:hAnsi="Times New Roman" w:cs="Times New Roman"/>
          </w:rPr>
          <w:t>s</w:t>
        </w:r>
      </w:ins>
      <w:r w:rsidR="00594D5B">
        <w:rPr>
          <w:rFonts w:ascii="Times New Roman" w:hAnsi="Times New Roman" w:cs="Times New Roman"/>
        </w:rPr>
        <w:t xml:space="preserve">), and thus, </w:t>
      </w:r>
      <w:r w:rsidR="004160AD" w:rsidRPr="00A63616">
        <w:rPr>
          <w:rFonts w:ascii="Times New Roman" w:hAnsi="Times New Roman" w:cs="Times New Roman"/>
        </w:rPr>
        <w:t>increased the likelihood of including novel samples</w:t>
      </w:r>
      <w:r w:rsidR="00594D5B">
        <w:rPr>
          <w:rFonts w:ascii="Times New Roman" w:hAnsi="Times New Roman" w:cs="Times New Roman"/>
        </w:rPr>
        <w:t xml:space="preserve"> (</w:t>
      </w:r>
      <w:r w:rsidR="008D28D8">
        <w:rPr>
          <w:rFonts w:ascii="Times New Roman" w:hAnsi="Times New Roman" w:cs="Times New Roman"/>
        </w:rPr>
        <w:t>Figure 4</w:t>
      </w:r>
      <w:r w:rsidR="00594D5B">
        <w:rPr>
          <w:rFonts w:ascii="Times New Roman" w:hAnsi="Times New Roman" w:cs="Times New Roman"/>
        </w:rPr>
        <w:t>)</w:t>
      </w:r>
      <w:r w:rsidR="004160AD" w:rsidRPr="00A63616">
        <w:rPr>
          <w:rFonts w:ascii="Times New Roman" w:hAnsi="Times New Roman" w:cs="Times New Roman"/>
        </w:rPr>
        <w:t xml:space="preserve">. </w:t>
      </w:r>
    </w:p>
    <w:p w14:paraId="233E1734" w14:textId="69955466" w:rsidR="004E188B" w:rsidRPr="00A63616" w:rsidRDefault="004160AD" w:rsidP="00DF611A">
      <w:pPr>
        <w:pStyle w:val="BodyText"/>
        <w:spacing w:line="480" w:lineRule="auto"/>
        <w:rPr>
          <w:rFonts w:ascii="Times New Roman" w:hAnsi="Times New Roman" w:cs="Times New Roman"/>
        </w:rPr>
      </w:pPr>
      <w:r w:rsidRPr="00A63616">
        <w:rPr>
          <w:rFonts w:ascii="Times New Roman" w:hAnsi="Times New Roman" w:cs="Times New Roman"/>
        </w:rPr>
        <w:t>Key assumptions in this study include the treatment of the full dataset as a representative sample from the population</w:t>
      </w:r>
      <w:ins w:id="47" w:author="JOHN FIEBERG" w:date="2018-01-19T21:51:00Z">
        <w:r w:rsidR="00980F4A">
          <w:rPr>
            <w:rFonts w:ascii="Times New Roman" w:hAnsi="Times New Roman" w:cs="Times New Roman"/>
          </w:rPr>
          <w:t>.</w:t>
        </w:r>
      </w:ins>
      <w:del w:id="48" w:author="JOHN FIEBERG" w:date="2018-01-19T21:51:00Z">
        <w:r w:rsidRPr="00A63616" w:rsidDel="00980F4A">
          <w:rPr>
            <w:rFonts w:ascii="Times New Roman" w:hAnsi="Times New Roman" w:cs="Times New Roman"/>
          </w:rPr>
          <w:delText xml:space="preserve"> -</w:delText>
        </w:r>
      </w:del>
      <w:r w:rsidRPr="00A63616">
        <w:rPr>
          <w:rFonts w:ascii="Times New Roman" w:hAnsi="Times New Roman" w:cs="Times New Roman"/>
        </w:rPr>
        <w:t xml:space="preserve"> Noyce and Garshelis (2013) successfully subsampled 67.7% of samples, so there is likely an unmodelled behavioral effect from the samples that were not originally analyzed when the study took place. Further, these analyzed hair samples were already non-random to </w:t>
      </w:r>
      <w:del w:id="49" w:author="JOHN FIEBERG" w:date="2018-01-19T21:51:00Z">
        <w:r w:rsidRPr="00A63616" w:rsidDel="00980F4A">
          <w:rPr>
            <w:rFonts w:ascii="Times New Roman" w:hAnsi="Times New Roman" w:cs="Times New Roman"/>
          </w:rPr>
          <w:delText>a</w:delText>
        </w:r>
      </w:del>
      <w:ins w:id="50" w:author="JOHN FIEBERG" w:date="2018-01-19T21:51:00Z">
        <w:r w:rsidR="00980F4A">
          <w:rPr>
            <w:rFonts w:ascii="Times New Roman" w:hAnsi="Times New Roman" w:cs="Times New Roman"/>
          </w:rPr>
          <w:t>some</w:t>
        </w:r>
      </w:ins>
      <w:r w:rsidRPr="00A63616">
        <w:rPr>
          <w:rFonts w:ascii="Times New Roman" w:hAnsi="Times New Roman" w:cs="Times New Roman"/>
        </w:rPr>
        <w:t xml:space="preserve"> degree (</w:t>
      </w:r>
      <w:ins w:id="51" w:author="JOHN FIEBERG" w:date="2018-01-19T21:51:00Z">
        <w:r w:rsidR="00980F4A">
          <w:rPr>
            <w:rFonts w:ascii="Times New Roman" w:hAnsi="Times New Roman" w:cs="Times New Roman"/>
          </w:rPr>
          <w:t xml:space="preserve">the first </w:t>
        </w:r>
      </w:ins>
      <w:r w:rsidRPr="00A63616">
        <w:rPr>
          <w:rFonts w:ascii="Times New Roman" w:hAnsi="Times New Roman" w:cs="Times New Roman"/>
        </w:rPr>
        <w:t>377</w:t>
      </w:r>
      <w:ins w:id="52" w:author="JOHN FIEBERG" w:date="2018-01-19T21:51:00Z">
        <w:r w:rsidR="00980F4A">
          <w:rPr>
            <w:rFonts w:ascii="Times New Roman" w:hAnsi="Times New Roman" w:cs="Times New Roman"/>
          </w:rPr>
          <w:t xml:space="preserve"> clusters were chosen to represent</w:t>
        </w:r>
      </w:ins>
      <w:del w:id="53" w:author="JOHN FIEBERG" w:date="2018-01-19T21:51:00Z">
        <w:r w:rsidRPr="00A63616" w:rsidDel="00980F4A">
          <w:rPr>
            <w:rFonts w:ascii="Times New Roman" w:hAnsi="Times New Roman" w:cs="Times New Roman"/>
          </w:rPr>
          <w:delText xml:space="preserve"> non-random with preference to</w:delText>
        </w:r>
      </w:del>
      <w:r w:rsidRPr="00A63616">
        <w:rPr>
          <w:rFonts w:ascii="Times New Roman" w:hAnsi="Times New Roman" w:cs="Times New Roman"/>
        </w:rPr>
        <w:t xml:space="preserve"> unique site-sessions and 776</w:t>
      </w:r>
      <w:ins w:id="54" w:author="JOHN FIEBERG" w:date="2018-01-19T21:52:00Z">
        <w:r w:rsidR="00980F4A">
          <w:rPr>
            <w:rFonts w:ascii="Times New Roman" w:hAnsi="Times New Roman" w:cs="Times New Roman"/>
          </w:rPr>
          <w:t xml:space="preserve"> clusters were chosen</w:t>
        </w:r>
      </w:ins>
      <w:r w:rsidRPr="00A63616">
        <w:rPr>
          <w:rFonts w:ascii="Times New Roman" w:hAnsi="Times New Roman" w:cs="Times New Roman"/>
        </w:rPr>
        <w:t xml:space="preserve"> completely</w:t>
      </w:r>
      <w:ins w:id="55" w:author="JOHN FIEBERG" w:date="2018-01-19T21:52:00Z">
        <w:r w:rsidR="00980F4A">
          <w:rPr>
            <w:rFonts w:ascii="Times New Roman" w:hAnsi="Times New Roman" w:cs="Times New Roman"/>
          </w:rPr>
          <w:t xml:space="preserve"> at</w:t>
        </w:r>
      </w:ins>
      <w:r w:rsidRPr="00A63616">
        <w:rPr>
          <w:rFonts w:ascii="Times New Roman" w:hAnsi="Times New Roman" w:cs="Times New Roman"/>
        </w:rPr>
        <w:t xml:space="preserve"> random), so our analysis may be missing novel individuals</w:t>
      </w:r>
      <w:commentRangeStart w:id="56"/>
      <w:r w:rsidRPr="00A63616">
        <w:rPr>
          <w:rFonts w:ascii="Times New Roman" w:hAnsi="Times New Roman" w:cs="Times New Roman"/>
        </w:rPr>
        <w:t xml:space="preserve"> or known individuals' locations that were similarly not identified in the original genotypic analysis</w:t>
      </w:r>
      <w:commentRangeEnd w:id="56"/>
      <w:r w:rsidR="00980F4A">
        <w:rPr>
          <w:rStyle w:val="CommentReference"/>
        </w:rPr>
        <w:commentReference w:id="56"/>
      </w:r>
      <w:r w:rsidRPr="00A63616">
        <w:rPr>
          <w:rFonts w:ascii="Times New Roman" w:hAnsi="Times New Roman" w:cs="Times New Roman"/>
        </w:rPr>
        <w:t>. However, it is also likely that many of th</w:t>
      </w:r>
      <w:ins w:id="57" w:author="JOHN FIEBERG" w:date="2018-01-19T21:53:00Z">
        <w:r w:rsidR="00980F4A">
          <w:rPr>
            <w:rFonts w:ascii="Times New Roman" w:hAnsi="Times New Roman" w:cs="Times New Roman"/>
          </w:rPr>
          <w:t>e non-sampled clusters</w:t>
        </w:r>
      </w:ins>
      <w:del w:id="58" w:author="JOHN FIEBERG" w:date="2018-01-19T21:53:00Z">
        <w:r w:rsidRPr="00A63616" w:rsidDel="00980F4A">
          <w:rPr>
            <w:rFonts w:ascii="Times New Roman" w:hAnsi="Times New Roman" w:cs="Times New Roman"/>
          </w:rPr>
          <w:delText xml:space="preserve">ese samples </w:delText>
        </w:r>
      </w:del>
      <w:r w:rsidRPr="00A63616">
        <w:rPr>
          <w:rFonts w:ascii="Times New Roman" w:hAnsi="Times New Roman" w:cs="Times New Roman"/>
        </w:rPr>
        <w:t xml:space="preserve">were redundant due to the strong individual heterogeneity noted in this study. Additionally, we analyzed only successful samples, and thus ignored the possibility of failure to </w:t>
      </w:r>
      <w:del w:id="59" w:author="JOHN FIEBERG" w:date="2017-02-27T12:23:00Z">
        <w:r w:rsidRPr="00A63616" w:rsidDel="0017436A">
          <w:rPr>
            <w:rFonts w:ascii="Times New Roman" w:hAnsi="Times New Roman" w:cs="Times New Roman"/>
          </w:rPr>
          <w:delText>indentify</w:delText>
        </w:r>
      </w:del>
      <w:ins w:id="60" w:author="JOHN FIEBERG" w:date="2017-02-27T12:23:00Z">
        <w:r w:rsidR="0017436A" w:rsidRPr="00A63616">
          <w:rPr>
            <w:rFonts w:ascii="Times New Roman" w:hAnsi="Times New Roman" w:cs="Times New Roman"/>
          </w:rPr>
          <w:t>identify</w:t>
        </w:r>
      </w:ins>
      <w:r w:rsidRPr="00A63616">
        <w:rPr>
          <w:rFonts w:ascii="Times New Roman" w:hAnsi="Times New Roman" w:cs="Times New Roman"/>
        </w:rPr>
        <w:t xml:space="preserve"> individuals from a submitted sample; however, because our dataset was not simulated, there may have been false </w:t>
      </w:r>
      <w:del w:id="61" w:author="JOHN FIEBERG" w:date="2017-02-27T12:23:00Z">
        <w:r w:rsidRPr="00A63616" w:rsidDel="0017436A">
          <w:rPr>
            <w:rFonts w:ascii="Times New Roman" w:hAnsi="Times New Roman" w:cs="Times New Roman"/>
          </w:rPr>
          <w:delText>indentification</w:delText>
        </w:r>
      </w:del>
      <w:ins w:id="62" w:author="JOHN FIEBERG" w:date="2017-02-27T12:23:00Z">
        <w:r w:rsidR="0017436A" w:rsidRPr="00A63616">
          <w:rPr>
            <w:rFonts w:ascii="Times New Roman" w:hAnsi="Times New Roman" w:cs="Times New Roman"/>
          </w:rPr>
          <w:t>identification</w:t>
        </w:r>
      </w:ins>
      <w:r w:rsidRPr="00A63616">
        <w:rPr>
          <w:rFonts w:ascii="Times New Roman" w:hAnsi="Times New Roman" w:cs="Times New Roman"/>
        </w:rPr>
        <w:t xml:space="preserve"> of indiv</w:t>
      </w:r>
      <w:r w:rsidR="00594D5B">
        <w:rPr>
          <w:rFonts w:ascii="Times New Roman" w:hAnsi="Times New Roman" w:cs="Times New Roman"/>
        </w:rPr>
        <w:t>iduals due to allelic dropout/</w:t>
      </w:r>
      <w:r w:rsidRPr="00A63616">
        <w:rPr>
          <w:rFonts w:ascii="Times New Roman" w:hAnsi="Times New Roman" w:cs="Times New Roman"/>
        </w:rPr>
        <w:t xml:space="preserve">false amplification (Dreher </w:t>
      </w:r>
      <w:r w:rsidRPr="00A63616">
        <w:rPr>
          <w:rFonts w:ascii="Times New Roman" w:hAnsi="Times New Roman" w:cs="Times New Roman"/>
          <w:i/>
        </w:rPr>
        <w:t>et al.</w:t>
      </w:r>
      <w:r w:rsidRPr="00A63616">
        <w:rPr>
          <w:rFonts w:ascii="Times New Roman" w:hAnsi="Times New Roman" w:cs="Times New Roman"/>
        </w:rPr>
        <w:t xml:space="preserve"> 2009), or the 'shadow effect' - erroneously treating a novel individual as a recapture due to similarity in their genotype (Mills </w:t>
      </w:r>
      <w:r w:rsidRPr="00A63616">
        <w:rPr>
          <w:rFonts w:ascii="Times New Roman" w:hAnsi="Times New Roman" w:cs="Times New Roman"/>
          <w:i/>
        </w:rPr>
        <w:t>et al.</w:t>
      </w:r>
      <w:r w:rsidRPr="00A63616">
        <w:rPr>
          <w:rFonts w:ascii="Times New Roman" w:hAnsi="Times New Roman" w:cs="Times New Roman"/>
        </w:rPr>
        <w:t xml:space="preserve"> 2000). </w:t>
      </w:r>
    </w:p>
    <w:p w14:paraId="17B83C20" w14:textId="5898FA43" w:rsidR="00312A9F" w:rsidRPr="0040630A" w:rsidRDefault="00404765">
      <w:pPr>
        <w:pStyle w:val="Heading1"/>
        <w:spacing w:line="480" w:lineRule="auto"/>
        <w:rPr>
          <w:rFonts w:ascii="Times New Roman" w:hAnsi="Times New Roman" w:cs="Times New Roman"/>
          <w:sz w:val="24"/>
          <w:szCs w:val="24"/>
        </w:rPr>
      </w:pPr>
      <w:bookmarkStart w:id="63" w:name="future-analysis"/>
      <w:bookmarkStart w:id="64" w:name="references"/>
      <w:bookmarkEnd w:id="63"/>
      <w:bookmarkEnd w:id="64"/>
      <w:r>
        <w:rPr>
          <w:rFonts w:ascii="Times New Roman" w:hAnsi="Times New Roman" w:cs="Times New Roman"/>
          <w:color w:val="auto"/>
          <w:sz w:val="24"/>
          <w:szCs w:val="24"/>
        </w:rPr>
        <w:t>ACKNOWLEDGEMENTS</w:t>
      </w:r>
    </w:p>
    <w:p w14:paraId="0722479E" w14:textId="462A97EF" w:rsidR="00312A9F" w:rsidRPr="0040630A" w:rsidRDefault="00312A9F">
      <w:pPr>
        <w:pStyle w:val="BodyText"/>
        <w:spacing w:line="480" w:lineRule="auto"/>
        <w:rPr>
          <w:rFonts w:ascii="Times New Roman" w:hAnsi="Times New Roman" w:cs="Times New Roman"/>
        </w:rPr>
        <w:pPrChange w:id="65" w:author="Nick" w:date="2018-01-21T17:52:00Z">
          <w:pPr>
            <w:pStyle w:val="BodyText"/>
          </w:pPr>
        </w:pPrChange>
      </w:pPr>
      <w:r w:rsidRPr="0040630A">
        <w:rPr>
          <w:rFonts w:ascii="Times New Roman" w:hAnsi="Times New Roman" w:cs="Times New Roman"/>
        </w:rPr>
        <w:t>[replace with funding sources, Minnesota wildlife society for presentation, fieberg lab, etc]</w:t>
      </w:r>
    </w:p>
    <w:p w14:paraId="233E1738" w14:textId="0D77DC81" w:rsidR="004E188B" w:rsidRPr="0040630A" w:rsidRDefault="00404765"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LITERATURE CITED</w:t>
      </w:r>
    </w:p>
    <w:p w14:paraId="233E1739"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(2014). </w:t>
      </w:r>
      <w:r w:rsidRPr="0040630A">
        <w:rPr>
          <w:rFonts w:ascii="Times New Roman" w:hAnsi="Times New Roman" w:cs="Times New Roman"/>
          <w:i/>
        </w:rPr>
        <w:t>DoParallel: Foreach parallel adaptor for the parallel package</w:t>
      </w:r>
      <w:r w:rsidRPr="0040630A">
        <w:rPr>
          <w:rFonts w:ascii="Times New Roman" w:hAnsi="Times New Roman" w:cs="Times New Roman"/>
        </w:rPr>
        <w:t>.</w:t>
      </w:r>
    </w:p>
    <w:p w14:paraId="233E173A"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(2015). </w:t>
      </w:r>
      <w:r w:rsidRPr="0040630A">
        <w:rPr>
          <w:rFonts w:ascii="Times New Roman" w:hAnsi="Times New Roman" w:cs="Times New Roman"/>
          <w:i/>
        </w:rPr>
        <w:t>Foreach: Provides foreach looping construct for r</w:t>
      </w:r>
      <w:r w:rsidRPr="0040630A">
        <w:rPr>
          <w:rFonts w:ascii="Times New Roman" w:hAnsi="Times New Roman" w:cs="Times New Roman"/>
        </w:rPr>
        <w:t>.</w:t>
      </w:r>
    </w:p>
    <w:p w14:paraId="233E173B"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Augustine, B.C., Tredick, C.A. &amp; Bonner, S.J. (2014). Accounting for behavioural response to capture when estimating population size from hair snare studies with missing data. </w:t>
      </w:r>
      <w:r w:rsidRPr="0040630A">
        <w:rPr>
          <w:rFonts w:ascii="Times New Roman" w:hAnsi="Times New Roman" w:cs="Times New Roman"/>
          <w:i/>
        </w:rPr>
        <w:t>Methods Ecol Evol</w:t>
      </w:r>
      <w:r w:rsidRPr="0040630A">
        <w:rPr>
          <w:rFonts w:ascii="Times New Roman" w:hAnsi="Times New Roman" w:cs="Times New Roman"/>
        </w:rPr>
        <w:t xml:space="preserve">, </w:t>
      </w:r>
      <w:r w:rsidRPr="0040630A">
        <w:rPr>
          <w:rFonts w:ascii="Times New Roman" w:hAnsi="Times New Roman" w:cs="Times New Roman"/>
          <w:b/>
        </w:rPr>
        <w:t>5</w:t>
      </w:r>
      <w:r w:rsidRPr="0040630A">
        <w:rPr>
          <w:rFonts w:ascii="Times New Roman" w:hAnsi="Times New Roman" w:cs="Times New Roman"/>
        </w:rPr>
        <w:t>, 1154–1161.</w:t>
      </w:r>
    </w:p>
    <w:p w14:paraId="54540076" w14:textId="317FAD1E" w:rsidR="0079361C" w:rsidRDefault="0079361C" w:rsidP="0079361C">
      <w:pPr>
        <w:pStyle w:val="Bibliography"/>
        <w:spacing w:line="480" w:lineRule="auto"/>
        <w:rPr>
          <w:rFonts w:ascii="Times New Roman" w:hAnsi="Times New Roman" w:cs="Times New Roman"/>
        </w:rPr>
      </w:pPr>
      <w:r>
        <w:rPr>
          <w:rFonts w:ascii="Times New Roman" w:hAnsi="Times New Roman" w:cs="Times New Roman"/>
        </w:rPr>
        <w:t xml:space="preserve">Baddeley. A. (2017). </w:t>
      </w:r>
      <w:r>
        <w:rPr>
          <w:rFonts w:ascii="Times New Roman" w:hAnsi="Times New Roman" w:cs="Times New Roman"/>
          <w:i/>
        </w:rPr>
        <w:t xml:space="preserve">spatstat: </w:t>
      </w:r>
      <w:r w:rsidRPr="0079361C">
        <w:rPr>
          <w:rFonts w:ascii="Times New Roman" w:hAnsi="Times New Roman" w:cs="Times New Roman"/>
          <w:i/>
        </w:rPr>
        <w:t>Spatial Point Pattern Analysis, Model-Fitting, Simulation, Tests</w:t>
      </w:r>
      <w:r>
        <w:rPr>
          <w:rFonts w:ascii="Times New Roman" w:hAnsi="Times New Roman" w:cs="Times New Roman"/>
          <w:i/>
        </w:rPr>
        <w:t>.</w:t>
      </w:r>
    </w:p>
    <w:p w14:paraId="233E173C" w14:textId="65F0720B"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Borchers, D. (2012). A non-technical overview of spatially explicit capture–recapture models. </w:t>
      </w:r>
      <w:r w:rsidRPr="0040630A">
        <w:rPr>
          <w:rFonts w:ascii="Times New Roman" w:hAnsi="Times New Roman" w:cs="Times New Roman"/>
          <w:i/>
        </w:rPr>
        <w:t>Journal of Ornithology</w:t>
      </w:r>
      <w:r w:rsidRPr="0040630A">
        <w:rPr>
          <w:rFonts w:ascii="Times New Roman" w:hAnsi="Times New Roman" w:cs="Times New Roman"/>
        </w:rPr>
        <w:t xml:space="preserve">, </w:t>
      </w:r>
      <w:r w:rsidRPr="0040630A">
        <w:rPr>
          <w:rFonts w:ascii="Times New Roman" w:hAnsi="Times New Roman" w:cs="Times New Roman"/>
          <w:b/>
        </w:rPr>
        <w:t>152</w:t>
      </w:r>
      <w:r w:rsidRPr="0040630A">
        <w:rPr>
          <w:rFonts w:ascii="Times New Roman" w:hAnsi="Times New Roman" w:cs="Times New Roman"/>
        </w:rPr>
        <w:t>, S435–S444.</w:t>
      </w:r>
    </w:p>
    <w:p w14:paraId="233E173D"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Borchers, D., Buckland, S. &amp; Zucchini, W. (2002). </w:t>
      </w:r>
      <w:r w:rsidRPr="0040630A">
        <w:rPr>
          <w:rFonts w:ascii="Times New Roman" w:hAnsi="Times New Roman" w:cs="Times New Roman"/>
          <w:i/>
        </w:rPr>
        <w:t>Estimating animal abundance: Closed populations</w:t>
      </w:r>
      <w:r w:rsidRPr="0040630A">
        <w:rPr>
          <w:rFonts w:ascii="Times New Roman" w:hAnsi="Times New Roman" w:cs="Times New Roman"/>
        </w:rPr>
        <w:t>. Springer-Verlag London.</w:t>
      </w:r>
    </w:p>
    <w:p w14:paraId="233E173E" w14:textId="77777777" w:rsidR="004E188B" w:rsidRPr="0040630A" w:rsidRDefault="004160AD" w:rsidP="00DF611A">
      <w:pPr>
        <w:pStyle w:val="Bibliography"/>
        <w:spacing w:line="480" w:lineRule="auto"/>
        <w:rPr>
          <w:rFonts w:ascii="Times New Roman" w:hAnsi="Times New Roman" w:cs="Times New Roman"/>
        </w:rPr>
      </w:pPr>
      <w:r w:rsidRPr="0040630A">
        <w:rPr>
          <w:rFonts w:ascii="Times New Roman" w:hAnsi="Times New Roman" w:cs="Times New Roman"/>
        </w:rPr>
        <w:t xml:space="preserve">Boulanger, J., Himmer, S. &amp; Swan, C. (2004). Monitoring of grizzly bear population trends and demography using dNA mark-recapture methods in the owikeno lake area of british columbia. </w:t>
      </w:r>
      <w:r w:rsidRPr="0040630A">
        <w:rPr>
          <w:rFonts w:ascii="Times New Roman" w:hAnsi="Times New Roman" w:cs="Times New Roman"/>
          <w:i/>
        </w:rPr>
        <w:t>Canadian Journal of Zoology</w:t>
      </w:r>
      <w:r w:rsidRPr="0040630A">
        <w:rPr>
          <w:rFonts w:ascii="Times New Roman" w:hAnsi="Times New Roman" w:cs="Times New Roman"/>
        </w:rPr>
        <w:t xml:space="preserve">, </w:t>
      </w:r>
      <w:r w:rsidRPr="0040630A">
        <w:rPr>
          <w:rFonts w:ascii="Times New Roman" w:hAnsi="Times New Roman" w:cs="Times New Roman"/>
          <w:b/>
        </w:rPr>
        <w:t>82</w:t>
      </w:r>
      <w:r w:rsidRPr="0040630A">
        <w:rPr>
          <w:rFonts w:ascii="Times New Roman" w:hAnsi="Times New Roman" w:cs="Times New Roman"/>
        </w:rPr>
        <w:t>, 1267–1277.</w:t>
      </w:r>
    </w:p>
    <w:p w14:paraId="233E173F"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Buckworth, R. &amp; Territory, N. (2012). GENETAG: genetic mark-recapture for real-time harvest rate monitoring: Pilot studies in northern australian spanish mackerel fish. </w:t>
      </w:r>
      <w:r w:rsidRPr="0040630A">
        <w:rPr>
          <w:rFonts w:ascii="Times New Roman" w:hAnsi="Times New Roman" w:cs="Times New Roman"/>
          <w:i/>
        </w:rPr>
        <w:t>Fisheries Research and Development Corporation</w:t>
      </w:r>
      <w:r w:rsidRPr="0040630A">
        <w:rPr>
          <w:rFonts w:ascii="Times New Roman" w:hAnsi="Times New Roman" w:cs="Times New Roman"/>
        </w:rPr>
        <w:t xml:space="preserve">, </w:t>
      </w:r>
      <w:r w:rsidRPr="0040630A">
        <w:rPr>
          <w:rFonts w:ascii="Times New Roman" w:hAnsi="Times New Roman" w:cs="Times New Roman"/>
          <w:b/>
        </w:rPr>
        <w:t>78</w:t>
      </w:r>
      <w:r w:rsidRPr="0040630A">
        <w:rPr>
          <w:rFonts w:ascii="Times New Roman" w:hAnsi="Times New Roman" w:cs="Times New Roman"/>
        </w:rPr>
        <w:t>, 1–17.</w:t>
      </w:r>
    </w:p>
    <w:p w14:paraId="233E1740"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Dreher, B., Rosa, G. &amp; Lukacs, P. (2009). Subsampling hair samples affects accuracy and precision of DNA Based population estimates.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73</w:t>
      </w:r>
      <w:r w:rsidRPr="0040630A">
        <w:rPr>
          <w:rFonts w:ascii="Times New Roman" w:hAnsi="Times New Roman" w:cs="Times New Roman"/>
        </w:rPr>
        <w:t>, 1184–1188.</w:t>
      </w:r>
    </w:p>
    <w:p w14:paraId="233E1741"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Ebert, C., Knauer, F., Storch, I. &amp; Hohmann, U. (2010). Individual heterogeneity as a pitfall in population estimates based on non-invasive genetic sampling: A review and recommendations. </w:t>
      </w:r>
      <w:r w:rsidRPr="0040630A">
        <w:rPr>
          <w:rFonts w:ascii="Times New Roman" w:hAnsi="Times New Roman" w:cs="Times New Roman"/>
          <w:i/>
        </w:rPr>
        <w:t>Wildlife Biology</w:t>
      </w:r>
      <w:r w:rsidRPr="0040630A">
        <w:rPr>
          <w:rFonts w:ascii="Times New Roman" w:hAnsi="Times New Roman" w:cs="Times New Roman"/>
        </w:rPr>
        <w:t xml:space="preserve">, </w:t>
      </w:r>
      <w:r w:rsidRPr="0040630A">
        <w:rPr>
          <w:rFonts w:ascii="Times New Roman" w:hAnsi="Times New Roman" w:cs="Times New Roman"/>
          <w:b/>
        </w:rPr>
        <w:t>16</w:t>
      </w:r>
      <w:r w:rsidRPr="0040630A">
        <w:rPr>
          <w:rFonts w:ascii="Times New Roman" w:hAnsi="Times New Roman" w:cs="Times New Roman"/>
        </w:rPr>
        <w:t>, 225–240.</w:t>
      </w:r>
    </w:p>
    <w:p w14:paraId="233E1742"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(2015). </w:t>
      </w:r>
      <w:r w:rsidRPr="0040630A">
        <w:rPr>
          <w:rFonts w:ascii="Times New Roman" w:hAnsi="Times New Roman" w:cs="Times New Roman"/>
          <w:i/>
        </w:rPr>
        <w:t>Secr: Spatially explicit capture-recapture models</w:t>
      </w:r>
      <w:r w:rsidRPr="0040630A">
        <w:rPr>
          <w:rFonts w:ascii="Times New Roman" w:hAnsi="Times New Roman" w:cs="Times New Roman"/>
        </w:rPr>
        <w:t>.</w:t>
      </w:r>
    </w:p>
    <w:p w14:paraId="233E1743"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Warburton, B., Coleman, M. &amp; Barker, R. (2005). A field test of two methods for density estimation. </w:t>
      </w:r>
      <w:r w:rsidRPr="0040630A">
        <w:rPr>
          <w:rFonts w:ascii="Times New Roman" w:hAnsi="Times New Roman" w:cs="Times New Roman"/>
          <w:i/>
        </w:rPr>
        <w:t>Wildlife Society Bulletin</w:t>
      </w:r>
      <w:r w:rsidRPr="0040630A">
        <w:rPr>
          <w:rFonts w:ascii="Times New Roman" w:hAnsi="Times New Roman" w:cs="Times New Roman"/>
        </w:rPr>
        <w:t xml:space="preserve">, </w:t>
      </w:r>
      <w:r w:rsidRPr="0040630A">
        <w:rPr>
          <w:rFonts w:ascii="Times New Roman" w:hAnsi="Times New Roman" w:cs="Times New Roman"/>
          <w:b/>
        </w:rPr>
        <w:t>33</w:t>
      </w:r>
      <w:r w:rsidRPr="0040630A">
        <w:rPr>
          <w:rFonts w:ascii="Times New Roman" w:hAnsi="Times New Roman" w:cs="Times New Roman"/>
        </w:rPr>
        <w:t>, 731–738.</w:t>
      </w:r>
    </w:p>
    <w:p w14:paraId="233E1744"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Garshelis, D. &amp; Noyce, K. (2013). Capture heterogeneity in hair-trapping of bears. </w:t>
      </w:r>
      <w:r w:rsidRPr="0040630A">
        <w:rPr>
          <w:rFonts w:ascii="Times New Roman" w:hAnsi="Times New Roman" w:cs="Times New Roman"/>
          <w:i/>
        </w:rPr>
        <w:t>Summary of Research Findings</w:t>
      </w:r>
      <w:r w:rsidRPr="0040630A">
        <w:rPr>
          <w:rFonts w:ascii="Times New Roman" w:hAnsi="Times New Roman" w:cs="Times New Roman"/>
        </w:rPr>
        <w:t>, 71–85.</w:t>
      </w:r>
    </w:p>
    <w:p w14:paraId="233E1745"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Gervasi, V., Ciucci, P., Boulanger, J., Posillico, M. &amp; Sulli, C. (2008). A preliminary estimate of the apennine brown bear population size based on hair-snag sampling and multiple data source mark-recapture huggins models.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19</w:t>
      </w:r>
      <w:r w:rsidRPr="0040630A">
        <w:rPr>
          <w:rFonts w:ascii="Times New Roman" w:hAnsi="Times New Roman" w:cs="Times New Roman"/>
        </w:rPr>
        <w:t>, 105–121.</w:t>
      </w:r>
    </w:p>
    <w:p w14:paraId="233E1746"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McCrea, R.S. &amp; Morgan, B.J.T. (2014). </w:t>
      </w:r>
      <w:r w:rsidRPr="0040630A">
        <w:rPr>
          <w:rFonts w:ascii="Times New Roman" w:hAnsi="Times New Roman" w:cs="Times New Roman"/>
          <w:i/>
        </w:rPr>
        <w:t>Analysis of capture-recapture data</w:t>
      </w:r>
      <w:r w:rsidRPr="0040630A">
        <w:rPr>
          <w:rFonts w:ascii="Times New Roman" w:hAnsi="Times New Roman" w:cs="Times New Roman"/>
        </w:rPr>
        <w:t>. Chapman; Hall, CRC.</w:t>
      </w:r>
    </w:p>
    <w:p w14:paraId="233E1747"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Mills, S.L., Citta, J.J., Lair, K.P., Schwartz, M.K. &amp; Tallmon, D.A. (2000). Estimating animal abundance using noninvasive DNA sampling: Promise and pitfalls. </w:t>
      </w:r>
      <w:r w:rsidRPr="0040630A">
        <w:rPr>
          <w:rFonts w:ascii="Times New Roman" w:hAnsi="Times New Roman" w:cs="Times New Roman"/>
          <w:i/>
        </w:rPr>
        <w:t>Ecological Applications</w:t>
      </w:r>
      <w:r w:rsidRPr="0040630A">
        <w:rPr>
          <w:rFonts w:ascii="Times New Roman" w:hAnsi="Times New Roman" w:cs="Times New Roman"/>
        </w:rPr>
        <w:t xml:space="preserve">, </w:t>
      </w:r>
      <w:r w:rsidRPr="0040630A">
        <w:rPr>
          <w:rFonts w:ascii="Times New Roman" w:hAnsi="Times New Roman" w:cs="Times New Roman"/>
          <w:b/>
        </w:rPr>
        <w:t>10</w:t>
      </w:r>
      <w:r w:rsidRPr="0040630A">
        <w:rPr>
          <w:rFonts w:ascii="Times New Roman" w:hAnsi="Times New Roman" w:cs="Times New Roman"/>
        </w:rPr>
        <w:t>, 283–294.</w:t>
      </w:r>
    </w:p>
    <w:p w14:paraId="233E1748"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Petit, E. &amp; Valiere, N. (2006). Estimating population size with noninvasive capture mark recapture data. </w:t>
      </w:r>
      <w:r w:rsidRPr="0040630A">
        <w:rPr>
          <w:rFonts w:ascii="Times New Roman" w:hAnsi="Times New Roman" w:cs="Times New Roman"/>
          <w:i/>
        </w:rPr>
        <w:t>Conservation Biology</w:t>
      </w:r>
      <w:r w:rsidRPr="0040630A">
        <w:rPr>
          <w:rFonts w:ascii="Times New Roman" w:hAnsi="Times New Roman" w:cs="Times New Roman"/>
        </w:rPr>
        <w:t xml:space="preserve">, </w:t>
      </w:r>
      <w:r w:rsidRPr="0040630A">
        <w:rPr>
          <w:rFonts w:ascii="Times New Roman" w:hAnsi="Times New Roman" w:cs="Times New Roman"/>
          <w:b/>
        </w:rPr>
        <w:t>20</w:t>
      </w:r>
      <w:r w:rsidRPr="0040630A">
        <w:rPr>
          <w:rFonts w:ascii="Times New Roman" w:hAnsi="Times New Roman" w:cs="Times New Roman"/>
        </w:rPr>
        <w:t>, 1062–1073.</w:t>
      </w:r>
    </w:p>
    <w:p w14:paraId="233E1749"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R Core Team. (2015). </w:t>
      </w:r>
      <w:r w:rsidRPr="0040630A">
        <w:rPr>
          <w:rFonts w:ascii="Times New Roman" w:hAnsi="Times New Roman" w:cs="Times New Roman"/>
          <w:i/>
        </w:rPr>
        <w:t>R: A language and environment for statistical computing</w:t>
      </w:r>
      <w:r w:rsidRPr="0040630A">
        <w:rPr>
          <w:rFonts w:ascii="Times New Roman" w:hAnsi="Times New Roman" w:cs="Times New Roman"/>
        </w:rPr>
        <w:t>. R Foundation for Statistical Computing, Vienna, Austria.</w:t>
      </w:r>
    </w:p>
    <w:p w14:paraId="233E174A"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Royle, J., Chandler, R., Sollmann, R. &amp; Gardner, B. (2013). </w:t>
      </w:r>
      <w:r w:rsidRPr="0040630A">
        <w:rPr>
          <w:rFonts w:ascii="Times New Roman" w:hAnsi="Times New Roman" w:cs="Times New Roman"/>
          <w:i/>
        </w:rPr>
        <w:t>Spatial capture-recapture</w:t>
      </w:r>
      <w:r w:rsidRPr="0040630A">
        <w:rPr>
          <w:rFonts w:ascii="Times New Roman" w:hAnsi="Times New Roman" w:cs="Times New Roman"/>
        </w:rPr>
        <w:t>. Academic Press.</w:t>
      </w:r>
    </w:p>
    <w:p w14:paraId="233E174B"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Settlage, K.E., T, M.F., Clark, J.D. &amp; King, T.L. (2008). Challenges of DNA based mark recapture studies of american black bears.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72</w:t>
      </w:r>
      <w:r w:rsidRPr="0040630A">
        <w:rPr>
          <w:rFonts w:ascii="Times New Roman" w:hAnsi="Times New Roman" w:cs="Times New Roman"/>
        </w:rPr>
        <w:t>, 1035–1042.</w:t>
      </w:r>
    </w:p>
    <w:p w14:paraId="2BFBAED6" w14:textId="195F7643" w:rsidR="00404765"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Tredick, C., Vaughan, M., Stauffer, D. &amp; Simek, S. (2007). Sub-sampling genetic data to estimate black bear population size: A case study.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18</w:t>
      </w:r>
      <w:r w:rsidRPr="0040630A">
        <w:rPr>
          <w:rFonts w:ascii="Times New Roman" w:hAnsi="Times New Roman" w:cs="Times New Roman"/>
        </w:rPr>
        <w:t>, 179–188.</w:t>
      </w:r>
    </w:p>
    <w:p w14:paraId="7E489837" w14:textId="77777777" w:rsidR="00404765" w:rsidRDefault="00404765">
      <w:pPr>
        <w:spacing w:line="480" w:lineRule="auto"/>
        <w:rPr>
          <w:rFonts w:ascii="Times New Roman" w:hAnsi="Times New Roman" w:cs="Times New Roman"/>
        </w:rPr>
        <w:pPrChange w:id="66" w:author="Nick" w:date="2018-01-21T17:52:00Z">
          <w:pPr/>
        </w:pPrChange>
      </w:pPr>
      <w:r>
        <w:rPr>
          <w:rFonts w:ascii="Times New Roman" w:hAnsi="Times New Roman" w:cs="Times New Roman"/>
        </w:rPr>
        <w:br w:type="page"/>
      </w:r>
    </w:p>
    <w:p w14:paraId="7F04EBFB" w14:textId="7BE005D1" w:rsidR="008B5217" w:rsidRPr="00404765" w:rsidRDefault="008B5217"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1. </w:t>
      </w:r>
      <w:r>
        <w:rPr>
          <w:rFonts w:ascii="Times New Roman" w:hAnsi="Times New Roman" w:cs="Times New Roman"/>
        </w:rPr>
        <w:t>Histogram of number of samples deposited by an individual at a unique site-session by northern Minnesota black bears (</w:t>
      </w:r>
      <w:r>
        <w:rPr>
          <w:rFonts w:ascii="Times New Roman" w:hAnsi="Times New Roman" w:cs="Times New Roman"/>
          <w:i/>
        </w:rPr>
        <w:t xml:space="preserve">Ursus americanus) </w:t>
      </w:r>
      <w:r>
        <w:rPr>
          <w:rFonts w:ascii="Times New Roman" w:hAnsi="Times New Roman" w:cs="Times New Roman"/>
        </w:rPr>
        <w:t xml:space="preserve">in a 2014 genetic mark-recapture study.  </w:t>
      </w:r>
    </w:p>
    <w:p w14:paraId="63E7CB7C" w14:textId="0B953737" w:rsidR="00245644" w:rsidRDefault="00245644" w:rsidP="00F67701">
      <w:pPr>
        <w:pStyle w:val="BodyText"/>
        <w:spacing w:line="480" w:lineRule="auto"/>
        <w:rPr>
          <w:rFonts w:ascii="Times New Roman" w:hAnsi="Times New Roman" w:cs="Times New Roman"/>
        </w:rPr>
      </w:pPr>
      <w:r>
        <w:rPr>
          <w:noProof/>
        </w:rPr>
        <w:drawing>
          <wp:inline distT="0" distB="0" distL="0" distR="0" wp14:anchorId="2146A5A5" wp14:editId="49F096CA">
            <wp:extent cx="5943600" cy="392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5570"/>
                    </a:xfrm>
                    <a:prstGeom prst="rect">
                      <a:avLst/>
                    </a:prstGeom>
                  </pic:spPr>
                </pic:pic>
              </a:graphicData>
            </a:graphic>
          </wp:inline>
        </w:drawing>
      </w:r>
    </w:p>
    <w:p w14:paraId="2ABC21BF" w14:textId="77777777" w:rsidR="00245644" w:rsidRDefault="00245644">
      <w:pPr>
        <w:spacing w:line="480" w:lineRule="auto"/>
        <w:rPr>
          <w:rFonts w:ascii="Times New Roman" w:hAnsi="Times New Roman" w:cs="Times New Roman"/>
        </w:rPr>
        <w:pPrChange w:id="67" w:author="Nick" w:date="2018-01-21T17:52:00Z">
          <w:pPr/>
        </w:pPrChange>
      </w:pPr>
      <w:r>
        <w:rPr>
          <w:rFonts w:ascii="Times New Roman" w:hAnsi="Times New Roman" w:cs="Times New Roman"/>
        </w:rPr>
        <w:br w:type="page"/>
      </w:r>
    </w:p>
    <w:p w14:paraId="38614887" w14:textId="4E16D31E" w:rsidR="00404765" w:rsidRPr="00404765" w:rsidRDefault="00404765"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w:t>
      </w:r>
      <w:ins w:id="68" w:author="Nick" w:date="2018-01-21T17:02:00Z">
        <w:r w:rsidR="00BD7F2B">
          <w:rPr>
            <w:rFonts w:ascii="Times New Roman" w:hAnsi="Times New Roman" w:cs="Times New Roman"/>
          </w:rPr>
          <w:t>2</w:t>
        </w:r>
      </w:ins>
      <w:del w:id="69" w:author="Nick" w:date="2018-01-21T17:02:00Z">
        <w:r w:rsidRPr="00404765" w:rsidDel="00BD7F2B">
          <w:rPr>
            <w:rFonts w:ascii="Times New Roman" w:hAnsi="Times New Roman" w:cs="Times New Roman"/>
          </w:rPr>
          <w:delText>1</w:delText>
        </w:r>
      </w:del>
      <w:r w:rsidRPr="00404765">
        <w:rPr>
          <w:rFonts w:ascii="Times New Roman" w:hAnsi="Times New Roman" w:cs="Times New Roman"/>
        </w:rPr>
        <w:t>. Directed Acrylic Graph of the data simulation process. Triangle nodes represent fixed parameters, circles represent stochastic values, and squares represent deterministic values obtained using stochastic values. All values are defined in Table 1. I</w:t>
      </w:r>
      <w:r w:rsidRPr="00404765">
        <w:rPr>
          <w:rFonts w:ascii="Times New Roman" w:hAnsi="Times New Roman" w:cs="Times New Roman"/>
          <w:vertAlign w:val="subscript"/>
        </w:rPr>
        <w:t>i,t,k</w:t>
      </w:r>
      <w:r w:rsidRPr="00404765">
        <w:rPr>
          <w:rFonts w:ascii="Times New Roman" w:hAnsi="Times New Roman" w:cs="Times New Roman"/>
        </w:rPr>
        <w:t xml:space="preserve"> is either a deterministic or stochastic node depending on the value of </w:t>
      </w:r>
      <w:r w:rsidRPr="00404765">
        <w:rPr>
          <w:rFonts w:ascii="Times New Roman" w:hAnsi="Times New Roman" w:cs="Times New Roman"/>
          <w:lang w:val="el-GR"/>
        </w:rPr>
        <w:t>γ</w:t>
      </w:r>
      <w:r w:rsidRPr="00404765">
        <w:rPr>
          <w:rFonts w:ascii="Times New Roman" w:hAnsi="Times New Roman" w:cs="Times New Roman"/>
        </w:rPr>
        <w:t>.</w:t>
      </w:r>
    </w:p>
    <w:p w14:paraId="36FF2555" w14:textId="31B472DA" w:rsidR="00784EE1" w:rsidDel="00245644" w:rsidRDefault="00404765" w:rsidP="00F67701">
      <w:pPr>
        <w:pStyle w:val="BodyText"/>
        <w:spacing w:line="480" w:lineRule="auto"/>
        <w:rPr>
          <w:del w:id="70" w:author="Nick" w:date="2018-01-21T16:51:00Z"/>
          <w:rFonts w:ascii="Times New Roman" w:hAnsi="Times New Roman" w:cs="Times New Roman"/>
          <w:noProof/>
        </w:rPr>
      </w:pPr>
      <w:commentRangeStart w:id="71"/>
      <w:commentRangeStart w:id="72"/>
      <w:r w:rsidRPr="0040630A">
        <w:rPr>
          <w:rFonts w:ascii="Times New Roman" w:hAnsi="Times New Roman" w:cs="Times New Roman"/>
          <w:noProof/>
        </w:rPr>
        <w:drawing>
          <wp:inline distT="0" distB="0" distL="0" distR="0" wp14:anchorId="2D360177" wp14:editId="0BE30122">
            <wp:extent cx="5943600" cy="4187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7825"/>
                    </a:xfrm>
                    <a:prstGeom prst="rect">
                      <a:avLst/>
                    </a:prstGeom>
                  </pic:spPr>
                </pic:pic>
              </a:graphicData>
            </a:graphic>
          </wp:inline>
        </w:drawing>
      </w:r>
      <w:commentRangeEnd w:id="71"/>
      <w:r>
        <w:rPr>
          <w:rStyle w:val="CommentReference"/>
        </w:rPr>
        <w:commentReference w:id="71"/>
      </w:r>
      <w:r w:rsidRPr="0040630A">
        <w:rPr>
          <w:rFonts w:ascii="Times New Roman" w:hAnsi="Times New Roman" w:cs="Times New Roman"/>
          <w:noProof/>
        </w:rPr>
        <w:t xml:space="preserve"> </w:t>
      </w:r>
      <w:commentRangeEnd w:id="72"/>
      <w:r w:rsidR="00FD0D58">
        <w:rPr>
          <w:rStyle w:val="CommentReference"/>
        </w:rPr>
        <w:commentReference w:id="72"/>
      </w:r>
    </w:p>
    <w:p w14:paraId="72A6F39A" w14:textId="77777777" w:rsidR="00784EE1" w:rsidRDefault="00784EE1">
      <w:pPr>
        <w:pStyle w:val="BodyText"/>
        <w:spacing w:line="480" w:lineRule="auto"/>
        <w:rPr>
          <w:noProof/>
        </w:rPr>
        <w:pPrChange w:id="73" w:author="Nick" w:date="2018-01-21T17:52:00Z">
          <w:pPr/>
        </w:pPrChange>
      </w:pPr>
      <w:r>
        <w:rPr>
          <w:noProof/>
        </w:rPr>
        <w:br w:type="page"/>
      </w:r>
    </w:p>
    <w:p w14:paraId="6345EAD2" w14:textId="7737E2D3" w:rsidR="00784EE1" w:rsidRDefault="00381C45" w:rsidP="00F67701">
      <w:pPr>
        <w:pStyle w:val="ImageCaption"/>
        <w:spacing w:line="480" w:lineRule="auto"/>
        <w:rPr>
          <w:rFonts w:ascii="Times New Roman" w:hAnsi="Times New Roman" w:cs="Times New Roman"/>
        </w:rPr>
      </w:pPr>
      <w:r w:rsidRPr="0040630A">
        <w:rPr>
          <w:rFonts w:ascii="Times New Roman" w:eastAsia="Times New Roman" w:hAnsi="Times New Roman" w:cs="Times New Roman"/>
          <w:noProof/>
          <w:color w:val="000000" w:themeColor="text1"/>
          <w:kern w:val="24"/>
        </w:rPr>
        <w:lastRenderedPageBreak/>
        <mc:AlternateContent>
          <mc:Choice Requires="wps">
            <w:drawing>
              <wp:anchor distT="45720" distB="45720" distL="114300" distR="114300" simplePos="0" relativeHeight="251662336" behindDoc="0" locked="0" layoutInCell="1" allowOverlap="1" wp14:anchorId="67190EFE" wp14:editId="387E316A">
                <wp:simplePos x="0" y="0"/>
                <wp:positionH relativeFrom="margin">
                  <wp:posOffset>5724525</wp:posOffset>
                </wp:positionH>
                <wp:positionV relativeFrom="paragraph">
                  <wp:posOffset>1524000</wp:posOffset>
                </wp:positionV>
                <wp:extent cx="333375" cy="334645"/>
                <wp:effectExtent l="0" t="0" r="2857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6B93D11F" w14:textId="77777777" w:rsidR="007162CB" w:rsidRPr="00F15945" w:rsidRDefault="007162CB"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90EFE" id="_x0000_t202" coordsize="21600,21600" o:spt="202" path="m,l,21600r21600,l21600,xe">
                <v:stroke joinstyle="miter"/>
                <v:path gradientshapeok="t" o:connecttype="rect"/>
              </v:shapetype>
              <v:shape id="Text Box 2" o:spid="_x0000_s1026" type="#_x0000_t202" style="position:absolute;margin-left:450.75pt;margin-top:120pt;width:26.25pt;height:2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">
                <v:textbox>
                  <w:txbxContent>
                    <w:p w14:paraId="6B93D11F" w14:textId="77777777" w:rsidR="007162CB" w:rsidRPr="00F15945" w:rsidRDefault="007162CB"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v:textbox>
                <w10:wrap type="square" anchorx="margin"/>
              </v:shape>
            </w:pict>
          </mc:Fallback>
        </mc:AlternateContent>
      </w:r>
      <w:r w:rsidRPr="0040630A">
        <w:rPr>
          <w:rFonts w:ascii="Times New Roman" w:eastAsia="Times New Roman" w:hAnsi="Times New Roman" w:cs="Times New Roman"/>
          <w:noProof/>
          <w:color w:val="000000" w:themeColor="text1"/>
          <w:kern w:val="24"/>
        </w:rPr>
        <mc:AlternateContent>
          <mc:Choice Requires="wps">
            <w:drawing>
              <wp:anchor distT="45720" distB="45720" distL="114300" distR="114300" simplePos="0" relativeHeight="251660288" behindDoc="0" locked="0" layoutInCell="1" allowOverlap="1" wp14:anchorId="74A38CC6" wp14:editId="58726AF6">
                <wp:simplePos x="0" y="0"/>
                <wp:positionH relativeFrom="margin">
                  <wp:posOffset>2876550</wp:posOffset>
                </wp:positionH>
                <wp:positionV relativeFrom="paragraph">
                  <wp:posOffset>1857375</wp:posOffset>
                </wp:positionV>
                <wp:extent cx="333375" cy="334645"/>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20CA807C" w14:textId="77777777" w:rsidR="007162CB" w:rsidRPr="00F15945" w:rsidRDefault="007162CB"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45">
                              <w:rPr>
                                <w:rFonts w:ascii="Times" w:hAnsi="Times" w:cs="Times"/>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8CC6" id="_x0000_s1027" type="#_x0000_t202" style="position:absolute;margin-left:226.5pt;margin-top:146.25pt;width:26.25pt;height:26.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">
                <v:textbox>
                  <w:txbxContent>
                    <w:p w14:paraId="20CA807C" w14:textId="77777777" w:rsidR="007162CB" w:rsidRPr="00F15945" w:rsidRDefault="007162CB"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45">
                        <w:rPr>
                          <w:rFonts w:ascii="Times" w:hAnsi="Times" w:cs="Times"/>
                          <w:sz w:val="36"/>
                          <w:szCs w:val="36"/>
                        </w:rPr>
                        <w:t>A</w:t>
                      </w:r>
                    </w:p>
                  </w:txbxContent>
                </v:textbox>
                <w10:wrap type="square" anchorx="margin"/>
              </v:shape>
            </w:pict>
          </mc:Fallback>
        </mc:AlternateContent>
      </w:r>
      <w:r w:rsidR="00784EE1" w:rsidRPr="0040630A">
        <w:rPr>
          <w:rFonts w:ascii="Times New Roman" w:hAnsi="Times New Roman" w:cs="Times New Roman"/>
          <w:noProof/>
        </w:rPr>
        <w:drawing>
          <wp:anchor distT="0" distB="0" distL="114300" distR="114300" simplePos="0" relativeHeight="251661312" behindDoc="1" locked="0" layoutInCell="1" allowOverlap="1" wp14:anchorId="5F5F4926" wp14:editId="58259EDA">
            <wp:simplePos x="0" y="0"/>
            <wp:positionH relativeFrom="column">
              <wp:posOffset>3828415</wp:posOffset>
            </wp:positionH>
            <wp:positionV relativeFrom="paragraph">
              <wp:posOffset>1490345</wp:posOffset>
            </wp:positionV>
            <wp:extent cx="2226310" cy="327596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168" r="22147"/>
                    <a:stretch/>
                  </pic:blipFill>
                  <pic:spPr bwMode="auto">
                    <a:xfrm>
                      <a:off x="0" y="0"/>
                      <a:ext cx="2226310" cy="3275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4EE1" w:rsidRPr="0040630A">
        <w:rPr>
          <w:rFonts w:ascii="Times New Roman" w:hAnsi="Times New Roman" w:cs="Times New Roman"/>
          <w:noProof/>
        </w:rPr>
        <w:drawing>
          <wp:anchor distT="0" distB="0" distL="114300" distR="114300" simplePos="0" relativeHeight="251659264" behindDoc="0" locked="0" layoutInCell="1" allowOverlap="1" wp14:anchorId="15A8B47C" wp14:editId="364BE531">
            <wp:simplePos x="0" y="0"/>
            <wp:positionH relativeFrom="column">
              <wp:posOffset>-19050</wp:posOffset>
            </wp:positionH>
            <wp:positionV relativeFrom="paragraph">
              <wp:posOffset>1814638</wp:posOffset>
            </wp:positionV>
            <wp:extent cx="3823335" cy="2695575"/>
            <wp:effectExtent l="0" t="0" r="571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Prob.png"/>
                    <pic:cNvPicPr/>
                  </pic:nvPicPr>
                  <pic:blipFill>
                    <a:blip r:embed="rId14">
                      <a:extLst>
                        <a:ext uri="{28A0092B-C50C-407E-A947-70E740481C1C}">
                          <a14:useLocalDpi xmlns:a14="http://schemas.microsoft.com/office/drawing/2010/main" val="0"/>
                        </a:ext>
                      </a:extLst>
                    </a:blip>
                    <a:stretch>
                      <a:fillRect/>
                    </a:stretch>
                  </pic:blipFill>
                  <pic:spPr>
                    <a:xfrm>
                      <a:off x="0" y="0"/>
                      <a:ext cx="3823335" cy="2695575"/>
                    </a:xfrm>
                    <a:prstGeom prst="rect">
                      <a:avLst/>
                    </a:prstGeom>
                  </pic:spPr>
                </pic:pic>
              </a:graphicData>
            </a:graphic>
            <wp14:sizeRelH relativeFrom="margin">
              <wp14:pctWidth>0</wp14:pctWidth>
            </wp14:sizeRelH>
            <wp14:sizeRelV relativeFrom="margin">
              <wp14:pctHeight>0</wp14:pctHeight>
            </wp14:sizeRelV>
          </wp:anchor>
        </w:drawing>
      </w:r>
      <w:r w:rsidR="004E5F87" w:rsidRPr="004E5F87">
        <w:rPr>
          <w:rFonts w:ascii="Times New Roman" w:eastAsia="Times New Roman" w:hAnsi="Times New Roman" w:cs="Times New Roman"/>
          <w:i w:val="0"/>
          <w:color w:val="000000" w:themeColor="text1"/>
          <w:kern w:val="24"/>
        </w:rPr>
        <w:t xml:space="preserve">Figure </w:t>
      </w:r>
      <w:ins w:id="74" w:author="Nick" w:date="2018-01-21T17:03:00Z">
        <w:r w:rsidR="00BD7F2B">
          <w:rPr>
            <w:rFonts w:ascii="Times New Roman" w:eastAsia="Times New Roman" w:hAnsi="Times New Roman" w:cs="Times New Roman"/>
            <w:i w:val="0"/>
            <w:color w:val="000000" w:themeColor="text1"/>
            <w:kern w:val="24"/>
          </w:rPr>
          <w:t>3</w:t>
        </w:r>
      </w:ins>
      <w:del w:id="75" w:author="Nick" w:date="2018-01-21T17:03:00Z">
        <w:r w:rsidR="004E5F87" w:rsidRPr="004E5F87" w:rsidDel="00BD7F2B">
          <w:rPr>
            <w:rFonts w:ascii="Times New Roman" w:eastAsia="Times New Roman" w:hAnsi="Times New Roman" w:cs="Times New Roman"/>
            <w:i w:val="0"/>
            <w:color w:val="000000" w:themeColor="text1"/>
            <w:kern w:val="24"/>
          </w:rPr>
          <w:delText>2</w:delText>
        </w:r>
      </w:del>
      <w:r w:rsidR="004E5F87" w:rsidRPr="004E5F87">
        <w:rPr>
          <w:rFonts w:ascii="Times New Roman" w:eastAsia="Times New Roman" w:hAnsi="Times New Roman" w:cs="Times New Roman"/>
          <w:i w:val="0"/>
          <w:color w:val="000000" w:themeColor="text1"/>
          <w:kern w:val="24"/>
        </w:rPr>
        <w:t>. A) Example half-normal capture probability curves for individuals, dependent on their individual propensity of capture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and whether the given trap has captured the individual in a previous session (</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B) Example “Activity Centers” generated using either a heavily skewed scheme (</w:t>
      </w:r>
      <w:r w:rsidR="004E5F87" w:rsidRPr="004E5F87">
        <w:rPr>
          <w:rFonts w:ascii="Times New Roman" w:eastAsia="Times New Roman" w:hAnsi="Times New Roman" w:cs="Times New Roman"/>
          <w:i w:val="0"/>
          <w:lang w:val="el-GR"/>
        </w:rPr>
        <w:t>α</w:t>
      </w:r>
      <w:r w:rsidR="004E5F87" w:rsidRPr="004E5F87">
        <w:rPr>
          <w:rFonts w:ascii="Times New Roman" w:hAnsi="Times New Roman" w:cs="Times New Roman"/>
          <w:i w:val="0"/>
        </w:rPr>
        <w:t xml:space="preserve"> = .75) or </w:t>
      </w:r>
      <w:commentRangeStart w:id="76"/>
      <w:r w:rsidR="004E5F87" w:rsidRPr="004E5F87">
        <w:rPr>
          <w:rFonts w:ascii="Times New Roman" w:hAnsi="Times New Roman" w:cs="Times New Roman"/>
          <w:i w:val="0"/>
        </w:rPr>
        <w:t>a normal scheme (</w:t>
      </w:r>
      <w:r w:rsidR="004E5F87" w:rsidRPr="004E5F87">
        <w:rPr>
          <w:rFonts w:ascii="Times New Roman" w:hAnsi="Times New Roman" w:cs="Times New Roman"/>
          <w:i w:val="0"/>
          <w:lang w:val="el-GR"/>
        </w:rPr>
        <w:t>α</w:t>
      </w:r>
      <w:r w:rsidR="004E5F87" w:rsidRPr="004E5F87">
        <w:rPr>
          <w:rFonts w:ascii="Times New Roman" w:hAnsi="Times New Roman" w:cs="Times New Roman"/>
          <w:i w:val="0"/>
        </w:rPr>
        <w:t xml:space="preserve">=0). </w:t>
      </w:r>
      <w:commentRangeEnd w:id="76"/>
      <w:r w:rsidR="004E5F87" w:rsidRPr="004E5F87">
        <w:rPr>
          <w:rStyle w:val="CommentReference"/>
          <w:i w:val="0"/>
        </w:rPr>
        <w:commentReference w:id="76"/>
      </w:r>
    </w:p>
    <w:p w14:paraId="54CBA737" w14:textId="0DCFA08F" w:rsidR="00784EE1" w:rsidRDefault="00784EE1">
      <w:pPr>
        <w:spacing w:line="480" w:lineRule="auto"/>
        <w:rPr>
          <w:rFonts w:ascii="Times New Roman" w:hAnsi="Times New Roman" w:cs="Times New Roman"/>
        </w:rPr>
        <w:pPrChange w:id="77" w:author="Nick" w:date="2018-01-21T17:52:00Z">
          <w:pPr/>
        </w:pPrChange>
      </w:pPr>
    </w:p>
    <w:p w14:paraId="2703080B" w14:textId="3BF314D6" w:rsidR="00784EE1" w:rsidRDefault="00784EE1" w:rsidP="00F67701">
      <w:pPr>
        <w:pStyle w:val="ImageCaption"/>
        <w:spacing w:line="480" w:lineRule="auto"/>
        <w:rPr>
          <w:rFonts w:ascii="Times New Roman" w:hAnsi="Times New Roman" w:cs="Times New Roman"/>
          <w:i w:val="0"/>
        </w:rPr>
      </w:pPr>
    </w:p>
    <w:p w14:paraId="3A180793" w14:textId="218C1912" w:rsidR="00784EE1" w:rsidRDefault="00784EE1">
      <w:pPr>
        <w:spacing w:line="480" w:lineRule="auto"/>
        <w:rPr>
          <w:rFonts w:ascii="Times New Roman" w:hAnsi="Times New Roman" w:cs="Times New Roman"/>
        </w:rPr>
        <w:pPrChange w:id="78" w:author="Nick" w:date="2018-01-21T17:52:00Z">
          <w:pPr/>
        </w:pPrChange>
      </w:pPr>
      <w:r>
        <w:rPr>
          <w:rFonts w:ascii="Times New Roman" w:hAnsi="Times New Roman" w:cs="Times New Roman"/>
          <w:i/>
        </w:rPr>
        <w:br w:type="page"/>
      </w:r>
    </w:p>
    <w:p w14:paraId="4961EF60" w14:textId="42FB1B59" w:rsidR="00784EE1" w:rsidRDefault="00397752" w:rsidP="00F67701">
      <w:pPr>
        <w:pStyle w:val="ImageCaption"/>
        <w:spacing w:line="480" w:lineRule="auto"/>
        <w:rPr>
          <w:rFonts w:ascii="Times New Roman" w:hAnsi="Times New Roman" w:cs="Times New Roman"/>
          <w:i w:val="0"/>
        </w:rPr>
      </w:pPr>
      <w:r w:rsidRPr="000C3BE1">
        <w:rPr>
          <w:rFonts w:ascii="Times New Roman" w:hAnsi="Times New Roman" w:cs="Times New Roman"/>
          <w:i w:val="0"/>
        </w:rPr>
        <w:lastRenderedPageBreak/>
        <w:t xml:space="preserve">Figure </w:t>
      </w:r>
      <w:ins w:id="79" w:author="Nick" w:date="2018-01-21T17:03:00Z">
        <w:r w:rsidR="00BD7F2B">
          <w:rPr>
            <w:rFonts w:ascii="Times New Roman" w:hAnsi="Times New Roman" w:cs="Times New Roman"/>
            <w:i w:val="0"/>
          </w:rPr>
          <w:t>4</w:t>
        </w:r>
      </w:ins>
      <w:del w:id="80" w:author="Nick" w:date="2018-01-21T17:03:00Z">
        <w:r w:rsidRPr="000C3BE1" w:rsidDel="00BD7F2B">
          <w:rPr>
            <w:rFonts w:ascii="Times New Roman" w:hAnsi="Times New Roman" w:cs="Times New Roman"/>
            <w:i w:val="0"/>
          </w:rPr>
          <w:delText>3</w:delText>
        </w:r>
      </w:del>
      <w:r w:rsidRPr="000C3BE1">
        <w:rPr>
          <w:rFonts w:ascii="Times New Roman" w:hAnsi="Times New Roman" w:cs="Times New Roman"/>
          <w:i w:val="0"/>
        </w:rPr>
        <w:t>. Matrix of simulated scenarios in</w:t>
      </w:r>
      <w:commentRangeStart w:id="81"/>
      <w:r w:rsidRPr="000C3BE1">
        <w:rPr>
          <w:rFonts w:ascii="Times New Roman" w:hAnsi="Times New Roman" w:cs="Times New Roman"/>
          <w:i w:val="0"/>
        </w:rPr>
        <w:t>vestigated in this study. Shaded boxes represent the presence of a given effect on the simulat</w:t>
      </w:r>
      <w:commentRangeEnd w:id="81"/>
      <w:r w:rsidR="00FD0D58">
        <w:rPr>
          <w:rStyle w:val="CommentReference"/>
          <w:i w:val="0"/>
        </w:rPr>
        <w:commentReference w:id="81"/>
      </w:r>
      <w:r w:rsidRPr="000C3BE1">
        <w:rPr>
          <w:rFonts w:ascii="Times New Roman" w:hAnsi="Times New Roman" w:cs="Times New Roman"/>
          <w:i w:val="0"/>
        </w:rPr>
        <w:t>ed capture histories of a trial.</w:t>
      </w:r>
    </w:p>
    <w:tbl>
      <w:tblPr>
        <w:tblStyle w:val="TableGrid"/>
        <w:tblW w:w="10349" w:type="dxa"/>
        <w:tblLayout w:type="fixed"/>
        <w:tblLook w:val="04A0" w:firstRow="1" w:lastRow="0" w:firstColumn="1" w:lastColumn="0" w:noHBand="0" w:noVBand="1"/>
      </w:tblPr>
      <w:tblGrid>
        <w:gridCol w:w="1615"/>
        <w:gridCol w:w="2160"/>
        <w:gridCol w:w="1170"/>
        <w:gridCol w:w="1350"/>
        <w:gridCol w:w="506"/>
        <w:gridCol w:w="507"/>
        <w:gridCol w:w="507"/>
        <w:gridCol w:w="507"/>
        <w:gridCol w:w="506"/>
        <w:gridCol w:w="507"/>
        <w:gridCol w:w="507"/>
        <w:gridCol w:w="507"/>
      </w:tblGrid>
      <w:tr w:rsidR="00397752" w14:paraId="2B486E16" w14:textId="77777777" w:rsidTr="00397752">
        <w:trPr>
          <w:trHeight w:val="341"/>
        </w:trPr>
        <w:tc>
          <w:tcPr>
            <w:tcW w:w="1615" w:type="dxa"/>
            <w:vMerge w:val="restart"/>
            <w:tcBorders>
              <w:tr2bl w:val="nil"/>
            </w:tcBorders>
            <w:shd w:val="clear" w:color="auto" w:fill="auto"/>
          </w:tcPr>
          <w:p w14:paraId="4D291196" w14:textId="77777777" w:rsidR="00397752" w:rsidRPr="00C34BE4" w:rsidRDefault="00397752" w:rsidP="0079361C">
            <w:pPr>
              <w:pStyle w:val="TableCaption"/>
              <w:rPr>
                <w:rFonts w:ascii="Times New Roman" w:hAnsi="Times New Roman" w:cs="Times New Roman"/>
                <w:b/>
                <w:i w:val="0"/>
              </w:rPr>
            </w:pPr>
            <w:r w:rsidRPr="00C34BE4">
              <w:rPr>
                <w:rFonts w:ascii="Times New Roman" w:hAnsi="Times New Roman" w:cs="Times New Roman"/>
                <w:b/>
                <w:i w:val="0"/>
              </w:rPr>
              <w:t>Effect</w:t>
            </w:r>
          </w:p>
        </w:tc>
        <w:tc>
          <w:tcPr>
            <w:tcW w:w="2160" w:type="dxa"/>
            <w:vMerge w:val="restart"/>
          </w:tcPr>
          <w:p w14:paraId="3B948DEB" w14:textId="77777777" w:rsidR="00397752" w:rsidRPr="002C0F25" w:rsidRDefault="00397752" w:rsidP="0079361C">
            <w:pPr>
              <w:pStyle w:val="TableCaption"/>
              <w:rPr>
                <w:rFonts w:ascii="Times New Roman" w:hAnsi="Times New Roman" w:cs="Times New Roman"/>
                <w:b/>
                <w:i w:val="0"/>
              </w:rPr>
            </w:pPr>
            <w:r w:rsidRPr="002C0F25">
              <w:rPr>
                <w:rFonts w:ascii="Times New Roman" w:hAnsi="Times New Roman" w:cs="Times New Roman"/>
                <w:b/>
                <w:i w:val="0"/>
              </w:rPr>
              <w:t>Description of effect</w:t>
            </w:r>
          </w:p>
        </w:tc>
        <w:tc>
          <w:tcPr>
            <w:tcW w:w="1170" w:type="dxa"/>
            <w:vMerge w:val="restart"/>
          </w:tcPr>
          <w:p w14:paraId="4D1555D3" w14:textId="77777777" w:rsidR="00397752" w:rsidRPr="002C0F25" w:rsidRDefault="00397752" w:rsidP="0079361C">
            <w:pPr>
              <w:pStyle w:val="TableCaption"/>
              <w:rPr>
                <w:rFonts w:ascii="Times New Roman" w:hAnsi="Times New Roman" w:cs="Times New Roman"/>
                <w:b/>
                <w:i w:val="0"/>
              </w:rPr>
            </w:pPr>
            <w:r w:rsidRPr="002C0F25">
              <w:rPr>
                <w:rFonts w:ascii="Times New Roman" w:hAnsi="Times New Roman" w:cs="Times New Roman"/>
                <w:b/>
                <w:i w:val="0"/>
              </w:rPr>
              <w:t>Relevant terms</w:t>
            </w:r>
          </w:p>
        </w:tc>
        <w:tc>
          <w:tcPr>
            <w:tcW w:w="1350" w:type="dxa"/>
            <w:vMerge w:val="restart"/>
          </w:tcPr>
          <w:p w14:paraId="468A573E" w14:textId="77777777" w:rsidR="00397752" w:rsidRPr="002C0F25" w:rsidRDefault="00397752" w:rsidP="00DF611A">
            <w:pPr>
              <w:pStyle w:val="TableCaption"/>
              <w:rPr>
                <w:rFonts w:ascii="Times New Roman" w:hAnsi="Times New Roman" w:cs="Times New Roman"/>
                <w:b/>
                <w:i w:val="0"/>
              </w:rPr>
            </w:pPr>
            <w:r w:rsidRPr="002C0F25">
              <w:rPr>
                <w:rFonts w:ascii="Times New Roman" w:hAnsi="Times New Roman" w:cs="Times New Roman"/>
                <w:b/>
                <w:i w:val="0"/>
              </w:rPr>
              <w:t>Effect scale</w:t>
            </w:r>
          </w:p>
        </w:tc>
        <w:tc>
          <w:tcPr>
            <w:tcW w:w="4054" w:type="dxa"/>
            <w:gridSpan w:val="8"/>
          </w:tcPr>
          <w:p w14:paraId="4441CC53" w14:textId="77777777" w:rsidR="00397752" w:rsidRPr="002C0F25" w:rsidRDefault="00397752">
            <w:pPr>
              <w:pStyle w:val="TableCaption"/>
              <w:rPr>
                <w:rFonts w:ascii="Times New Roman" w:hAnsi="Times New Roman" w:cs="Times New Roman"/>
                <w:b/>
                <w:i w:val="0"/>
              </w:rPr>
            </w:pPr>
            <w:r>
              <w:rPr>
                <w:rFonts w:ascii="Times New Roman" w:hAnsi="Times New Roman" w:cs="Times New Roman"/>
                <w:b/>
                <w:i w:val="0"/>
              </w:rPr>
              <w:t>Present in</w:t>
            </w:r>
          </w:p>
        </w:tc>
      </w:tr>
      <w:tr w:rsidR="00397752" w14:paraId="6AC4B9BE" w14:textId="77777777" w:rsidTr="00397752">
        <w:trPr>
          <w:trHeight w:val="296"/>
        </w:trPr>
        <w:tc>
          <w:tcPr>
            <w:tcW w:w="1615" w:type="dxa"/>
            <w:vMerge/>
            <w:tcBorders>
              <w:tr2bl w:val="nil"/>
            </w:tcBorders>
            <w:shd w:val="clear" w:color="auto" w:fill="auto"/>
          </w:tcPr>
          <w:p w14:paraId="14B404FB" w14:textId="77777777" w:rsidR="00397752" w:rsidRPr="00C34BE4" w:rsidRDefault="00397752">
            <w:pPr>
              <w:pStyle w:val="TableCaption"/>
              <w:rPr>
                <w:rFonts w:ascii="Times New Roman" w:hAnsi="Times New Roman" w:cs="Times New Roman"/>
                <w:b/>
                <w:i w:val="0"/>
              </w:rPr>
            </w:pPr>
          </w:p>
        </w:tc>
        <w:tc>
          <w:tcPr>
            <w:tcW w:w="2160" w:type="dxa"/>
            <w:vMerge/>
          </w:tcPr>
          <w:p w14:paraId="592FD37E" w14:textId="77777777" w:rsidR="00397752" w:rsidRPr="002C0F25" w:rsidRDefault="00397752">
            <w:pPr>
              <w:pStyle w:val="TableCaption"/>
              <w:rPr>
                <w:rFonts w:ascii="Times New Roman" w:hAnsi="Times New Roman" w:cs="Times New Roman"/>
                <w:b/>
                <w:i w:val="0"/>
              </w:rPr>
            </w:pPr>
          </w:p>
        </w:tc>
        <w:tc>
          <w:tcPr>
            <w:tcW w:w="1170" w:type="dxa"/>
            <w:vMerge/>
          </w:tcPr>
          <w:p w14:paraId="1AD17F76" w14:textId="77777777" w:rsidR="00397752" w:rsidRPr="002C0F25" w:rsidRDefault="00397752">
            <w:pPr>
              <w:pStyle w:val="TableCaption"/>
              <w:rPr>
                <w:rFonts w:ascii="Times New Roman" w:hAnsi="Times New Roman" w:cs="Times New Roman"/>
                <w:b/>
                <w:i w:val="0"/>
              </w:rPr>
            </w:pPr>
          </w:p>
        </w:tc>
        <w:tc>
          <w:tcPr>
            <w:tcW w:w="1350" w:type="dxa"/>
            <w:vMerge/>
          </w:tcPr>
          <w:p w14:paraId="7213A0EA" w14:textId="77777777" w:rsidR="00397752" w:rsidRPr="002C0F25" w:rsidRDefault="00397752">
            <w:pPr>
              <w:pStyle w:val="TableCaption"/>
              <w:rPr>
                <w:rFonts w:ascii="Times New Roman" w:hAnsi="Times New Roman" w:cs="Times New Roman"/>
                <w:b/>
                <w:i w:val="0"/>
              </w:rPr>
            </w:pPr>
          </w:p>
        </w:tc>
        <w:tc>
          <w:tcPr>
            <w:tcW w:w="506" w:type="dxa"/>
          </w:tcPr>
          <w:p w14:paraId="7611230C"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t1</w:t>
            </w:r>
          </w:p>
        </w:tc>
        <w:tc>
          <w:tcPr>
            <w:tcW w:w="507" w:type="dxa"/>
          </w:tcPr>
          <w:p w14:paraId="0A7A6EE3"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t2</w:t>
            </w:r>
          </w:p>
        </w:tc>
        <w:tc>
          <w:tcPr>
            <w:tcW w:w="507" w:type="dxa"/>
          </w:tcPr>
          <w:p w14:paraId="15FCA0C2"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t3</w:t>
            </w:r>
          </w:p>
        </w:tc>
        <w:tc>
          <w:tcPr>
            <w:tcW w:w="507" w:type="dxa"/>
          </w:tcPr>
          <w:p w14:paraId="17AFDEFD"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t4</w:t>
            </w:r>
          </w:p>
        </w:tc>
        <w:tc>
          <w:tcPr>
            <w:tcW w:w="506" w:type="dxa"/>
          </w:tcPr>
          <w:p w14:paraId="510A3F57"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t5</w:t>
            </w:r>
          </w:p>
        </w:tc>
        <w:tc>
          <w:tcPr>
            <w:tcW w:w="507" w:type="dxa"/>
          </w:tcPr>
          <w:p w14:paraId="112CC5A0"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t6</w:t>
            </w:r>
          </w:p>
        </w:tc>
        <w:tc>
          <w:tcPr>
            <w:tcW w:w="507" w:type="dxa"/>
          </w:tcPr>
          <w:p w14:paraId="7DA63681"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t7</w:t>
            </w:r>
          </w:p>
        </w:tc>
        <w:tc>
          <w:tcPr>
            <w:tcW w:w="507" w:type="dxa"/>
          </w:tcPr>
          <w:p w14:paraId="6C85F995"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t8</w:t>
            </w:r>
          </w:p>
        </w:tc>
      </w:tr>
      <w:tr w:rsidR="00397752" w14:paraId="6F65EF5F" w14:textId="77777777" w:rsidTr="00397752">
        <w:trPr>
          <w:trHeight w:val="458"/>
        </w:trPr>
        <w:tc>
          <w:tcPr>
            <w:tcW w:w="1615" w:type="dxa"/>
            <w:shd w:val="clear" w:color="auto" w:fill="auto"/>
          </w:tcPr>
          <w:p w14:paraId="1816AE87"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trap-specific behavior</w:t>
            </w:r>
          </w:p>
        </w:tc>
        <w:tc>
          <w:tcPr>
            <w:tcW w:w="2160" w:type="dxa"/>
          </w:tcPr>
          <w:p w14:paraId="3932384D"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Bears are more likely to revisit a given trap after visiting that trap</w:t>
            </w:r>
          </w:p>
        </w:tc>
        <w:tc>
          <w:tcPr>
            <w:tcW w:w="1170" w:type="dxa"/>
          </w:tcPr>
          <w:p w14:paraId="56A6B1D8"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b</w:t>
            </w:r>
          </w:p>
        </w:tc>
        <w:tc>
          <w:tcPr>
            <w:tcW w:w="1350" w:type="dxa"/>
          </w:tcPr>
          <w:p w14:paraId="54019D6F" w14:textId="77777777" w:rsidR="00397752" w:rsidRPr="00B64722" w:rsidRDefault="00397752" w:rsidP="00DF611A">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06" w:type="dxa"/>
            <w:shd w:val="clear" w:color="auto" w:fill="auto"/>
          </w:tcPr>
          <w:p w14:paraId="5D018FBA"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1FF3BBB2" w14:textId="77777777" w:rsidR="00397752" w:rsidRPr="00B64722" w:rsidRDefault="00397752">
            <w:pPr>
              <w:pStyle w:val="TableCaption"/>
              <w:rPr>
                <w:rFonts w:ascii="Times New Roman" w:hAnsi="Times New Roman" w:cs="Times New Roman"/>
                <w:sz w:val="20"/>
                <w:szCs w:val="20"/>
              </w:rPr>
            </w:pPr>
          </w:p>
        </w:tc>
        <w:tc>
          <w:tcPr>
            <w:tcW w:w="507" w:type="dxa"/>
          </w:tcPr>
          <w:p w14:paraId="64746F6F" w14:textId="77777777" w:rsidR="00397752" w:rsidRPr="00B64722" w:rsidRDefault="00397752">
            <w:pPr>
              <w:pStyle w:val="TableCaption"/>
              <w:rPr>
                <w:rFonts w:ascii="Times New Roman" w:hAnsi="Times New Roman" w:cs="Times New Roman"/>
                <w:sz w:val="20"/>
                <w:szCs w:val="20"/>
              </w:rPr>
            </w:pPr>
          </w:p>
        </w:tc>
        <w:tc>
          <w:tcPr>
            <w:tcW w:w="507" w:type="dxa"/>
          </w:tcPr>
          <w:p w14:paraId="61E3D202" w14:textId="77777777" w:rsidR="00397752" w:rsidRPr="00B64722" w:rsidRDefault="00397752">
            <w:pPr>
              <w:pStyle w:val="TableCaption"/>
              <w:rPr>
                <w:rFonts w:ascii="Times New Roman" w:hAnsi="Times New Roman" w:cs="Times New Roman"/>
                <w:sz w:val="20"/>
                <w:szCs w:val="20"/>
              </w:rPr>
            </w:pPr>
          </w:p>
        </w:tc>
        <w:tc>
          <w:tcPr>
            <w:tcW w:w="506" w:type="dxa"/>
          </w:tcPr>
          <w:p w14:paraId="7BFC8B03"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226DEEB3"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6E6AFF33" w14:textId="77777777" w:rsidR="00397752" w:rsidRPr="00B64722" w:rsidRDefault="00397752">
            <w:pPr>
              <w:pStyle w:val="TableCaption"/>
              <w:rPr>
                <w:rFonts w:ascii="Times New Roman" w:hAnsi="Times New Roman" w:cs="Times New Roman"/>
                <w:sz w:val="20"/>
                <w:szCs w:val="20"/>
              </w:rPr>
            </w:pPr>
          </w:p>
        </w:tc>
        <w:tc>
          <w:tcPr>
            <w:tcW w:w="507" w:type="dxa"/>
          </w:tcPr>
          <w:p w14:paraId="19CD2DE2" w14:textId="77777777" w:rsidR="00397752" w:rsidRPr="00B64722" w:rsidRDefault="00397752">
            <w:pPr>
              <w:pStyle w:val="TableCaption"/>
              <w:rPr>
                <w:rFonts w:ascii="Times New Roman" w:hAnsi="Times New Roman" w:cs="Times New Roman"/>
                <w:sz w:val="20"/>
                <w:szCs w:val="20"/>
              </w:rPr>
            </w:pPr>
          </w:p>
        </w:tc>
      </w:tr>
      <w:tr w:rsidR="00397752" w14:paraId="01D9EEDF" w14:textId="77777777" w:rsidTr="00397752">
        <w:trPr>
          <w:trHeight w:val="458"/>
        </w:trPr>
        <w:tc>
          <w:tcPr>
            <w:tcW w:w="1615" w:type="dxa"/>
          </w:tcPr>
          <w:p w14:paraId="349CF929"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heterogeneity of behavior</w:t>
            </w:r>
          </w:p>
        </w:tc>
        <w:tc>
          <w:tcPr>
            <w:tcW w:w="2160" w:type="dxa"/>
          </w:tcPr>
          <w:p w14:paraId="050F783C"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bears are more or less likely to visit any trap</w:t>
            </w:r>
          </w:p>
        </w:tc>
        <w:tc>
          <w:tcPr>
            <w:tcW w:w="1170" w:type="dxa"/>
          </w:tcPr>
          <w:p w14:paraId="3D843D36"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w:t>
            </w:r>
            <w:r w:rsidRPr="00B64722">
              <w:rPr>
                <w:rFonts w:ascii="Times New Roman" w:eastAsia="Times New Roman" w:hAnsi="Times New Roman" w:cs="Times New Roman"/>
                <w:iCs/>
                <w:color w:val="000000" w:themeColor="text1"/>
                <w:kern w:val="24"/>
                <w:sz w:val="20"/>
                <w:szCs w:val="20"/>
                <w:lang w:val="el-GR"/>
              </w:rPr>
              <w:t>δ</w:t>
            </w:r>
          </w:p>
        </w:tc>
        <w:tc>
          <w:tcPr>
            <w:tcW w:w="1350" w:type="dxa"/>
          </w:tcPr>
          <w:p w14:paraId="152D08ED" w14:textId="77777777" w:rsidR="00397752" w:rsidRPr="00B64722" w:rsidRDefault="00397752" w:rsidP="00DF611A">
            <w:pPr>
              <w:pStyle w:val="TableCaption"/>
              <w:rPr>
                <w:rFonts w:ascii="Times New Roman" w:hAnsi="Times New Roman" w:cs="Times New Roman"/>
                <w:sz w:val="20"/>
                <w:szCs w:val="20"/>
              </w:rPr>
            </w:pPr>
            <w:r w:rsidRPr="00B64722">
              <w:rPr>
                <w:rFonts w:ascii="Times New Roman" w:hAnsi="Times New Roman" w:cs="Times New Roman"/>
                <w:sz w:val="20"/>
                <w:szCs w:val="20"/>
              </w:rPr>
              <w:t>Individual</w:t>
            </w:r>
          </w:p>
        </w:tc>
        <w:tc>
          <w:tcPr>
            <w:tcW w:w="506" w:type="dxa"/>
          </w:tcPr>
          <w:p w14:paraId="7BBC2A6F" w14:textId="77777777" w:rsidR="00397752" w:rsidRPr="00B64722" w:rsidRDefault="00397752">
            <w:pPr>
              <w:pStyle w:val="TableCaption"/>
              <w:rPr>
                <w:rFonts w:ascii="Times New Roman" w:hAnsi="Times New Roman" w:cs="Times New Roman"/>
                <w:sz w:val="20"/>
                <w:szCs w:val="20"/>
              </w:rPr>
            </w:pPr>
          </w:p>
        </w:tc>
        <w:tc>
          <w:tcPr>
            <w:tcW w:w="507" w:type="dxa"/>
          </w:tcPr>
          <w:p w14:paraId="7CB4E952"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4367D883" w14:textId="77777777" w:rsidR="00397752" w:rsidRPr="00B64722" w:rsidRDefault="00397752">
            <w:pPr>
              <w:pStyle w:val="TableCaption"/>
              <w:rPr>
                <w:rFonts w:ascii="Times New Roman" w:hAnsi="Times New Roman" w:cs="Times New Roman"/>
                <w:sz w:val="20"/>
                <w:szCs w:val="20"/>
              </w:rPr>
            </w:pPr>
          </w:p>
        </w:tc>
        <w:tc>
          <w:tcPr>
            <w:tcW w:w="507" w:type="dxa"/>
          </w:tcPr>
          <w:p w14:paraId="01E9FED2" w14:textId="77777777" w:rsidR="00397752" w:rsidRPr="00B64722" w:rsidRDefault="00397752">
            <w:pPr>
              <w:pStyle w:val="TableCaption"/>
              <w:rPr>
                <w:rFonts w:ascii="Times New Roman" w:hAnsi="Times New Roman" w:cs="Times New Roman"/>
                <w:sz w:val="20"/>
                <w:szCs w:val="20"/>
              </w:rPr>
            </w:pPr>
          </w:p>
        </w:tc>
        <w:tc>
          <w:tcPr>
            <w:tcW w:w="506" w:type="dxa"/>
            <w:shd w:val="clear" w:color="auto" w:fill="A6A6A6" w:themeFill="background1" w:themeFillShade="A6"/>
          </w:tcPr>
          <w:p w14:paraId="08E180FB"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4E1DC3A0"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66E6A290" w14:textId="77777777" w:rsidR="00397752" w:rsidRPr="00B64722" w:rsidRDefault="00397752">
            <w:pPr>
              <w:pStyle w:val="TableCaption"/>
              <w:rPr>
                <w:rFonts w:ascii="Times New Roman" w:hAnsi="Times New Roman" w:cs="Times New Roman"/>
                <w:sz w:val="20"/>
                <w:szCs w:val="20"/>
              </w:rPr>
            </w:pPr>
          </w:p>
        </w:tc>
        <w:tc>
          <w:tcPr>
            <w:tcW w:w="507" w:type="dxa"/>
          </w:tcPr>
          <w:p w14:paraId="38F749E0" w14:textId="77777777" w:rsidR="00397752" w:rsidRPr="00B64722" w:rsidRDefault="00397752">
            <w:pPr>
              <w:pStyle w:val="TableCaption"/>
              <w:rPr>
                <w:rFonts w:ascii="Times New Roman" w:hAnsi="Times New Roman" w:cs="Times New Roman"/>
                <w:sz w:val="20"/>
                <w:szCs w:val="20"/>
              </w:rPr>
            </w:pPr>
          </w:p>
        </w:tc>
      </w:tr>
      <w:tr w:rsidR="00397752" w14:paraId="0584126B" w14:textId="77777777" w:rsidTr="00397752">
        <w:trPr>
          <w:trHeight w:val="452"/>
        </w:trPr>
        <w:tc>
          <w:tcPr>
            <w:tcW w:w="1615" w:type="dxa"/>
          </w:tcPr>
          <w:p w14:paraId="20AD81FB"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sample redundancy</w:t>
            </w:r>
          </w:p>
        </w:tc>
        <w:tc>
          <w:tcPr>
            <w:tcW w:w="2160" w:type="dxa"/>
          </w:tcPr>
          <w:p w14:paraId="3B605107"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Bears leave one or more extra samples at a site-session</w:t>
            </w:r>
          </w:p>
        </w:tc>
        <w:tc>
          <w:tcPr>
            <w:tcW w:w="1170" w:type="dxa"/>
          </w:tcPr>
          <w:p w14:paraId="79115806"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eastAsia="Times New Roman" w:hAnsi="Times New Roman" w:cs="Times New Roman"/>
                <w:color w:val="000000" w:themeColor="text1"/>
                <w:kern w:val="24"/>
                <w:sz w:val="20"/>
                <w:szCs w:val="20"/>
                <w:lang w:val="el-GR"/>
              </w:rPr>
              <w:t>γ</w:t>
            </w:r>
            <w:r w:rsidRPr="00B64722">
              <w:rPr>
                <w:rFonts w:ascii="Times New Roman" w:eastAsia="Times New Roman" w:hAnsi="Times New Roman" w:cs="Times New Roman"/>
                <w:color w:val="000000" w:themeColor="text1"/>
                <w:kern w:val="24"/>
                <w:sz w:val="20"/>
                <w:szCs w:val="20"/>
              </w:rPr>
              <w:t xml:space="preserve">,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w:t>
            </w:r>
            <w:r w:rsidRPr="00B64722">
              <w:rPr>
                <w:rFonts w:ascii="Times New Roman" w:eastAsia="Times New Roman" w:hAnsi="Times New Roman" w:cs="Times New Roman"/>
                <w:iCs/>
                <w:color w:val="000000" w:themeColor="text1"/>
                <w:kern w:val="24"/>
                <w:sz w:val="20"/>
                <w:szCs w:val="20"/>
                <w:lang w:val="el-GR"/>
              </w:rPr>
              <w:t>δ</w:t>
            </w:r>
          </w:p>
        </w:tc>
        <w:tc>
          <w:tcPr>
            <w:tcW w:w="1350" w:type="dxa"/>
          </w:tcPr>
          <w:p w14:paraId="296AE042" w14:textId="77777777" w:rsidR="00397752" w:rsidRPr="00B64722" w:rsidRDefault="00397752" w:rsidP="00DF611A">
            <w:pPr>
              <w:pStyle w:val="TableCaption"/>
              <w:rPr>
                <w:rFonts w:ascii="Times New Roman" w:hAnsi="Times New Roman" w:cs="Times New Roman"/>
                <w:sz w:val="20"/>
                <w:szCs w:val="20"/>
              </w:rPr>
            </w:pPr>
            <w:r w:rsidRPr="00B64722">
              <w:rPr>
                <w:rFonts w:ascii="Times New Roman" w:hAnsi="Times New Roman" w:cs="Times New Roman"/>
                <w:sz w:val="20"/>
                <w:szCs w:val="20"/>
              </w:rPr>
              <w:t xml:space="preserve">Population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 0; Individual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&gt; 0 </w:t>
            </w:r>
          </w:p>
        </w:tc>
        <w:tc>
          <w:tcPr>
            <w:tcW w:w="506" w:type="dxa"/>
          </w:tcPr>
          <w:p w14:paraId="042A040B" w14:textId="77777777" w:rsidR="00397752" w:rsidRPr="00B64722" w:rsidRDefault="00397752">
            <w:pPr>
              <w:pStyle w:val="TableCaption"/>
              <w:rPr>
                <w:rFonts w:ascii="Times New Roman" w:hAnsi="Times New Roman" w:cs="Times New Roman"/>
                <w:sz w:val="20"/>
                <w:szCs w:val="20"/>
              </w:rPr>
            </w:pPr>
          </w:p>
        </w:tc>
        <w:tc>
          <w:tcPr>
            <w:tcW w:w="507" w:type="dxa"/>
          </w:tcPr>
          <w:p w14:paraId="5AE9D916" w14:textId="77777777" w:rsidR="00397752" w:rsidRPr="00B64722" w:rsidRDefault="00397752">
            <w:pPr>
              <w:pStyle w:val="TableCaption"/>
              <w:rPr>
                <w:rFonts w:ascii="Times New Roman" w:hAnsi="Times New Roman" w:cs="Times New Roman"/>
                <w:sz w:val="20"/>
                <w:szCs w:val="20"/>
              </w:rPr>
            </w:pPr>
          </w:p>
        </w:tc>
        <w:tc>
          <w:tcPr>
            <w:tcW w:w="507" w:type="dxa"/>
          </w:tcPr>
          <w:p w14:paraId="5839F895"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430252EE" w14:textId="77777777" w:rsidR="00397752" w:rsidRPr="00B64722" w:rsidRDefault="00397752">
            <w:pPr>
              <w:pStyle w:val="TableCaption"/>
              <w:rPr>
                <w:rFonts w:ascii="Times New Roman" w:hAnsi="Times New Roman" w:cs="Times New Roman"/>
                <w:sz w:val="20"/>
                <w:szCs w:val="20"/>
              </w:rPr>
            </w:pPr>
          </w:p>
        </w:tc>
        <w:tc>
          <w:tcPr>
            <w:tcW w:w="506" w:type="dxa"/>
            <w:shd w:val="clear" w:color="auto" w:fill="A6A6A6" w:themeFill="background1" w:themeFillShade="A6"/>
          </w:tcPr>
          <w:p w14:paraId="4B345664"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31E323AE"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71DC8C85" w14:textId="77777777" w:rsidR="00397752" w:rsidRPr="00B64722" w:rsidRDefault="00397752">
            <w:pPr>
              <w:pStyle w:val="TableCaption"/>
              <w:rPr>
                <w:rFonts w:ascii="Times New Roman" w:hAnsi="Times New Roman" w:cs="Times New Roman"/>
                <w:sz w:val="20"/>
                <w:szCs w:val="20"/>
              </w:rPr>
            </w:pPr>
          </w:p>
        </w:tc>
        <w:tc>
          <w:tcPr>
            <w:tcW w:w="507" w:type="dxa"/>
          </w:tcPr>
          <w:p w14:paraId="3507C101" w14:textId="77777777" w:rsidR="00397752" w:rsidRPr="00B64722" w:rsidRDefault="00397752">
            <w:pPr>
              <w:pStyle w:val="TableCaption"/>
              <w:rPr>
                <w:rFonts w:ascii="Times New Roman" w:hAnsi="Times New Roman" w:cs="Times New Roman"/>
                <w:sz w:val="20"/>
                <w:szCs w:val="20"/>
              </w:rPr>
            </w:pPr>
          </w:p>
        </w:tc>
      </w:tr>
      <w:tr w:rsidR="00397752" w14:paraId="13E0336A" w14:textId="77777777" w:rsidTr="00397752">
        <w:trPr>
          <w:trHeight w:val="458"/>
        </w:trPr>
        <w:tc>
          <w:tcPr>
            <w:tcW w:w="1615" w:type="dxa"/>
          </w:tcPr>
          <w:p w14:paraId="36C33830"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uneven density of activity centers</w:t>
            </w:r>
          </w:p>
        </w:tc>
        <w:tc>
          <w:tcPr>
            <w:tcW w:w="2160" w:type="dxa"/>
          </w:tcPr>
          <w:p w14:paraId="7A4F4E71"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Bears are distributed disproportionately on trapping grid</w:t>
            </w:r>
          </w:p>
        </w:tc>
        <w:tc>
          <w:tcPr>
            <w:tcW w:w="1170" w:type="dxa"/>
          </w:tcPr>
          <w:p w14:paraId="4F81506B"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eastAsia="Times New Roman" w:hAnsi="Times New Roman" w:cs="Times New Roman"/>
                <w:color w:val="000000" w:themeColor="text1"/>
                <w:kern w:val="24"/>
                <w:sz w:val="20"/>
                <w:szCs w:val="20"/>
                <w:lang w:val="el-GR"/>
              </w:rPr>
              <w:t>α</w:t>
            </w:r>
            <w:r w:rsidRPr="00B64722">
              <w:rPr>
                <w:rFonts w:ascii="Times New Roman" w:eastAsia="Times New Roman" w:hAnsi="Times New Roman" w:cs="Times New Roman"/>
                <w:color w:val="000000" w:themeColor="text1"/>
                <w:kern w:val="24"/>
                <w:sz w:val="20"/>
                <w:szCs w:val="20"/>
              </w:rPr>
              <w:t xml:space="preserve">, </w:t>
            </w:r>
            <w:r w:rsidRPr="00B64722">
              <w:rPr>
                <w:rFonts w:ascii="Times New Roman" w:eastAsia="Times New Roman" w:hAnsi="Times New Roman" w:cs="Times New Roman"/>
                <w:color w:val="000000" w:themeColor="text1"/>
                <w:kern w:val="24"/>
                <w:sz w:val="20"/>
                <w:szCs w:val="20"/>
                <w:lang w:val="el-GR"/>
              </w:rPr>
              <w:t>Φ</w:t>
            </w:r>
          </w:p>
        </w:tc>
        <w:tc>
          <w:tcPr>
            <w:tcW w:w="1350" w:type="dxa"/>
          </w:tcPr>
          <w:p w14:paraId="2EF6ED04" w14:textId="77777777" w:rsidR="00397752" w:rsidRPr="00B64722" w:rsidRDefault="00397752" w:rsidP="00DF611A">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06" w:type="dxa"/>
          </w:tcPr>
          <w:p w14:paraId="51EF8B9E" w14:textId="77777777" w:rsidR="00397752" w:rsidRPr="00B64722" w:rsidRDefault="00397752">
            <w:pPr>
              <w:pStyle w:val="TableCaption"/>
              <w:rPr>
                <w:rFonts w:ascii="Times New Roman" w:hAnsi="Times New Roman" w:cs="Times New Roman"/>
                <w:sz w:val="20"/>
                <w:szCs w:val="20"/>
              </w:rPr>
            </w:pPr>
          </w:p>
        </w:tc>
        <w:tc>
          <w:tcPr>
            <w:tcW w:w="507" w:type="dxa"/>
          </w:tcPr>
          <w:p w14:paraId="6DCC0C14" w14:textId="77777777" w:rsidR="00397752" w:rsidRPr="00B64722" w:rsidRDefault="00397752">
            <w:pPr>
              <w:pStyle w:val="TableCaption"/>
              <w:rPr>
                <w:rFonts w:ascii="Times New Roman" w:hAnsi="Times New Roman" w:cs="Times New Roman"/>
                <w:sz w:val="20"/>
                <w:szCs w:val="20"/>
              </w:rPr>
            </w:pPr>
          </w:p>
        </w:tc>
        <w:tc>
          <w:tcPr>
            <w:tcW w:w="507" w:type="dxa"/>
          </w:tcPr>
          <w:p w14:paraId="47F859BF" w14:textId="77777777" w:rsidR="00397752" w:rsidRPr="00B64722" w:rsidRDefault="00397752">
            <w:pPr>
              <w:pStyle w:val="TableCaption"/>
              <w:rPr>
                <w:rFonts w:ascii="Times New Roman" w:hAnsi="Times New Roman" w:cs="Times New Roman"/>
                <w:sz w:val="20"/>
                <w:szCs w:val="20"/>
              </w:rPr>
            </w:pPr>
          </w:p>
        </w:tc>
        <w:tc>
          <w:tcPr>
            <w:tcW w:w="507" w:type="dxa"/>
          </w:tcPr>
          <w:p w14:paraId="1D97BF3E" w14:textId="77777777" w:rsidR="00397752" w:rsidRPr="00B64722" w:rsidRDefault="00397752">
            <w:pPr>
              <w:pStyle w:val="TableCaption"/>
              <w:rPr>
                <w:rFonts w:ascii="Times New Roman" w:hAnsi="Times New Roman" w:cs="Times New Roman"/>
                <w:sz w:val="20"/>
                <w:szCs w:val="20"/>
              </w:rPr>
            </w:pPr>
          </w:p>
        </w:tc>
        <w:tc>
          <w:tcPr>
            <w:tcW w:w="506" w:type="dxa"/>
          </w:tcPr>
          <w:p w14:paraId="6190729B" w14:textId="77777777" w:rsidR="00397752" w:rsidRPr="00B64722" w:rsidRDefault="00397752">
            <w:pPr>
              <w:pStyle w:val="TableCaption"/>
              <w:rPr>
                <w:rFonts w:ascii="Times New Roman" w:hAnsi="Times New Roman" w:cs="Times New Roman"/>
                <w:sz w:val="20"/>
                <w:szCs w:val="20"/>
              </w:rPr>
            </w:pPr>
          </w:p>
        </w:tc>
        <w:tc>
          <w:tcPr>
            <w:tcW w:w="507" w:type="dxa"/>
          </w:tcPr>
          <w:p w14:paraId="7D899047"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2170EA2F"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03D4C041" w14:textId="77777777" w:rsidR="00397752" w:rsidRPr="00B64722" w:rsidRDefault="00397752">
            <w:pPr>
              <w:pStyle w:val="TableCaption"/>
              <w:rPr>
                <w:rFonts w:ascii="Times New Roman" w:hAnsi="Times New Roman" w:cs="Times New Roman"/>
                <w:sz w:val="20"/>
                <w:szCs w:val="20"/>
              </w:rPr>
            </w:pPr>
          </w:p>
        </w:tc>
      </w:tr>
    </w:tbl>
    <w:p w14:paraId="18F15E20" w14:textId="77777777" w:rsidR="00784EE1" w:rsidRDefault="00784EE1" w:rsidP="00F67701">
      <w:pPr>
        <w:pStyle w:val="BodyText"/>
        <w:spacing w:line="480" w:lineRule="auto"/>
        <w:rPr>
          <w:rFonts w:ascii="Times New Roman" w:eastAsia="Times New Roman" w:hAnsi="Times New Roman" w:cs="Times New Roman"/>
          <w:color w:val="000000" w:themeColor="text1"/>
          <w:kern w:val="24"/>
        </w:rPr>
      </w:pPr>
    </w:p>
    <w:p w14:paraId="7248B276" w14:textId="77777777" w:rsidR="00784EE1" w:rsidRDefault="00784EE1">
      <w:pPr>
        <w:spacing w:line="480" w:lineRule="auto"/>
        <w:rPr>
          <w:rFonts w:ascii="Times New Roman" w:eastAsia="Times New Roman" w:hAnsi="Times New Roman" w:cs="Times New Roman"/>
          <w:color w:val="000000" w:themeColor="text1"/>
          <w:kern w:val="24"/>
        </w:rPr>
        <w:pPrChange w:id="82" w:author="Nick" w:date="2018-01-21T17:52:00Z">
          <w:pPr/>
        </w:pPrChange>
      </w:pPr>
      <w:r>
        <w:rPr>
          <w:rFonts w:ascii="Times New Roman" w:eastAsia="Times New Roman" w:hAnsi="Times New Roman" w:cs="Times New Roman"/>
          <w:color w:val="000000" w:themeColor="text1"/>
          <w:kern w:val="24"/>
        </w:rPr>
        <w:br w:type="page"/>
      </w:r>
    </w:p>
    <w:p w14:paraId="01A07ECB" w14:textId="2E9AE2ED" w:rsidR="008D3C3A" w:rsidRDefault="008D3C3A" w:rsidP="00F67701">
      <w:pPr>
        <w:pStyle w:val="BodyText"/>
        <w:spacing w:line="480" w:lineRule="auto"/>
        <w:rPr>
          <w:rFonts w:ascii="Times New Roman" w:hAnsi="Times New Roman" w:cs="Times New Roman"/>
        </w:rPr>
      </w:pPr>
      <w:commentRangeStart w:id="83"/>
      <w:r w:rsidRPr="000C3BE1">
        <w:rPr>
          <w:rFonts w:ascii="Times New Roman" w:eastAsia="Times New Roman" w:hAnsi="Times New Roman" w:cs="Times New Roman"/>
          <w:color w:val="000000" w:themeColor="text1"/>
          <w:kern w:val="24"/>
        </w:rPr>
        <w:lastRenderedPageBreak/>
        <w:t xml:space="preserve">Figure </w:t>
      </w:r>
      <w:ins w:id="84" w:author="Nick" w:date="2018-01-21T17:03:00Z">
        <w:r w:rsidR="00BD7F2B">
          <w:rPr>
            <w:rFonts w:ascii="Times New Roman" w:eastAsia="Times New Roman" w:hAnsi="Times New Roman" w:cs="Times New Roman"/>
            <w:color w:val="000000" w:themeColor="text1"/>
            <w:kern w:val="24"/>
          </w:rPr>
          <w:t>5</w:t>
        </w:r>
      </w:ins>
      <w:del w:id="85" w:author="Nick" w:date="2018-01-21T17:03:00Z">
        <w:r w:rsidRPr="000C3BE1" w:rsidDel="00BD7F2B">
          <w:rPr>
            <w:rFonts w:ascii="Times New Roman" w:eastAsia="Times New Roman" w:hAnsi="Times New Roman" w:cs="Times New Roman"/>
            <w:color w:val="000000" w:themeColor="text1"/>
            <w:kern w:val="24"/>
          </w:rPr>
          <w:delText>4</w:delText>
        </w:r>
      </w:del>
      <w:r w:rsidRPr="000C3BE1">
        <w:rPr>
          <w:rFonts w:ascii="Times New Roman" w:eastAsia="Times New Roman" w:hAnsi="Times New Roman" w:cs="Times New Roman"/>
          <w:color w:val="000000" w:themeColor="text1"/>
          <w:kern w:val="24"/>
        </w:rPr>
        <w:t>. Proportion of non-redundant samples vs subsampling type for each of the five trials where redun</w:t>
      </w:r>
      <w:commentRangeEnd w:id="83"/>
      <w:r w:rsidR="001B365F">
        <w:rPr>
          <w:rStyle w:val="CommentReference"/>
        </w:rPr>
        <w:commentReference w:id="83"/>
      </w:r>
      <w:r w:rsidRPr="000C3BE1">
        <w:rPr>
          <w:rFonts w:ascii="Times New Roman" w:eastAsia="Times New Roman" w:hAnsi="Times New Roman" w:cs="Times New Roman"/>
          <w:color w:val="000000" w:themeColor="text1"/>
          <w:kern w:val="24"/>
        </w:rPr>
        <w:t xml:space="preserve">dancy is possible. </w:t>
      </w:r>
      <w:r w:rsidRPr="000C3BE1">
        <w:rPr>
          <w:rFonts w:ascii="Times New Roman" w:hAnsi="Times New Roman" w:cs="Times New Roman"/>
        </w:rPr>
        <w:t>Note that, as redundancy is not introduced for t1, t2, t3, or t8, proportion of non-redundant samples is fixed at 1 for these trials.</w:t>
      </w:r>
    </w:p>
    <w:p w14:paraId="037E4F88" w14:textId="714310E5" w:rsidR="000C3BE1" w:rsidRPr="000C3BE1" w:rsidRDefault="000C3BE1" w:rsidP="00F67701">
      <w:pPr>
        <w:pStyle w:val="BodyText"/>
        <w:spacing w:line="480" w:lineRule="auto"/>
        <w:rPr>
          <w:rFonts w:ascii="Times New Roman" w:hAnsi="Times New Roman" w:cs="Times New Roman"/>
        </w:rPr>
      </w:pPr>
      <w:r>
        <w:rPr>
          <w:noProof/>
        </w:rPr>
        <w:drawing>
          <wp:inline distT="0" distB="0" distL="0" distR="0" wp14:anchorId="34EC0718" wp14:editId="3D2BF1BF">
            <wp:extent cx="6778227" cy="31055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98201" cy="3114660"/>
                    </a:xfrm>
                    <a:prstGeom prst="rect">
                      <a:avLst/>
                    </a:prstGeom>
                  </pic:spPr>
                </pic:pic>
              </a:graphicData>
            </a:graphic>
          </wp:inline>
        </w:drawing>
      </w:r>
    </w:p>
    <w:p w14:paraId="595845D9" w14:textId="008F8977" w:rsidR="00397752" w:rsidRDefault="00392415" w:rsidP="00F67701">
      <w:pPr>
        <w:pStyle w:val="BodyText"/>
        <w:spacing w:line="480" w:lineRule="auto"/>
        <w:rPr>
          <w:rFonts w:ascii="Times New Roman" w:hAnsi="Times New Roman" w:cs="Times New Roman"/>
          <w:noProof/>
        </w:rPr>
      </w:pPr>
      <w:r w:rsidRPr="00392415">
        <w:rPr>
          <w:rFonts w:ascii="Times New Roman" w:eastAsia="Times New Roman" w:hAnsi="Times New Roman" w:cs="Times New Roman"/>
          <w:color w:val="000000" w:themeColor="text1"/>
          <w:kern w:val="24"/>
        </w:rPr>
        <w:lastRenderedPageBreak/>
        <w:t xml:space="preserve">Figure </w:t>
      </w:r>
      <w:ins w:id="86" w:author="Nick" w:date="2018-01-21T17:03:00Z">
        <w:r w:rsidR="00BD7F2B">
          <w:rPr>
            <w:rFonts w:ascii="Times New Roman" w:eastAsia="Times New Roman" w:hAnsi="Times New Roman" w:cs="Times New Roman"/>
            <w:color w:val="000000" w:themeColor="text1"/>
            <w:kern w:val="24"/>
          </w:rPr>
          <w:t>6</w:t>
        </w:r>
      </w:ins>
      <w:del w:id="87" w:author="Nick" w:date="2018-01-21T17:03:00Z">
        <w:r w:rsidRPr="00392415" w:rsidDel="00BD7F2B">
          <w:rPr>
            <w:rFonts w:ascii="Times New Roman" w:eastAsia="Times New Roman" w:hAnsi="Times New Roman" w:cs="Times New Roman"/>
            <w:color w:val="000000" w:themeColor="text1"/>
            <w:kern w:val="24"/>
          </w:rPr>
          <w:delText>5</w:delText>
        </w:r>
      </w:del>
      <w:r w:rsidR="00083852">
        <w:rPr>
          <w:rFonts w:ascii="Times New Roman" w:eastAsia="Times New Roman" w:hAnsi="Times New Roman" w:cs="Times New Roman"/>
          <w:color w:val="000000" w:themeColor="text1"/>
          <w:kern w:val="24"/>
        </w:rPr>
        <w:t>A</w:t>
      </w:r>
      <w:r w:rsidRPr="00392415">
        <w:rPr>
          <w:rFonts w:ascii="Times New Roman" w:eastAsia="Times New Roman" w:hAnsi="Times New Roman" w:cs="Times New Roman"/>
          <w:color w:val="000000" w:themeColor="text1"/>
          <w:kern w:val="24"/>
        </w:rPr>
        <w:t xml:space="preserve">. </w:t>
      </w:r>
      <w:commentRangeStart w:id="88"/>
      <w:r w:rsidR="00927359">
        <w:rPr>
          <w:rFonts w:ascii="Times New Roman" w:eastAsia="Times New Roman" w:hAnsi="Times New Roman" w:cs="Times New Roman"/>
          <w:color w:val="000000" w:themeColor="text1"/>
          <w:kern w:val="24"/>
        </w:rPr>
        <w:t xml:space="preserve">Ratio of density estimates obtained using </w:t>
      </w:r>
      <w:r w:rsidR="000D269E">
        <w:rPr>
          <w:rFonts w:ascii="Times New Roman" w:eastAsia="Times New Roman" w:hAnsi="Times New Roman" w:cs="Times New Roman"/>
          <w:color w:val="000000" w:themeColor="text1"/>
          <w:kern w:val="24"/>
        </w:rPr>
        <w:t>subsampled datasets to the estimates obtained using the full dataset for that simulation</w:t>
      </w:r>
      <w:r w:rsidRPr="00392415">
        <w:rPr>
          <w:rFonts w:ascii="Times New Roman" w:eastAsia="Times New Roman" w:hAnsi="Times New Roman" w:cs="Times New Roman"/>
          <w:color w:val="000000" w:themeColor="text1"/>
          <w:kern w:val="24"/>
        </w:rPr>
        <w:t xml:space="preserve">. </w:t>
      </w:r>
      <w:commentRangeEnd w:id="88"/>
      <w:r w:rsidR="001B365F">
        <w:rPr>
          <w:rStyle w:val="CommentReference"/>
        </w:rPr>
        <w:commentReference w:id="88"/>
      </w:r>
      <w:commentRangeStart w:id="89"/>
      <w:r w:rsidR="007162CB">
        <w:rPr>
          <w:noProof/>
        </w:rPr>
        <w:drawing>
          <wp:inline distT="0" distB="0" distL="0" distR="0" wp14:anchorId="421C615B" wp14:editId="1D374784">
            <wp:extent cx="6829425" cy="41049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6481" cy="4115203"/>
                    </a:xfrm>
                    <a:prstGeom prst="rect">
                      <a:avLst/>
                    </a:prstGeom>
                  </pic:spPr>
                </pic:pic>
              </a:graphicData>
            </a:graphic>
          </wp:inline>
        </w:drawing>
      </w:r>
      <w:commentRangeEnd w:id="89"/>
      <w:r w:rsidR="007162CB">
        <w:rPr>
          <w:rStyle w:val="CommentReference"/>
        </w:rPr>
        <w:commentReference w:id="89"/>
      </w:r>
      <w:r w:rsidR="00397752">
        <w:rPr>
          <w:rFonts w:ascii="Times New Roman" w:hAnsi="Times New Roman" w:cs="Times New Roman"/>
          <w:noProof/>
        </w:rPr>
        <w:br w:type="page"/>
      </w:r>
    </w:p>
    <w:p w14:paraId="595DC5B9" w14:textId="4C4A5575" w:rsidR="00083852" w:rsidRPr="00392415" w:rsidRDefault="00083852" w:rsidP="00F67701">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del w:id="90" w:author="Nick" w:date="2018-01-21T17:03:00Z">
        <w:r w:rsidRPr="00392415" w:rsidDel="00BD7F2B">
          <w:rPr>
            <w:rFonts w:ascii="Times New Roman" w:eastAsia="Times New Roman" w:hAnsi="Times New Roman" w:cs="Times New Roman"/>
            <w:color w:val="000000" w:themeColor="text1"/>
            <w:kern w:val="24"/>
          </w:rPr>
          <w:delText>5</w:delText>
        </w:r>
      </w:del>
      <w:ins w:id="91" w:author="Nick" w:date="2018-01-21T17:03:00Z">
        <w:r w:rsidR="00BD7F2B">
          <w:rPr>
            <w:rFonts w:ascii="Times New Roman" w:eastAsia="Times New Roman" w:hAnsi="Times New Roman" w:cs="Times New Roman"/>
            <w:color w:val="000000" w:themeColor="text1"/>
            <w:kern w:val="24"/>
          </w:rPr>
          <w:t>6</w:t>
        </w:r>
      </w:ins>
      <w:r>
        <w:rPr>
          <w:rFonts w:ascii="Times New Roman" w:eastAsia="Times New Roman" w:hAnsi="Times New Roman" w:cs="Times New Roman"/>
          <w:color w:val="000000" w:themeColor="text1"/>
          <w:kern w:val="24"/>
        </w:rPr>
        <w:t>B</w:t>
      </w:r>
      <w:r w:rsidRPr="00392415">
        <w:rPr>
          <w:rFonts w:ascii="Times New Roman" w:eastAsia="Times New Roman" w:hAnsi="Times New Roman" w:cs="Times New Roman"/>
          <w:color w:val="000000" w:themeColor="text1"/>
          <w:kern w:val="24"/>
        </w:rPr>
        <w:t xml:space="preserve">. </w:t>
      </w:r>
      <w:commentRangeStart w:id="92"/>
      <w:r>
        <w:rPr>
          <w:rFonts w:ascii="Times New Roman" w:eastAsia="Times New Roman" w:hAnsi="Times New Roman" w:cs="Times New Roman"/>
          <w:color w:val="000000" w:themeColor="text1"/>
          <w:kern w:val="24"/>
        </w:rPr>
        <w:t>Intercept capture probability (g</w:t>
      </w:r>
      <w:r>
        <w:rPr>
          <w:rFonts w:ascii="Times New Roman" w:eastAsia="Times New Roman" w:hAnsi="Times New Roman" w:cs="Times New Roman"/>
          <w:color w:val="000000" w:themeColor="text1"/>
          <w:kern w:val="24"/>
          <w:vertAlign w:val="subscript"/>
        </w:rPr>
        <w:t>0</w:t>
      </w:r>
      <w:r>
        <w:rPr>
          <w:rFonts w:ascii="Times New Roman" w:eastAsia="Times New Roman" w:hAnsi="Times New Roman" w:cs="Times New Roman"/>
          <w:color w:val="000000" w:themeColor="text1"/>
          <w:kern w:val="24"/>
        </w:rPr>
        <w:t xml:space="preserve">) obtained from fitted SECR models vs subsampling type and simulation scenario. The horizontal line represents input intercept capture probability. </w:t>
      </w:r>
      <w:commentRangeEnd w:id="92"/>
      <w:r w:rsidR="001B365F">
        <w:rPr>
          <w:rStyle w:val="CommentReference"/>
        </w:rPr>
        <w:commentReference w:id="92"/>
      </w:r>
    </w:p>
    <w:p w14:paraId="5EE4B82A" w14:textId="3B0D1C01" w:rsidR="00083852" w:rsidRDefault="00927359">
      <w:pPr>
        <w:pStyle w:val="BodyText"/>
        <w:spacing w:line="480" w:lineRule="auto"/>
        <w:rPr>
          <w:rFonts w:ascii="Times New Roman" w:hAnsi="Times New Roman" w:cs="Times New Roman"/>
          <w:b/>
        </w:rPr>
        <w:pPrChange w:id="93" w:author="Nick" w:date="2018-01-21T17:52:00Z">
          <w:pPr>
            <w:pStyle w:val="BodyText"/>
            <w:spacing w:line="360" w:lineRule="auto"/>
          </w:pPr>
        </w:pPrChange>
      </w:pPr>
      <w:commentRangeStart w:id="94"/>
      <w:r>
        <w:rPr>
          <w:noProof/>
        </w:rPr>
        <w:drawing>
          <wp:inline distT="0" distB="0" distL="0" distR="0" wp14:anchorId="3ACF7C58" wp14:editId="1F1532F2">
            <wp:extent cx="6798270" cy="40862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2628" cy="4088845"/>
                    </a:xfrm>
                    <a:prstGeom prst="rect">
                      <a:avLst/>
                    </a:prstGeom>
                  </pic:spPr>
                </pic:pic>
              </a:graphicData>
            </a:graphic>
          </wp:inline>
        </w:drawing>
      </w:r>
      <w:commentRangeEnd w:id="94"/>
      <w:r>
        <w:rPr>
          <w:rStyle w:val="CommentReference"/>
        </w:rPr>
        <w:commentReference w:id="94"/>
      </w:r>
    </w:p>
    <w:p w14:paraId="6EBE7071" w14:textId="77777777" w:rsidR="00083852" w:rsidRDefault="00083852">
      <w:pPr>
        <w:spacing w:line="480" w:lineRule="auto"/>
        <w:rPr>
          <w:rFonts w:ascii="Times New Roman" w:hAnsi="Times New Roman" w:cs="Times New Roman"/>
          <w:b/>
        </w:rPr>
        <w:pPrChange w:id="95" w:author="Nick" w:date="2018-01-21T17:52:00Z">
          <w:pPr/>
        </w:pPrChange>
      </w:pPr>
      <w:r>
        <w:rPr>
          <w:rFonts w:ascii="Times New Roman" w:hAnsi="Times New Roman" w:cs="Times New Roman"/>
          <w:b/>
        </w:rPr>
        <w:br w:type="page"/>
      </w:r>
    </w:p>
    <w:p w14:paraId="69C7345C" w14:textId="077A027F" w:rsidR="00404765" w:rsidRPr="0040630A" w:rsidRDefault="00404765">
      <w:pPr>
        <w:pStyle w:val="BodyText"/>
        <w:spacing w:line="480" w:lineRule="auto"/>
        <w:rPr>
          <w:rFonts w:ascii="Times New Roman" w:hAnsi="Times New Roman" w:cs="Times New Roman"/>
        </w:rPr>
        <w:pPrChange w:id="96" w:author="Nick" w:date="2018-01-21T17:52:00Z">
          <w:pPr>
            <w:pStyle w:val="BodyText"/>
            <w:spacing w:line="360" w:lineRule="auto"/>
          </w:pPr>
        </w:pPrChange>
      </w:pPr>
      <w:r w:rsidRPr="0040630A">
        <w:rPr>
          <w:rFonts w:ascii="Times New Roman" w:hAnsi="Times New Roman" w:cs="Times New Roman"/>
          <w:b/>
        </w:rPr>
        <w:lastRenderedPageBreak/>
        <w:t xml:space="preserve">Table 1. </w:t>
      </w:r>
      <w:r w:rsidRPr="0040630A">
        <w:rPr>
          <w:rFonts w:ascii="Times New Roman" w:hAnsi="Times New Roman" w:cs="Times New Roman"/>
        </w:rPr>
        <w:t>Model Notation</w:t>
      </w:r>
    </w:p>
    <w:tbl>
      <w:tblPr>
        <w:tblStyle w:val="PlainTable2"/>
        <w:tblW w:w="9440" w:type="dxa"/>
        <w:tblLook w:val="0420" w:firstRow="1" w:lastRow="0" w:firstColumn="0" w:lastColumn="0" w:noHBand="0" w:noVBand="1"/>
      </w:tblPr>
      <w:tblGrid>
        <w:gridCol w:w="1104"/>
        <w:gridCol w:w="8336"/>
      </w:tblGrid>
      <w:tr w:rsidR="00404765" w:rsidRPr="0040630A" w14:paraId="797CE3AB"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1A308F5B" w14:textId="77777777" w:rsidR="00404765" w:rsidRPr="0040630A" w:rsidRDefault="00404765">
            <w:pPr>
              <w:spacing w:line="480" w:lineRule="auto"/>
              <w:rPr>
                <w:rFonts w:ascii="Times New Roman" w:eastAsia="Times New Roman" w:hAnsi="Times New Roman" w:cs="Times New Roman"/>
              </w:rPr>
              <w:pPrChange w:id="97" w:author="Nick" w:date="2018-01-21T17:52:00Z">
                <w:pPr>
                  <w:spacing w:line="360" w:lineRule="auto"/>
                </w:pPr>
              </w:pPrChange>
            </w:pPr>
            <w:commentRangeStart w:id="98"/>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3F8590B" w14:textId="77777777" w:rsidR="00404765" w:rsidRPr="0040630A" w:rsidRDefault="00404765">
            <w:pPr>
              <w:spacing w:line="480" w:lineRule="auto"/>
              <w:rPr>
                <w:rFonts w:ascii="Times New Roman" w:eastAsia="Times New Roman" w:hAnsi="Times New Roman" w:cs="Times New Roman"/>
              </w:rPr>
              <w:pPrChange w:id="99" w:author="Nick" w:date="2018-01-21T17:52:00Z">
                <w:pPr>
                  <w:spacing w:line="360" w:lineRule="auto"/>
                </w:pPr>
              </w:pPrChange>
            </w:pPr>
            <w:r w:rsidRPr="0040630A">
              <w:rPr>
                <w:rFonts w:ascii="Times New Roman" w:eastAsia="Times New Roman" w:hAnsi="Times New Roman" w:cs="Times New Roman"/>
                <w:color w:val="000000" w:themeColor="text1"/>
                <w:kern w:val="24"/>
              </w:rPr>
              <w:t>Definition</w:t>
            </w:r>
            <w:commentRangeEnd w:id="98"/>
            <w:r w:rsidR="00D7518A">
              <w:rPr>
                <w:rStyle w:val="CommentReference"/>
                <w:b w:val="0"/>
                <w:bCs w:val="0"/>
              </w:rPr>
              <w:commentReference w:id="98"/>
            </w:r>
          </w:p>
        </w:tc>
      </w:tr>
      <w:tr w:rsidR="00404765" w:rsidRPr="0040630A" w14:paraId="3D4C9BEE"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47370DCF" w14:textId="77777777" w:rsidR="00404765" w:rsidRPr="0040630A" w:rsidRDefault="00404765">
            <w:pPr>
              <w:spacing w:line="480" w:lineRule="auto"/>
              <w:jc w:val="center"/>
              <w:rPr>
                <w:rFonts w:ascii="Times New Roman" w:eastAsia="Times New Roman" w:hAnsi="Times New Roman" w:cs="Times New Roman"/>
                <w:i/>
              </w:rPr>
              <w:pPrChange w:id="100"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26198D40" w14:textId="77777777" w:rsidR="00404765" w:rsidRPr="0040630A" w:rsidRDefault="00404765">
            <w:pPr>
              <w:spacing w:line="480" w:lineRule="auto"/>
              <w:rPr>
                <w:rFonts w:ascii="Times New Roman" w:eastAsia="Times New Roman" w:hAnsi="Times New Roman" w:cs="Times New Roman"/>
              </w:rPr>
              <w:pPrChange w:id="101" w:author="Nick" w:date="2018-01-21T17:52:00Z">
                <w:pPr>
                  <w:spacing w:line="360" w:lineRule="auto"/>
                </w:pPr>
              </w:pPrChange>
            </w:pPr>
            <w:r w:rsidRPr="0040630A">
              <w:rPr>
                <w:rFonts w:ascii="Times New Roman" w:eastAsia="Times New Roman" w:hAnsi="Times New Roman" w:cs="Times New Roman"/>
                <w:color w:val="000000" w:themeColor="text1"/>
                <w:kern w:val="24"/>
              </w:rPr>
              <w:t>Size of bear population</w:t>
            </w:r>
          </w:p>
        </w:tc>
      </w:tr>
      <w:tr w:rsidR="00404765" w:rsidRPr="0040630A" w14:paraId="432C4FBA" w14:textId="77777777" w:rsidTr="00404765">
        <w:trPr>
          <w:trHeight w:val="20"/>
        </w:trPr>
        <w:tc>
          <w:tcPr>
            <w:tcW w:w="1104" w:type="dxa"/>
            <w:tcBorders>
              <w:top w:val="nil"/>
              <w:bottom w:val="nil"/>
            </w:tcBorders>
          </w:tcPr>
          <w:p w14:paraId="3F06BE78" w14:textId="77777777" w:rsidR="00404765" w:rsidRPr="0040630A" w:rsidRDefault="00404765">
            <w:pPr>
              <w:spacing w:line="480" w:lineRule="auto"/>
              <w:jc w:val="center"/>
              <w:rPr>
                <w:rFonts w:ascii="Times New Roman" w:eastAsia="Times New Roman" w:hAnsi="Times New Roman" w:cs="Times New Roman"/>
                <w:i/>
                <w:color w:val="000000" w:themeColor="text1"/>
                <w:kern w:val="24"/>
              </w:rPr>
              <w:pPrChange w:id="102"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00C5E69A" w14:textId="77777777" w:rsidR="00404765" w:rsidRPr="0040630A" w:rsidRDefault="00404765">
            <w:pPr>
              <w:spacing w:line="480" w:lineRule="auto"/>
              <w:rPr>
                <w:rFonts w:ascii="Times New Roman" w:eastAsia="Times New Roman" w:hAnsi="Times New Roman" w:cs="Times New Roman"/>
                <w:color w:val="000000" w:themeColor="text1"/>
                <w:kern w:val="24"/>
              </w:rPr>
              <w:pPrChange w:id="103" w:author="Nick" w:date="2018-01-21T17:52:00Z">
                <w:pPr>
                  <w:spacing w:line="360" w:lineRule="auto"/>
                </w:pPr>
              </w:pPrChange>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47DB43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5FB6BBD" w14:textId="427CE9E0" w:rsidR="00404765" w:rsidRPr="00D76BFD" w:rsidRDefault="00404765">
            <w:pPr>
              <w:spacing w:line="480" w:lineRule="auto"/>
              <w:jc w:val="center"/>
              <w:rPr>
                <w:rFonts w:ascii="Times New Roman" w:eastAsia="Times New Roman" w:hAnsi="Times New Roman" w:cs="Times New Roman"/>
                <w:i/>
                <w:color w:val="000000" w:themeColor="text1"/>
                <w:kern w:val="24"/>
                <w:vertAlign w:val="subscript"/>
              </w:rPr>
              <w:pPrChange w:id="104"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6960F671" w14:textId="77777777" w:rsidR="00404765" w:rsidRPr="0040630A" w:rsidRDefault="00404765">
            <w:pPr>
              <w:spacing w:line="480" w:lineRule="auto"/>
              <w:rPr>
                <w:rFonts w:ascii="Times New Roman" w:eastAsia="Times New Roman" w:hAnsi="Times New Roman" w:cs="Times New Roman"/>
                <w:color w:val="000000" w:themeColor="text1"/>
                <w:kern w:val="24"/>
              </w:rPr>
              <w:pPrChange w:id="105" w:author="Nick" w:date="2018-01-21T17:52:00Z">
                <w:pPr>
                  <w:spacing w:line="360" w:lineRule="auto"/>
                </w:pPr>
              </w:pPrChange>
            </w:pPr>
            <w:r w:rsidRPr="0040630A">
              <w:rPr>
                <w:rFonts w:ascii="Times New Roman" w:eastAsia="Times New Roman" w:hAnsi="Times New Roman" w:cs="Times New Roman"/>
                <w:color w:val="000000" w:themeColor="text1"/>
                <w:kern w:val="24"/>
              </w:rPr>
              <w:t>Location of trap</w:t>
            </w:r>
            <w:del w:id="106" w:author="nick gondek" w:date="2017-01-20T13:22:00Z">
              <w:r w:rsidRPr="0040630A" w:rsidDel="00076E86">
                <w:rPr>
                  <w:rFonts w:ascii="Times New Roman" w:eastAsia="Times New Roman" w:hAnsi="Times New Roman" w:cs="Times New Roman"/>
                  <w:color w:val="000000" w:themeColor="text1"/>
                  <w:kern w:val="24"/>
                </w:rPr>
                <w:delText>s</w:delText>
              </w:r>
            </w:del>
            <w:r w:rsidRPr="0040630A">
              <w:rPr>
                <w:rFonts w:ascii="Times New Roman" w:eastAsia="Times New Roman" w:hAnsi="Times New Roman" w:cs="Times New Roman"/>
                <w:color w:val="000000" w:themeColor="text1"/>
                <w:kern w:val="24"/>
              </w:rPr>
              <w:t xml:space="preserve"> on trapping grid during a single simulation</w:t>
            </w:r>
            <w:ins w:id="107" w:author="nick gondek" w:date="2017-01-20T13:22:00Z">
              <w:r w:rsidRPr="0040630A">
                <w:rPr>
                  <w:rFonts w:ascii="Times New Roman" w:eastAsia="Times New Roman" w:hAnsi="Times New Roman" w:cs="Times New Roman"/>
                  <w:color w:val="000000" w:themeColor="text1"/>
                  <w:kern w:val="24"/>
                </w:rPr>
                <w:t>{</w:t>
              </w:r>
            </w:ins>
            <w:r w:rsidRPr="0040630A">
              <w:rPr>
                <w:rFonts w:ascii="Times New Roman" w:eastAsia="Times New Roman" w:hAnsi="Times New Roman" w:cs="Times New Roman"/>
                <w:color w:val="000000" w:themeColor="text1"/>
                <w:kern w:val="24"/>
              </w:rPr>
              <w:t>k = 1,...,K</w:t>
            </w:r>
            <w:ins w:id="108" w:author="nick gondek" w:date="2017-01-20T13:22:00Z">
              <w:r w:rsidRPr="0040630A">
                <w:rPr>
                  <w:rFonts w:ascii="Times New Roman" w:eastAsia="Times New Roman" w:hAnsi="Times New Roman" w:cs="Times New Roman"/>
                  <w:color w:val="000000" w:themeColor="text1"/>
                  <w:kern w:val="24"/>
                </w:rPr>
                <w:t>}</w:t>
              </w:r>
            </w:ins>
          </w:p>
        </w:tc>
      </w:tr>
      <w:tr w:rsidR="00404765" w:rsidRPr="0040630A" w14:paraId="1DA2CB83" w14:textId="77777777" w:rsidTr="00404765">
        <w:trPr>
          <w:trHeight w:val="20"/>
        </w:trPr>
        <w:tc>
          <w:tcPr>
            <w:tcW w:w="1104" w:type="dxa"/>
            <w:tcBorders>
              <w:top w:val="nil"/>
              <w:bottom w:val="nil"/>
            </w:tcBorders>
          </w:tcPr>
          <w:p w14:paraId="41B9D919" w14:textId="77777777" w:rsidR="00404765" w:rsidRPr="0040630A" w:rsidRDefault="00404765">
            <w:pPr>
              <w:spacing w:line="480" w:lineRule="auto"/>
              <w:jc w:val="center"/>
              <w:rPr>
                <w:rFonts w:ascii="Times New Roman" w:eastAsia="Times New Roman" w:hAnsi="Times New Roman" w:cs="Times New Roman"/>
                <w:i/>
                <w:color w:val="000000" w:themeColor="text1"/>
                <w:kern w:val="24"/>
              </w:rPr>
              <w:pPrChange w:id="109"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11CA6C20" w14:textId="77777777" w:rsidR="00404765" w:rsidRPr="0040630A" w:rsidRDefault="00404765">
            <w:pPr>
              <w:spacing w:line="480" w:lineRule="auto"/>
              <w:rPr>
                <w:rFonts w:ascii="Times New Roman" w:eastAsia="Times New Roman" w:hAnsi="Times New Roman" w:cs="Times New Roman"/>
                <w:color w:val="000000" w:themeColor="text1"/>
                <w:kern w:val="24"/>
              </w:rPr>
              <w:pPrChange w:id="110" w:author="Nick" w:date="2018-01-21T17:52:00Z">
                <w:pPr>
                  <w:spacing w:line="360" w:lineRule="auto"/>
                </w:pPr>
              </w:pPrChange>
            </w:pPr>
            <w:r w:rsidRPr="0040630A">
              <w:rPr>
                <w:rFonts w:ascii="Times New Roman" w:eastAsia="Times New Roman" w:hAnsi="Times New Roman" w:cs="Times New Roman"/>
                <w:color w:val="000000" w:themeColor="text1"/>
                <w:kern w:val="24"/>
              </w:rPr>
              <w:t>Number of trapping sessions</w:t>
            </w:r>
          </w:p>
        </w:tc>
      </w:tr>
      <w:tr w:rsidR="00404765" w:rsidRPr="0040630A" w14:paraId="4D3DCF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96629CC" w14:textId="77777777" w:rsidR="00404765" w:rsidRPr="0040630A" w:rsidRDefault="00404765">
            <w:pPr>
              <w:spacing w:line="480" w:lineRule="auto"/>
              <w:jc w:val="center"/>
              <w:rPr>
                <w:rFonts w:ascii="Times New Roman" w:eastAsia="Times New Roman" w:hAnsi="Times New Roman" w:cs="Times New Roman"/>
                <w:i/>
              </w:rPr>
              <w:pPrChange w:id="111"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2F5E3C58" w14:textId="77777777" w:rsidR="00404765" w:rsidRPr="0040630A" w:rsidRDefault="00404765">
            <w:pPr>
              <w:spacing w:line="480" w:lineRule="auto"/>
              <w:rPr>
                <w:rFonts w:ascii="Times New Roman" w:eastAsia="Times New Roman" w:hAnsi="Times New Roman" w:cs="Times New Roman"/>
              </w:rPr>
              <w:pPrChange w:id="112" w:author="Nick" w:date="2018-01-21T17:52:00Z">
                <w:pPr>
                  <w:spacing w:line="360" w:lineRule="auto"/>
                </w:pPr>
              </w:pPrChange>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7FFECF9B" w14:textId="77777777" w:rsidTr="00404765">
        <w:trPr>
          <w:trHeight w:val="20"/>
        </w:trPr>
        <w:tc>
          <w:tcPr>
            <w:tcW w:w="1104" w:type="dxa"/>
            <w:tcBorders>
              <w:top w:val="nil"/>
              <w:bottom w:val="nil"/>
            </w:tcBorders>
            <w:hideMark/>
          </w:tcPr>
          <w:p w14:paraId="574EC2BC" w14:textId="77777777" w:rsidR="00404765" w:rsidRPr="0040630A" w:rsidRDefault="00404765">
            <w:pPr>
              <w:spacing w:line="480" w:lineRule="auto"/>
              <w:jc w:val="center"/>
              <w:rPr>
                <w:rFonts w:ascii="Times New Roman" w:eastAsia="Times New Roman" w:hAnsi="Times New Roman" w:cs="Times New Roman"/>
                <w:i/>
              </w:rPr>
              <w:pPrChange w:id="113"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03918097" w14:textId="77777777" w:rsidR="00404765" w:rsidRPr="0040630A" w:rsidRDefault="00404765">
            <w:pPr>
              <w:spacing w:line="480" w:lineRule="auto"/>
              <w:rPr>
                <w:rFonts w:ascii="Times New Roman" w:eastAsia="Times New Roman" w:hAnsi="Times New Roman" w:cs="Times New Roman"/>
              </w:rPr>
              <w:pPrChange w:id="114" w:author="Nick" w:date="2018-01-21T17:52:00Z">
                <w:pPr>
                  <w:spacing w:line="360" w:lineRule="auto"/>
                </w:pPr>
              </w:pPrChange>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1A53EC6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D6F7AB2" w14:textId="77777777" w:rsidR="00404765" w:rsidRPr="0040630A" w:rsidRDefault="00404765">
            <w:pPr>
              <w:spacing w:line="480" w:lineRule="auto"/>
              <w:jc w:val="center"/>
              <w:rPr>
                <w:rFonts w:ascii="Times New Roman" w:eastAsia="Times New Roman" w:hAnsi="Times New Roman" w:cs="Times New Roman"/>
                <w:i/>
                <w:vertAlign w:val="subscript"/>
              </w:rPr>
              <w:pPrChange w:id="115"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68C2F593" w14:textId="77777777" w:rsidR="00404765" w:rsidRPr="0040630A" w:rsidRDefault="00404765">
            <w:pPr>
              <w:spacing w:line="480" w:lineRule="auto"/>
              <w:rPr>
                <w:rFonts w:ascii="Times New Roman" w:eastAsia="Times New Roman" w:hAnsi="Times New Roman" w:cs="Times New Roman"/>
              </w:rPr>
              <w:pPrChange w:id="116" w:author="Nick" w:date="2018-01-21T17:52:00Z">
                <w:pPr>
                  <w:spacing w:line="360" w:lineRule="auto"/>
                </w:pPr>
              </w:pPrChange>
            </w:pPr>
            <w:r w:rsidRPr="0040630A">
              <w:rPr>
                <w:rFonts w:ascii="Times New Roman" w:eastAsia="Times New Roman" w:hAnsi="Times New Roman" w:cs="Times New Roman"/>
                <w:color w:val="000000" w:themeColor="text1"/>
                <w:kern w:val="24"/>
              </w:rPr>
              <w:t>Locations of bear activity centers {i = 1,…,N}</w:t>
            </w:r>
          </w:p>
        </w:tc>
      </w:tr>
      <w:tr w:rsidR="00404765" w:rsidRPr="0040630A" w14:paraId="0435B264" w14:textId="77777777" w:rsidTr="00404765">
        <w:trPr>
          <w:trHeight w:val="20"/>
        </w:trPr>
        <w:tc>
          <w:tcPr>
            <w:tcW w:w="1104" w:type="dxa"/>
            <w:tcBorders>
              <w:top w:val="nil"/>
              <w:bottom w:val="nil"/>
            </w:tcBorders>
            <w:hideMark/>
          </w:tcPr>
          <w:p w14:paraId="20A2249C" w14:textId="76AE1E56" w:rsidR="00404765" w:rsidRPr="00D76BFD" w:rsidRDefault="00D76BFD">
            <w:pPr>
              <w:spacing w:line="480" w:lineRule="auto"/>
              <w:jc w:val="center"/>
              <w:rPr>
                <w:rFonts w:ascii="Times New Roman" w:eastAsia="Times New Roman" w:hAnsi="Times New Roman" w:cs="Times New Roman"/>
                <w:i/>
                <w:color w:val="000000" w:themeColor="text1"/>
                <w:kern w:val="24"/>
                <w:vertAlign w:val="subscript"/>
              </w:rPr>
              <w:pPrChange w:id="117"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lang w:val="el-GR"/>
              </w:rPr>
              <w:t>Ψ</w:t>
            </w:r>
            <w:r>
              <w:rPr>
                <w:rFonts w:ascii="Times New Roman" w:eastAsia="Times New Roman" w:hAnsi="Times New Roman" w:cs="Times New Roman"/>
                <w:i/>
                <w:color w:val="000000" w:themeColor="text1"/>
                <w:kern w:val="24"/>
                <w:vertAlign w:val="subscript"/>
              </w:rPr>
              <w:t>i,k</w:t>
            </w:r>
          </w:p>
        </w:tc>
        <w:tc>
          <w:tcPr>
            <w:tcW w:w="8336" w:type="dxa"/>
            <w:tcBorders>
              <w:top w:val="nil"/>
              <w:bottom w:val="nil"/>
            </w:tcBorders>
            <w:hideMark/>
          </w:tcPr>
          <w:p w14:paraId="076336B0" w14:textId="3D30891B" w:rsidR="00404765" w:rsidRPr="00D76BFD" w:rsidRDefault="00404765">
            <w:pPr>
              <w:spacing w:line="480" w:lineRule="auto"/>
              <w:rPr>
                <w:rFonts w:ascii="Times New Roman" w:eastAsia="Times New Roman" w:hAnsi="Times New Roman" w:cs="Times New Roman"/>
                <w:vertAlign w:val="subscript"/>
              </w:rPr>
              <w:pPrChange w:id="118" w:author="Nick" w:date="2018-01-21T17:52:00Z">
                <w:pPr>
                  <w:spacing w:line="360" w:lineRule="auto"/>
                </w:pPr>
              </w:pPrChange>
            </w:pPr>
            <w:r w:rsidRPr="0040630A">
              <w:rPr>
                <w:rFonts w:ascii="Times New Roman" w:eastAsia="Times New Roman" w:hAnsi="Times New Roman" w:cs="Times New Roman"/>
                <w:color w:val="000000" w:themeColor="text1"/>
                <w:kern w:val="24"/>
              </w:rPr>
              <w:t xml:space="preserve">Euclidean distances between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and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3B12954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B095F80" w14:textId="77777777" w:rsidR="00404765" w:rsidRPr="0040630A" w:rsidRDefault="00404765">
            <w:pPr>
              <w:spacing w:line="480" w:lineRule="auto"/>
              <w:jc w:val="center"/>
              <w:rPr>
                <w:rFonts w:ascii="Times New Roman" w:eastAsia="Times New Roman" w:hAnsi="Times New Roman" w:cs="Times New Roman"/>
                <w:i/>
              </w:rPr>
              <w:pPrChange w:id="119"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51A17BAE" w14:textId="77777777" w:rsidR="00404765" w:rsidRPr="0040630A" w:rsidRDefault="00404765">
            <w:pPr>
              <w:spacing w:line="480" w:lineRule="auto"/>
              <w:rPr>
                <w:rFonts w:ascii="Times New Roman" w:eastAsia="Times New Roman" w:hAnsi="Times New Roman" w:cs="Times New Roman"/>
              </w:rPr>
              <w:pPrChange w:id="120" w:author="Nick" w:date="2018-01-21T17:52:00Z">
                <w:pPr>
                  <w:spacing w:line="360" w:lineRule="auto"/>
                </w:pPr>
              </w:pPrChange>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19573D9C" w14:textId="77777777" w:rsidTr="00404765">
        <w:trPr>
          <w:trHeight w:val="20"/>
        </w:trPr>
        <w:tc>
          <w:tcPr>
            <w:tcW w:w="1104" w:type="dxa"/>
            <w:tcBorders>
              <w:top w:val="nil"/>
              <w:bottom w:val="nil"/>
            </w:tcBorders>
            <w:hideMark/>
          </w:tcPr>
          <w:p w14:paraId="52F6BC08" w14:textId="77777777" w:rsidR="00404765" w:rsidRPr="0040630A" w:rsidRDefault="00404765">
            <w:pPr>
              <w:spacing w:line="480" w:lineRule="auto"/>
              <w:jc w:val="center"/>
              <w:rPr>
                <w:rFonts w:ascii="Times New Roman" w:eastAsia="Times New Roman" w:hAnsi="Times New Roman" w:cs="Times New Roman"/>
                <w:i/>
              </w:rPr>
              <w:pPrChange w:id="121" w:author="Nick" w:date="2018-01-21T17:52:00Z">
                <w:pPr>
                  <w:spacing w:line="360" w:lineRule="auto"/>
                  <w:jc w:val="center"/>
                </w:pPr>
              </w:pPrChange>
            </w:pPr>
            <w:commentRangeStart w:id="122"/>
            <w:r w:rsidRPr="0040630A">
              <w:rPr>
                <w:rFonts w:ascii="Times New Roman" w:eastAsia="Times New Roman" w:hAnsi="Times New Roman" w:cs="Times New Roman"/>
                <w:i/>
                <w:color w:val="000000" w:themeColor="text1"/>
                <w:kern w:val="24"/>
              </w:rPr>
              <w:t>b</w:t>
            </w:r>
          </w:p>
        </w:tc>
        <w:tc>
          <w:tcPr>
            <w:tcW w:w="8336" w:type="dxa"/>
            <w:tcBorders>
              <w:top w:val="nil"/>
              <w:bottom w:val="nil"/>
            </w:tcBorders>
            <w:hideMark/>
          </w:tcPr>
          <w:p w14:paraId="5E9871EB" w14:textId="242166EB" w:rsidR="00404765" w:rsidRPr="0040630A" w:rsidRDefault="00404765">
            <w:pPr>
              <w:spacing w:line="480" w:lineRule="auto"/>
              <w:rPr>
                <w:rFonts w:ascii="Times New Roman" w:eastAsia="Times New Roman" w:hAnsi="Times New Roman" w:cs="Times New Roman"/>
              </w:rPr>
              <w:pPrChange w:id="123" w:author="Nick" w:date="2018-01-21T17:52:00Z">
                <w:pPr>
                  <w:spacing w:line="360" w:lineRule="auto"/>
                </w:pPr>
              </w:pPrChange>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commentRangeEnd w:id="122"/>
            <w:r w:rsidR="00D7518A">
              <w:rPr>
                <w:rStyle w:val="CommentReference"/>
              </w:rPr>
              <w:commentReference w:id="122"/>
            </w:r>
          </w:p>
        </w:tc>
      </w:tr>
      <w:tr w:rsidR="00404765" w:rsidRPr="0040630A" w14:paraId="38E4479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2E3391A" w14:textId="754460AA" w:rsidR="00404765" w:rsidRPr="0040630A" w:rsidRDefault="007162CB">
            <w:pPr>
              <w:spacing w:line="480" w:lineRule="auto"/>
              <w:jc w:val="center"/>
              <w:rPr>
                <w:rFonts w:ascii="Times New Roman" w:eastAsia="Times New Roman" w:hAnsi="Times New Roman" w:cs="Times New Roman"/>
                <w:i/>
              </w:rPr>
              <w:pPrChange w:id="124"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lang w:val="el-GR"/>
              </w:rPr>
              <w:t>ϕ</w:t>
            </w:r>
          </w:p>
        </w:tc>
        <w:tc>
          <w:tcPr>
            <w:tcW w:w="8336" w:type="dxa"/>
            <w:tcBorders>
              <w:top w:val="nil"/>
              <w:bottom w:val="nil"/>
            </w:tcBorders>
            <w:hideMark/>
          </w:tcPr>
          <w:p w14:paraId="22127376" w14:textId="040B388C" w:rsidR="00404765" w:rsidRPr="0040630A" w:rsidRDefault="00404765">
            <w:pPr>
              <w:spacing w:line="480" w:lineRule="auto"/>
              <w:rPr>
                <w:rFonts w:ascii="Times New Roman" w:eastAsia="Times New Roman" w:hAnsi="Times New Roman" w:cs="Times New Roman"/>
              </w:rPr>
              <w:pPrChange w:id="125" w:author="Nick" w:date="2018-01-21T17:52:00Z">
                <w:pPr>
                  <w:spacing w:line="360" w:lineRule="auto"/>
                </w:pPr>
              </w:pPrChange>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1AE55C3D" w14:textId="77777777" w:rsidTr="00404765">
        <w:trPr>
          <w:trHeight w:val="20"/>
        </w:trPr>
        <w:tc>
          <w:tcPr>
            <w:tcW w:w="1104" w:type="dxa"/>
            <w:tcBorders>
              <w:top w:val="nil"/>
              <w:bottom w:val="nil"/>
            </w:tcBorders>
            <w:hideMark/>
          </w:tcPr>
          <w:p w14:paraId="289C3265" w14:textId="77777777" w:rsidR="00404765" w:rsidRPr="0040630A" w:rsidRDefault="00404765">
            <w:pPr>
              <w:spacing w:line="480" w:lineRule="auto"/>
              <w:jc w:val="center"/>
              <w:rPr>
                <w:rFonts w:ascii="Times New Roman" w:eastAsia="Times New Roman" w:hAnsi="Times New Roman" w:cs="Times New Roman"/>
                <w:i/>
                <w:vertAlign w:val="subscript"/>
              </w:rPr>
              <w:pPrChange w:id="126"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lang w:val="el-GR"/>
              </w:rPr>
              <w:t>δ</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0B4616CD" w14:textId="48BAB664" w:rsidR="00404765" w:rsidRPr="0040630A" w:rsidRDefault="00404765">
            <w:pPr>
              <w:spacing w:line="480" w:lineRule="auto"/>
              <w:rPr>
                <w:rFonts w:ascii="Times New Roman" w:eastAsia="Times New Roman" w:hAnsi="Times New Roman" w:cs="Times New Roman"/>
              </w:rPr>
              <w:pPrChange w:id="127" w:author="Nick" w:date="2018-01-21T17:52:00Z">
                <w:pPr>
                  <w:spacing w:line="360" w:lineRule="auto"/>
                </w:pPr>
              </w:pPrChange>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{i = 1,…,N}</w:t>
            </w:r>
          </w:p>
        </w:tc>
      </w:tr>
      <w:tr w:rsidR="00404765" w:rsidRPr="0040630A" w14:paraId="7329D06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C10589D" w14:textId="77777777" w:rsidR="00404765" w:rsidRPr="0040630A" w:rsidRDefault="00404765">
            <w:pPr>
              <w:spacing w:line="480" w:lineRule="auto"/>
              <w:jc w:val="center"/>
              <w:rPr>
                <w:rFonts w:ascii="Times New Roman" w:eastAsia="Times New Roman" w:hAnsi="Times New Roman" w:cs="Times New Roman"/>
                <w:i/>
              </w:rPr>
              <w:pPrChange w:id="128" w:author="Nick" w:date="2018-01-21T17:52:00Z">
                <w:pPr>
                  <w:spacing w:line="360" w:lineRule="auto"/>
                  <w:jc w:val="center"/>
                </w:pPr>
              </w:pPrChange>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4A2471AD" w14:textId="77777777" w:rsidR="00404765" w:rsidRPr="0040630A" w:rsidRDefault="00404765">
            <w:pPr>
              <w:spacing w:line="480" w:lineRule="auto"/>
              <w:rPr>
                <w:rFonts w:ascii="Times New Roman" w:eastAsia="Times New Roman" w:hAnsi="Times New Roman" w:cs="Times New Roman"/>
              </w:rPr>
              <w:pPrChange w:id="129" w:author="Nick" w:date="2018-01-21T17:52:00Z">
                <w:pPr>
                  <w:spacing w:line="360" w:lineRule="auto"/>
                </w:pPr>
              </w:pPrChange>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r w:rsidRPr="0040630A">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values</w:t>
            </w:r>
          </w:p>
        </w:tc>
      </w:tr>
      <w:tr w:rsidR="00404765" w:rsidRPr="0040630A" w14:paraId="6C57D4DB" w14:textId="77777777" w:rsidTr="00404765">
        <w:trPr>
          <w:trHeight w:val="20"/>
        </w:trPr>
        <w:tc>
          <w:tcPr>
            <w:tcW w:w="1104" w:type="dxa"/>
            <w:tcBorders>
              <w:top w:val="nil"/>
              <w:bottom w:val="nil"/>
            </w:tcBorders>
            <w:hideMark/>
          </w:tcPr>
          <w:p w14:paraId="262C5E4D" w14:textId="77777777" w:rsidR="00404765" w:rsidRPr="0040630A" w:rsidRDefault="00404765">
            <w:pPr>
              <w:spacing w:line="480" w:lineRule="auto"/>
              <w:jc w:val="center"/>
              <w:rPr>
                <w:rFonts w:ascii="Times New Roman" w:eastAsia="Times New Roman" w:hAnsi="Times New Roman" w:cs="Times New Roman"/>
                <w:i/>
              </w:rPr>
              <w:pPrChange w:id="130"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0F2A7F06" w14:textId="0F2226FC" w:rsidR="00404765" w:rsidRPr="0040630A" w:rsidRDefault="00404765">
            <w:pPr>
              <w:spacing w:line="480" w:lineRule="auto"/>
              <w:rPr>
                <w:rFonts w:ascii="Times New Roman" w:eastAsia="Times New Roman" w:hAnsi="Times New Roman" w:cs="Times New Roman"/>
              </w:rPr>
              <w:pPrChange w:id="131" w:author="Nick" w:date="2018-01-21T17:52:00Z">
                <w:pPr>
                  <w:spacing w:line="360" w:lineRule="auto"/>
                </w:pPr>
              </w:pPrChange>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070B3C40"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08DC0EF" w14:textId="77777777" w:rsidR="00404765" w:rsidRPr="003E28B8" w:rsidRDefault="00404765">
            <w:pPr>
              <w:spacing w:line="480" w:lineRule="auto"/>
              <w:jc w:val="center"/>
              <w:rPr>
                <w:rFonts w:ascii="Times New Roman" w:eastAsia="Times New Roman" w:hAnsi="Times New Roman" w:cs="Times New Roman"/>
                <w:i/>
                <w:vertAlign w:val="subscript"/>
              </w:rPr>
              <w:pPrChange w:id="132"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2F4F8A" w14:textId="77777777" w:rsidR="00404765" w:rsidRPr="0040630A" w:rsidRDefault="00404765">
            <w:pPr>
              <w:spacing w:line="480" w:lineRule="auto"/>
              <w:rPr>
                <w:rFonts w:ascii="Times New Roman" w:eastAsia="Times New Roman" w:hAnsi="Times New Roman" w:cs="Times New Roman"/>
              </w:rPr>
              <w:pPrChange w:id="133" w:author="Nick" w:date="2018-01-21T17:52:00Z">
                <w:pPr>
                  <w:spacing w:line="360" w:lineRule="auto"/>
                </w:pPr>
              </w:pPrChange>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for individual i at trap k during time period t</w:t>
            </w:r>
            <w:r w:rsidRPr="0040630A">
              <w:rPr>
                <w:rFonts w:ascii="Times New Roman" w:eastAsia="Times New Roman" w:hAnsi="Times New Roman" w:cs="Times New Roman"/>
                <w:color w:val="000000" w:themeColor="text1"/>
                <w:kern w:val="24"/>
              </w:rPr>
              <w:t>{i = 1,…,N},{t = 1,...,T},{k = 1,...,K}</w:t>
            </w:r>
          </w:p>
        </w:tc>
      </w:tr>
      <w:tr w:rsidR="00404765" w:rsidRPr="0040630A" w14:paraId="26D9872F" w14:textId="77777777" w:rsidTr="00404765">
        <w:trPr>
          <w:trHeight w:val="20"/>
        </w:trPr>
        <w:tc>
          <w:tcPr>
            <w:tcW w:w="1104" w:type="dxa"/>
            <w:tcBorders>
              <w:top w:val="nil"/>
              <w:bottom w:val="nil"/>
            </w:tcBorders>
            <w:hideMark/>
          </w:tcPr>
          <w:p w14:paraId="55131D65" w14:textId="77777777" w:rsidR="00404765" w:rsidRPr="0040630A" w:rsidRDefault="00404765">
            <w:pPr>
              <w:spacing w:line="480" w:lineRule="auto"/>
              <w:jc w:val="center"/>
              <w:rPr>
                <w:rFonts w:ascii="Times New Roman" w:eastAsia="Times New Roman" w:hAnsi="Times New Roman" w:cs="Times New Roman"/>
                <w:i/>
              </w:rPr>
              <w:pPrChange w:id="134"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lastRenderedPageBreak/>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5B83BB" w14:textId="092B9A96" w:rsidR="00404765" w:rsidRPr="0040630A" w:rsidRDefault="00404765">
            <w:pPr>
              <w:spacing w:line="480" w:lineRule="auto"/>
              <w:rPr>
                <w:rFonts w:ascii="Times New Roman" w:eastAsia="Times New Roman" w:hAnsi="Times New Roman" w:cs="Times New Roman"/>
              </w:rPr>
              <w:pPrChange w:id="135" w:author="Nick" w:date="2018-01-21T17:52:00Z">
                <w:pPr>
                  <w:spacing w:line="360" w:lineRule="auto"/>
                </w:pPr>
              </w:pPrChange>
            </w:pPr>
            <w:r>
              <w:rPr>
                <w:rFonts w:ascii="Times New Roman" w:eastAsia="Times New Roman" w:hAnsi="Times New Roman" w:cs="Times New Roman"/>
                <w:color w:val="000000" w:themeColor="text1"/>
                <w:kern w:val="24"/>
              </w:rPr>
              <w:t>Indicator variable equal to 1 if bear i was captured at trap k during time period t, and 0 otherwise.</w:t>
            </w:r>
          </w:p>
        </w:tc>
      </w:tr>
      <w:tr w:rsidR="00404765" w:rsidRPr="0040630A" w14:paraId="7CB1D9D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0223DF49" w14:textId="77777777" w:rsidR="00404765" w:rsidRPr="0040630A" w:rsidRDefault="00404765">
            <w:pPr>
              <w:spacing w:line="480" w:lineRule="auto"/>
              <w:jc w:val="center"/>
              <w:rPr>
                <w:rFonts w:ascii="Times New Roman" w:eastAsia="Times New Roman" w:hAnsi="Times New Roman" w:cs="Times New Roman"/>
                <w:i/>
                <w:color w:val="000000" w:themeColor="text1"/>
                <w:kern w:val="24"/>
              </w:rPr>
              <w:pPrChange w:id="136"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tcPr>
          <w:p w14:paraId="35399264" w14:textId="5E4897C0" w:rsidR="00404765" w:rsidRPr="0040630A" w:rsidRDefault="00404765">
            <w:pPr>
              <w:spacing w:line="480" w:lineRule="auto"/>
              <w:rPr>
                <w:rFonts w:ascii="Times New Roman" w:eastAsia="Times New Roman" w:hAnsi="Times New Roman" w:cs="Times New Roman"/>
                <w:color w:val="000000" w:themeColor="text1"/>
                <w:kern w:val="24"/>
              </w:rPr>
              <w:pPrChange w:id="137" w:author="Nick" w:date="2018-01-21T17:52:00Z">
                <w:pPr>
                  <w:spacing w:line="360" w:lineRule="auto"/>
                </w:pPr>
              </w:pPrChange>
            </w:pPr>
            <w:r>
              <w:rPr>
                <w:rFonts w:ascii="Times New Roman" w:eastAsia="Times New Roman" w:hAnsi="Times New Roman" w:cs="Times New Roman"/>
                <w:color w:val="000000" w:themeColor="text1"/>
                <w:kern w:val="24"/>
              </w:rPr>
              <w:t>Indicator variable equal to 1 if bear i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r w:rsidR="00404765" w:rsidRPr="0040630A" w14:paraId="2DA2BFB7" w14:textId="77777777" w:rsidTr="00404765">
        <w:trPr>
          <w:trHeight w:val="20"/>
        </w:trPr>
        <w:tc>
          <w:tcPr>
            <w:tcW w:w="1104" w:type="dxa"/>
            <w:tcBorders>
              <w:top w:val="nil"/>
            </w:tcBorders>
            <w:hideMark/>
          </w:tcPr>
          <w:p w14:paraId="4E004529" w14:textId="646B27B1" w:rsidR="00404765" w:rsidRPr="0040630A" w:rsidRDefault="00404765">
            <w:pPr>
              <w:spacing w:line="480" w:lineRule="auto"/>
              <w:jc w:val="center"/>
              <w:rPr>
                <w:rFonts w:ascii="Times New Roman" w:eastAsia="Times New Roman" w:hAnsi="Times New Roman" w:cs="Times New Roman"/>
                <w:i/>
              </w:rPr>
              <w:pPrChange w:id="138" w:author="Nick" w:date="2018-01-21T17:52:00Z">
                <w:pPr>
                  <w:spacing w:line="360" w:lineRule="auto"/>
                  <w:jc w:val="center"/>
                </w:pPr>
              </w:pPrChange>
            </w:pPr>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
        </w:tc>
        <w:tc>
          <w:tcPr>
            <w:tcW w:w="8336" w:type="dxa"/>
            <w:tcBorders>
              <w:top w:val="nil"/>
            </w:tcBorders>
            <w:hideMark/>
          </w:tcPr>
          <w:p w14:paraId="7B6A0730" w14:textId="0F6DA07E" w:rsidR="00404765" w:rsidRPr="0040630A" w:rsidRDefault="003E28B8">
            <w:pPr>
              <w:spacing w:line="480" w:lineRule="auto"/>
              <w:rPr>
                <w:rFonts w:ascii="Times New Roman" w:eastAsia="Times New Roman" w:hAnsi="Times New Roman" w:cs="Times New Roman"/>
              </w:rPr>
              <w:pPrChange w:id="139" w:author="Nick" w:date="2018-01-21T17:52:00Z">
                <w:pPr>
                  <w:spacing w:line="360" w:lineRule="auto"/>
                </w:pPr>
              </w:pPrChange>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bl>
    <w:p w14:paraId="57A18BF2" w14:textId="77777777" w:rsidR="00404765" w:rsidRPr="0040630A" w:rsidRDefault="00404765" w:rsidP="00F67701">
      <w:pPr>
        <w:pStyle w:val="BodyText"/>
        <w:spacing w:line="480" w:lineRule="auto"/>
        <w:rPr>
          <w:rFonts w:ascii="Times New Roman" w:hAnsi="Times New Roman" w:cs="Times New Roman"/>
        </w:rPr>
      </w:pPr>
    </w:p>
    <w:p w14:paraId="1AC6DE8B" w14:textId="77777777" w:rsidR="00404765" w:rsidRPr="0040630A" w:rsidRDefault="00404765" w:rsidP="00F67701">
      <w:pPr>
        <w:pStyle w:val="Bibliography"/>
        <w:spacing w:line="480" w:lineRule="auto"/>
        <w:rPr>
          <w:rFonts w:ascii="Times New Roman" w:hAnsi="Times New Roman" w:cs="Times New Roman"/>
        </w:rPr>
      </w:pPr>
    </w:p>
    <w:sectPr w:rsidR="00404765" w:rsidRPr="0040630A"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nick gondek" w:date="2018-01-16T18:44:00Z" w:initials="NG">
    <w:p w14:paraId="00B9611E" w14:textId="4E0C610B" w:rsidR="007162CB" w:rsidRDefault="007162CB">
      <w:pPr>
        <w:pStyle w:val="CommentText"/>
      </w:pPr>
      <w:r>
        <w:rPr>
          <w:rStyle w:val="CommentReference"/>
        </w:rPr>
        <w:annotationRef/>
      </w:r>
      <w:r>
        <w:t>Must be 3% or less in word count of total manuscript, as of now it’s 5%. Need to check later.</w:t>
      </w:r>
    </w:p>
  </w:comment>
  <w:comment w:id="11" w:author="JOHN FIEBERG" w:date="2017-01-20T08:58:00Z" w:initials="JF">
    <w:p w14:paraId="244AA420" w14:textId="77777777" w:rsidR="007162CB" w:rsidRDefault="007162CB" w:rsidP="005A2523">
      <w:pPr>
        <w:pStyle w:val="CommentText"/>
      </w:pPr>
      <w:r>
        <w:rPr>
          <w:rStyle w:val="CommentReference"/>
        </w:rPr>
        <w:annotationRef/>
      </w:r>
      <w:r>
        <w:t xml:space="preserve">I think we need to be more precise in how we describe the “non-random” sampling  </w:t>
      </w:r>
    </w:p>
  </w:comment>
  <w:comment w:id="10" w:author="JOHN FIEBERG" w:date="2017-01-19T23:01:00Z" w:initials="JF">
    <w:p w14:paraId="5E872B9A" w14:textId="77777777" w:rsidR="007162CB" w:rsidRDefault="007162CB" w:rsidP="005A2523">
      <w:pPr>
        <w:pStyle w:val="CommentText"/>
      </w:pPr>
      <w:r>
        <w:rPr>
          <w:rStyle w:val="CommentReference"/>
        </w:rPr>
        <w:annotationRef/>
      </w:r>
      <w:r>
        <w:t>Would be good to say a bit more here eventually about when there were big differences (small n relative to the number of unique site x session combinations) and when individuals left multiple samples at a trap.</w:t>
      </w:r>
    </w:p>
  </w:comment>
  <w:comment w:id="14" w:author="Nick" w:date="2018-01-21T16:12:00Z" w:initials="N">
    <w:p w14:paraId="1DBAF98C" w14:textId="3CA3F069" w:rsidR="00E25592" w:rsidRDefault="00E25592">
      <w:pPr>
        <w:pStyle w:val="CommentText"/>
      </w:pPr>
      <w:r>
        <w:rPr>
          <w:rStyle w:val="CommentReference"/>
        </w:rPr>
        <w:annotationRef/>
      </w:r>
      <w:r>
        <w:t>Ask john to download this paper</w:t>
      </w:r>
    </w:p>
  </w:comment>
  <w:comment w:id="16" w:author="nick gondek" w:date="2018-01-16T19:00:00Z" w:initials="NG">
    <w:p w14:paraId="38A73B1E" w14:textId="3A10D775" w:rsidR="007162CB" w:rsidRDefault="007162CB">
      <w:pPr>
        <w:pStyle w:val="CommentText"/>
      </w:pPr>
      <w:r>
        <w:rPr>
          <w:rStyle w:val="CommentReference"/>
        </w:rPr>
        <w:annotationRef/>
      </w:r>
      <w:r>
        <w:t>Before I spend time writing this, is this relevant? Of course we need to mention where the emp data came from, but it’s not as if this study actually has a study area.</w:t>
      </w:r>
    </w:p>
  </w:comment>
  <w:comment w:id="15" w:author="JOHN FIEBERG" w:date="2018-01-19T13:28:00Z" w:initials="JF">
    <w:p w14:paraId="1809EAA1" w14:textId="39E9C4E7" w:rsidR="008C374F" w:rsidRDefault="008C374F">
      <w:pPr>
        <w:pStyle w:val="CommentText"/>
      </w:pPr>
      <w:r>
        <w:rPr>
          <w:rStyle w:val="CommentReference"/>
        </w:rPr>
        <w:annotationRef/>
      </w:r>
      <w:r>
        <w:t>We will want to include a study area section pertinent to the black bear data.  Dave and Karen should be able to help put that together.</w:t>
      </w:r>
    </w:p>
  </w:comment>
  <w:comment w:id="19" w:author="JOHN FIEBERG" w:date="2018-01-19T13:31:00Z" w:initials="JF">
    <w:p w14:paraId="3F2DDBA7" w14:textId="27F40B5E" w:rsidR="00864731" w:rsidRDefault="00864731">
      <w:pPr>
        <w:pStyle w:val="CommentText"/>
      </w:pPr>
      <w:r>
        <w:rPr>
          <w:rStyle w:val="CommentReference"/>
        </w:rPr>
        <w:annotationRef/>
      </w:r>
      <w:r>
        <w:t>Dave may have a better subsection title.</w:t>
      </w:r>
    </w:p>
  </w:comment>
  <w:comment w:id="23" w:author="nick gondek" w:date="2018-01-16T19:49:00Z" w:initials="NG">
    <w:p w14:paraId="0AD9B7DA" w14:textId="55821E08" w:rsidR="007162CB" w:rsidRDefault="007162CB">
      <w:pPr>
        <w:pStyle w:val="CommentText"/>
      </w:pPr>
      <w:r>
        <w:rPr>
          <w:rStyle w:val="CommentReference"/>
        </w:rPr>
        <w:annotationRef/>
      </w:r>
      <w:r>
        <w:t>Need to explain how each scenario worked. For most, they’re just set to 0 or SD of normal dist is 0 and thus nothing happens. But need to be explicit about it, maybe include a column of ‘settings’ in the table of scenarios below</w:t>
      </w:r>
    </w:p>
  </w:comment>
  <w:comment w:id="25" w:author="JOHN FIEBERG" w:date="2017-02-27T10:50:00Z" w:initials="JF">
    <w:p w14:paraId="2BA33A6C" w14:textId="5B802455" w:rsidR="007162CB" w:rsidRDefault="007162CB">
      <w:pPr>
        <w:pStyle w:val="CommentText"/>
      </w:pPr>
      <w:r>
        <w:rPr>
          <w:rStyle w:val="CommentReference"/>
        </w:rPr>
        <w:annotationRef/>
      </w:r>
      <w:r>
        <w:t>I think you will want to say that you considered 8 different *scenarios* (i.e., different parameter combinations) – then, describe exactly what these 8 scenarios were.</w:t>
      </w:r>
    </w:p>
  </w:comment>
  <w:comment w:id="24" w:author="JOHN FIEBERG" w:date="2018-01-19T21:25:00Z" w:initials="JF">
    <w:p w14:paraId="6FFA690B" w14:textId="3343C683" w:rsidR="00FD0D58" w:rsidRDefault="00FD0D58">
      <w:pPr>
        <w:pStyle w:val="CommentText"/>
      </w:pPr>
      <w:r>
        <w:rPr>
          <w:rStyle w:val="CommentReference"/>
        </w:rPr>
        <w:annotationRef/>
      </w:r>
      <w:r>
        <w:t>I think the table should work here…with perhaps a little extra text.</w:t>
      </w:r>
    </w:p>
  </w:comment>
  <w:comment w:id="26" w:author="nick gondek" w:date="2018-01-16T19:46:00Z" w:initials="NG">
    <w:p w14:paraId="55A15017" w14:textId="288A5321" w:rsidR="007162CB" w:rsidRDefault="007162CB">
      <w:pPr>
        <w:pStyle w:val="CommentText"/>
      </w:pPr>
      <w:r>
        <w:rPr>
          <w:rStyle w:val="CommentReference"/>
        </w:rPr>
        <w:annotationRef/>
      </w:r>
    </w:p>
  </w:comment>
  <w:comment w:id="27" w:author="nick gondek" w:date="2018-01-18T17:52:00Z" w:initials="NG">
    <w:p w14:paraId="4FD6761F" w14:textId="33E9CA22" w:rsidR="007162CB" w:rsidRDefault="007162CB">
      <w:pPr>
        <w:pStyle w:val="CommentText"/>
      </w:pPr>
      <w:r>
        <w:rPr>
          <w:rStyle w:val="CommentReference"/>
        </w:rPr>
        <w:annotationRef/>
      </w:r>
      <w:r>
        <w:t xml:space="preserve">Again, just floating this out there before I spend a bunch of time on it… but, do you think it would be a good idea to include the actual values that were input into the above equations in some sort of table or matrix? I’m thinking something similar to what Figure 3 is, but with the manipulated values being in the cells. That might be a little over the top for JWM, maybe it should be in an appendix, not sure what the best approach is. </w:t>
      </w:r>
    </w:p>
    <w:p w14:paraId="2AFC54A4" w14:textId="0ED091F6" w:rsidR="007162CB" w:rsidRDefault="007162CB">
      <w:pPr>
        <w:pStyle w:val="CommentText"/>
      </w:pPr>
    </w:p>
    <w:p w14:paraId="727C41F6" w14:textId="3A86E602" w:rsidR="007162CB" w:rsidRDefault="007162CB">
      <w:pPr>
        <w:pStyle w:val="CommentText"/>
      </w:pPr>
      <w:r>
        <w:t>Maybe this is where a couple example simulations in the appendix would be useful, or maybe just a couple of the g0 equations solved for different scenarios.</w:t>
      </w:r>
    </w:p>
  </w:comment>
  <w:comment w:id="28" w:author="JOHN FIEBERG" w:date="2018-01-19T21:26:00Z" w:initials="JF">
    <w:p w14:paraId="02CDFC48" w14:textId="3566A4E3" w:rsidR="00FD0D58" w:rsidRDefault="00FD0D58">
      <w:pPr>
        <w:pStyle w:val="CommentText"/>
      </w:pPr>
      <w:r>
        <w:rPr>
          <w:rStyle w:val="CommentReference"/>
        </w:rPr>
        <w:annotationRef/>
      </w:r>
      <w:r>
        <w:t>I think this would be good for the appendix for sure and possible for the table as well.</w:t>
      </w:r>
    </w:p>
  </w:comment>
  <w:comment w:id="30" w:author="JOHN FIEBERG" w:date="2018-01-19T21:44:00Z" w:initials="JF">
    <w:p w14:paraId="771FB925" w14:textId="4E77F82D" w:rsidR="00CE0C11" w:rsidRDefault="00CE0C11">
      <w:pPr>
        <w:pStyle w:val="CommentText"/>
      </w:pPr>
      <w:r>
        <w:rPr>
          <w:rStyle w:val="CommentReference"/>
        </w:rPr>
        <w:annotationRef/>
      </w:r>
      <w:r>
        <w:t>Somewhere in here you need to say that you applied both subsampling methods to both the bear data and the simulated data.</w:t>
      </w:r>
      <w:r w:rsidR="002972D8">
        <w:t xml:space="preserve"> Maybe just 1 line at the end of the paragraph.</w:t>
      </w:r>
    </w:p>
  </w:comment>
  <w:comment w:id="31" w:author="JOHN FIEBERG" w:date="2018-01-19T21:24:00Z" w:initials="JF">
    <w:p w14:paraId="72713C7D" w14:textId="5CF68E80" w:rsidR="008D21AC" w:rsidRDefault="008D21AC">
      <w:pPr>
        <w:pStyle w:val="CommentText"/>
      </w:pPr>
      <w:r>
        <w:rPr>
          <w:rStyle w:val="CommentReference"/>
        </w:rPr>
        <w:annotationRef/>
      </w:r>
      <w:r>
        <w:t>Make sure these are all Fig. or Figure depending on author guidelines.</w:t>
      </w:r>
    </w:p>
  </w:comment>
  <w:comment w:id="37" w:author="nick gondek" w:date="2018-01-18T18:07:00Z" w:initials="NG">
    <w:p w14:paraId="721AF223" w14:textId="67152900" w:rsidR="007162CB" w:rsidRDefault="007162CB">
      <w:pPr>
        <w:pStyle w:val="CommentText"/>
      </w:pPr>
      <w:r>
        <w:rPr>
          <w:rStyle w:val="CommentReference"/>
        </w:rPr>
        <w:annotationRef/>
      </w:r>
      <w:r>
        <w:t xml:space="preserve">I’m struggling to write these effectively, but I’m guessing you’ll have some suggestions on making this tighter. </w:t>
      </w:r>
    </w:p>
  </w:comment>
  <w:comment w:id="44" w:author="JOHN FIEBERG" w:date="2018-01-19T21:50:00Z" w:initials="JF">
    <w:p w14:paraId="1ABB26E3" w14:textId="63BAA7CD" w:rsidR="00980F4A" w:rsidRDefault="00980F4A">
      <w:pPr>
        <w:pStyle w:val="CommentText"/>
      </w:pPr>
      <w:r>
        <w:rPr>
          <w:rStyle w:val="CommentReference"/>
        </w:rPr>
        <w:annotationRef/>
      </w:r>
      <w:r>
        <w:t>I would probably structure the results, at least, using 2 sections:  one w/ empirical results (first), then the simulation results.</w:t>
      </w:r>
    </w:p>
  </w:comment>
  <w:comment w:id="45" w:author="nick gondek" w:date="2017-02-26T17:21:00Z" w:initials="NG">
    <w:p w14:paraId="3B67651A" w14:textId="77777777" w:rsidR="007162CB" w:rsidRPr="006B0D44" w:rsidRDefault="007162CB" w:rsidP="006B0D44">
      <w:pPr>
        <w:pStyle w:val="BodyText"/>
        <w:spacing w:line="480" w:lineRule="auto"/>
        <w:rPr>
          <w:rFonts w:ascii="Times New Roman" w:hAnsi="Times New Roman" w:cs="Times New Roman"/>
        </w:rPr>
      </w:pPr>
      <w:r>
        <w:rPr>
          <w:rStyle w:val="CommentReference"/>
        </w:rPr>
        <w:annotationRef/>
      </w:r>
      <w:r w:rsidRPr="006B0D44">
        <w:rPr>
          <w:rFonts w:ascii="Times New Roman" w:hAnsi="Times New Roman" w:cs="Times New Roman"/>
          <w:highlight w:val="cyan"/>
        </w:rPr>
        <w:t>TODO: Add stuff relating this to Augustine’s paper, specifically that g0 is biased high and b is low (although this is bk and not b)</w:t>
      </w:r>
    </w:p>
    <w:p w14:paraId="766B709E" w14:textId="12CC4ADF" w:rsidR="007162CB" w:rsidRDefault="007162CB">
      <w:pPr>
        <w:pStyle w:val="CommentText"/>
      </w:pPr>
    </w:p>
  </w:comment>
  <w:comment w:id="56" w:author="JOHN FIEBERG" w:date="2018-01-19T21:53:00Z" w:initials="JF">
    <w:p w14:paraId="5E418EFE" w14:textId="325FFD5D" w:rsidR="00980F4A" w:rsidRDefault="00980F4A">
      <w:pPr>
        <w:pStyle w:val="CommentText"/>
      </w:pPr>
      <w:r>
        <w:rPr>
          <w:rStyle w:val="CommentReference"/>
        </w:rPr>
        <w:annotationRef/>
      </w:r>
      <w:r>
        <w:t>I’m not sure I understand what you mean by this  - or if it is necessary…</w:t>
      </w:r>
    </w:p>
  </w:comment>
  <w:comment w:id="71" w:author="nick gondek" w:date="2018-01-16T19:17:00Z" w:initials="NG">
    <w:p w14:paraId="68E25A89" w14:textId="2694AB1D" w:rsidR="007162CB" w:rsidRDefault="007162CB">
      <w:pPr>
        <w:pStyle w:val="CommentText"/>
      </w:pPr>
      <w:r>
        <w:rPr>
          <w:rStyle w:val="CommentReference"/>
        </w:rPr>
        <w:annotationRef/>
      </w:r>
      <w:r>
        <w:t xml:space="preserve">Figures are submitted as separate files, but I’m leaving them in for collab purposes. </w:t>
      </w:r>
    </w:p>
  </w:comment>
  <w:comment w:id="72" w:author="JOHN FIEBERG" w:date="2018-01-19T21:29:00Z" w:initials="JF">
    <w:p w14:paraId="62F4DB95" w14:textId="6B9030D1" w:rsidR="00FD0D58" w:rsidRDefault="00FD0D58">
      <w:pPr>
        <w:pStyle w:val="CommentText"/>
      </w:pPr>
      <w:r>
        <w:rPr>
          <w:rStyle w:val="CommentReference"/>
        </w:rPr>
        <w:annotationRef/>
      </w:r>
      <w:r>
        <w:rPr>
          <w:rStyle w:val="CommentReference"/>
        </w:rPr>
        <w:t>Sounds good.</w:t>
      </w:r>
    </w:p>
  </w:comment>
  <w:comment w:id="76" w:author="JOHN FIEBERG" w:date="2017-02-27T10:45:00Z" w:initials="JF">
    <w:p w14:paraId="7EF52471" w14:textId="77777777" w:rsidR="007162CB" w:rsidRDefault="007162CB" w:rsidP="004E5F87">
      <w:pPr>
        <w:pStyle w:val="CommentText"/>
      </w:pPr>
      <w:r>
        <w:rPr>
          <w:rStyle w:val="CommentReference"/>
        </w:rPr>
        <w:annotationRef/>
      </w:r>
      <w:r>
        <w:t>I think you can expand on this a bit.  Say that C=1 leads to higher capture probabilities.  Also, say the gray dots in B are trap locations.</w:t>
      </w:r>
    </w:p>
  </w:comment>
  <w:comment w:id="81" w:author="JOHN FIEBERG" w:date="2018-01-19T21:28:00Z" w:initials="JF">
    <w:p w14:paraId="6DF502F1" w14:textId="687CD156" w:rsidR="00FD0D58" w:rsidRDefault="00FD0D58">
      <w:pPr>
        <w:pStyle w:val="CommentText"/>
      </w:pPr>
      <w:r>
        <w:rPr>
          <w:rStyle w:val="CommentReference"/>
        </w:rPr>
        <w:annotationRef/>
      </w:r>
      <w:r>
        <w:t>Not sure what the A and B are here…I think you could add parameter values somewhere in this table, maybe in the “Relevant terms” column?</w:t>
      </w:r>
    </w:p>
  </w:comment>
  <w:comment w:id="83" w:author="JOHN FIEBERG" w:date="2018-01-19T21:55:00Z" w:initials="JF">
    <w:p w14:paraId="51514B94" w14:textId="4273D51A" w:rsidR="001B365F" w:rsidRDefault="001B365F">
      <w:pPr>
        <w:pStyle w:val="CommentText"/>
      </w:pPr>
      <w:r>
        <w:rPr>
          <w:rStyle w:val="CommentReference"/>
        </w:rPr>
        <w:annotationRef/>
      </w:r>
      <w:r>
        <w:t>I like this figure, and I think it makes some useful points, namely that SPR can be really beneficial when subsample sizes are small relative to the total sample &amp; that for larger samples, there is probably not much difference.</w:t>
      </w:r>
    </w:p>
    <w:p w14:paraId="70C31352" w14:textId="2AD3E85A" w:rsidR="001B365F" w:rsidRDefault="001B365F">
      <w:pPr>
        <w:pStyle w:val="CommentText"/>
      </w:pPr>
    </w:p>
    <w:p w14:paraId="1E858DFA" w14:textId="270D8A43" w:rsidR="001B365F" w:rsidRDefault="001B365F">
      <w:pPr>
        <w:pStyle w:val="CommentText"/>
      </w:pPr>
      <w:r>
        <w:t>A little more detail would help in the legend…e.g., make sure to mention that these results are for virtual or simulated bears.  Also, you will need to say something about t4-t7, or at least refer the reader to figure 3.</w:t>
      </w:r>
    </w:p>
  </w:comment>
  <w:comment w:id="88" w:author="JOHN FIEBERG" w:date="2018-01-19T21:58:00Z" w:initials="JF">
    <w:p w14:paraId="1DFB027C" w14:textId="422067F8" w:rsidR="001B365F" w:rsidRDefault="001B365F">
      <w:pPr>
        <w:pStyle w:val="CommentText"/>
      </w:pPr>
      <w:r>
        <w:rPr>
          <w:rStyle w:val="CommentReference"/>
        </w:rPr>
        <w:annotationRef/>
      </w:r>
      <w:r>
        <w:t>I like this figure too.  More detail would help – e.g., see previous comment about referring to the different scenarios&amp; also the need to make sure the reader knows these are simulated bears.</w:t>
      </w:r>
    </w:p>
    <w:p w14:paraId="704177C6" w14:textId="1843BCF1" w:rsidR="001B365F" w:rsidRDefault="001B365F">
      <w:pPr>
        <w:pStyle w:val="CommentText"/>
      </w:pPr>
    </w:p>
    <w:p w14:paraId="79B41CE0" w14:textId="4E2102C2" w:rsidR="001B365F" w:rsidRDefault="001B365F">
      <w:pPr>
        <w:pStyle w:val="CommentText"/>
      </w:pPr>
      <w:r>
        <w:t>One important piece of information that is missing is the size of the subsampled data set (and the average size of the full data set).</w:t>
      </w:r>
    </w:p>
    <w:p w14:paraId="63739C0C" w14:textId="58366C59" w:rsidR="001B365F" w:rsidRDefault="001B365F">
      <w:pPr>
        <w:pStyle w:val="CommentText"/>
      </w:pPr>
    </w:p>
    <w:p w14:paraId="3AE77BAF" w14:textId="2AAE3C2A" w:rsidR="001B365F" w:rsidRDefault="001B365F">
      <w:pPr>
        <w:pStyle w:val="CommentText"/>
      </w:pPr>
      <w:r>
        <w:t>I like the 2 panels too.</w:t>
      </w:r>
    </w:p>
  </w:comment>
  <w:comment w:id="89" w:author="nick gondek" w:date="2018-01-18T20:05:00Z" w:initials="NG">
    <w:p w14:paraId="18C8445D" w14:textId="2BE17B43" w:rsidR="007162CB" w:rsidRDefault="007162CB">
      <w:pPr>
        <w:pStyle w:val="CommentText"/>
      </w:pPr>
      <w:r>
        <w:rPr>
          <w:rStyle w:val="CommentReference"/>
        </w:rPr>
        <w:annotationRef/>
      </w:r>
      <w:r>
        <w:t>Was going to do like we’d talked about but had a thought… do we not want to include these other scenarios to show that we generally don’t start having problems until the interaction between behavior and redundancy?</w:t>
      </w:r>
    </w:p>
    <w:p w14:paraId="04427955" w14:textId="41E3BB06" w:rsidR="007162CB" w:rsidRDefault="007162CB">
      <w:pPr>
        <w:pStyle w:val="CommentText"/>
      </w:pPr>
    </w:p>
    <w:p w14:paraId="588AB3D0" w14:textId="58B9C769" w:rsidR="007162CB" w:rsidRDefault="007162CB">
      <w:pPr>
        <w:pStyle w:val="CommentText"/>
      </w:pPr>
      <w:r>
        <w:t>Also, does it make sense to show g0~1 for the trials without behavior and g0 ~ bk for the ones with behavior? Or does it make sense to show both considering a manager doesn’t have the all seeing eye of simulation like we do?</w:t>
      </w:r>
    </w:p>
  </w:comment>
  <w:comment w:id="92" w:author="JOHN FIEBERG" w:date="2018-01-19T22:03:00Z" w:initials="JF">
    <w:p w14:paraId="043D5E1F" w14:textId="52223CE8" w:rsidR="001B365F" w:rsidRDefault="001B365F">
      <w:pPr>
        <w:pStyle w:val="CommentText"/>
      </w:pPr>
      <w:r>
        <w:rPr>
          <w:rStyle w:val="CommentReference"/>
        </w:rPr>
        <w:annotationRef/>
      </w:r>
      <w:r>
        <w:t>This is good to see, but may be more of a supplementary file.  What about a figure similar to what you labeled as 5A, but for the real bear data?  Maybe w/ the different sample sizes depicted.</w:t>
      </w:r>
    </w:p>
  </w:comment>
  <w:comment w:id="94" w:author="nick gondek" w:date="2018-01-18T20:28:00Z" w:initials="NG">
    <w:p w14:paraId="7034963D" w14:textId="65660541" w:rsidR="00927359" w:rsidRDefault="00927359">
      <w:pPr>
        <w:pStyle w:val="CommentText"/>
      </w:pPr>
      <w:r>
        <w:rPr>
          <w:rStyle w:val="CommentReference"/>
        </w:rPr>
        <w:annotationRef/>
      </w:r>
      <w:r>
        <w:t xml:space="preserve">I am doubting the relevance of this over the overlaid capture histories – especially considering the fact that some have behavior incorporated and some don’t, making the actual trend a little confusing and hard to interpret. But I’m leaving it so you can see the g0s relative to the actual intercept and that it makes a lot more sense than before! </w:t>
      </w:r>
    </w:p>
  </w:comment>
  <w:comment w:id="98" w:author="JOHN FIEBERG" w:date="2018-01-19T21:41:00Z" w:initials="JF">
    <w:p w14:paraId="17A4B6B0" w14:textId="7126D82A" w:rsidR="00D7518A" w:rsidRDefault="00D7518A">
      <w:pPr>
        <w:pStyle w:val="CommentText"/>
      </w:pPr>
      <w:r>
        <w:rPr>
          <w:rStyle w:val="CommentReference"/>
        </w:rPr>
        <w:annotationRef/>
      </w:r>
      <w:r>
        <w:t>Sigma needs to be in here somewhere.</w:t>
      </w:r>
    </w:p>
  </w:comment>
  <w:comment w:id="122" w:author="JOHN FIEBERG" w:date="2018-01-19T21:42:00Z" w:initials="JF">
    <w:p w14:paraId="33C20229" w14:textId="5E76DCC6" w:rsidR="00D7518A" w:rsidRDefault="00D7518A">
      <w:pPr>
        <w:pStyle w:val="CommentText"/>
      </w:pPr>
      <w:r>
        <w:rPr>
          <w:rStyle w:val="CommentReference"/>
        </w:rPr>
        <w:annotationRef/>
      </w:r>
      <w:r>
        <w:t>Change to be trap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B9611E" w15:done="0"/>
  <w15:commentEx w15:paraId="244AA420" w15:done="0"/>
  <w15:commentEx w15:paraId="5E872B9A" w15:done="0"/>
  <w15:commentEx w15:paraId="1DBAF98C" w15:done="0"/>
  <w15:commentEx w15:paraId="38A73B1E" w15:done="0"/>
  <w15:commentEx w15:paraId="1809EAA1" w15:done="0"/>
  <w15:commentEx w15:paraId="3F2DDBA7" w15:done="0"/>
  <w15:commentEx w15:paraId="0AD9B7DA" w15:done="0"/>
  <w15:commentEx w15:paraId="2BA33A6C" w15:done="0"/>
  <w15:commentEx w15:paraId="6FFA690B" w15:done="0"/>
  <w15:commentEx w15:paraId="55A15017" w15:paraIdParent="6FFA690B" w15:done="0"/>
  <w15:commentEx w15:paraId="727C41F6" w15:done="0"/>
  <w15:commentEx w15:paraId="02CDFC48" w15:done="0"/>
  <w15:commentEx w15:paraId="771FB925" w15:done="0"/>
  <w15:commentEx w15:paraId="72713C7D" w15:done="0"/>
  <w15:commentEx w15:paraId="721AF223" w15:done="0"/>
  <w15:commentEx w15:paraId="1ABB26E3" w15:done="0"/>
  <w15:commentEx w15:paraId="766B709E" w15:done="0"/>
  <w15:commentEx w15:paraId="5E418EFE" w15:done="0"/>
  <w15:commentEx w15:paraId="68E25A89" w15:done="0"/>
  <w15:commentEx w15:paraId="62F4DB95" w15:done="0"/>
  <w15:commentEx w15:paraId="7EF52471" w15:done="0"/>
  <w15:commentEx w15:paraId="6DF502F1" w15:done="0"/>
  <w15:commentEx w15:paraId="1E858DFA" w15:done="0"/>
  <w15:commentEx w15:paraId="3AE77BAF" w15:done="0"/>
  <w15:commentEx w15:paraId="588AB3D0" w15:done="0"/>
  <w15:commentEx w15:paraId="043D5E1F" w15:done="0"/>
  <w15:commentEx w15:paraId="7034963D" w15:done="0"/>
  <w15:commentEx w15:paraId="17A4B6B0" w15:done="0"/>
  <w15:commentEx w15:paraId="33C202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B9611E" w16cid:durableId="1E08C695"/>
  <w16cid:commentId w16cid:paraId="244AA420" w16cid:durableId="1E08C2B5"/>
  <w16cid:commentId w16cid:paraId="5E872B9A" w16cid:durableId="1E08C2B6"/>
  <w16cid:commentId w16cid:paraId="1DBAF98C" w16cid:durableId="1E0F3A65"/>
  <w16cid:commentId w16cid:paraId="38A73B1E" w16cid:durableId="1E08CA41"/>
  <w16cid:commentId w16cid:paraId="1809EAA1" w16cid:durableId="1E0F32AC"/>
  <w16cid:commentId w16cid:paraId="3F2DDBA7" w16cid:durableId="1E0F32AF"/>
  <w16cid:commentId w16cid:paraId="0AD9B7DA" w16cid:durableId="1E08D5D8"/>
  <w16cid:commentId w16cid:paraId="6FFA690B" w16cid:durableId="1E0F32B9"/>
  <w16cid:commentId w16cid:paraId="727C41F6" w16cid:durableId="1E0B5D70"/>
  <w16cid:commentId w16cid:paraId="02CDFC48" w16cid:durableId="1E0F32BB"/>
  <w16cid:commentId w16cid:paraId="771FB925" w16cid:durableId="1E0F32BC"/>
  <w16cid:commentId w16cid:paraId="72713C7D" w16cid:durableId="1E0F32BD"/>
  <w16cid:commentId w16cid:paraId="721AF223" w16cid:durableId="1E0B60D6"/>
  <w16cid:commentId w16cid:paraId="1ABB26E3" w16cid:durableId="1E0F32C8"/>
  <w16cid:commentId w16cid:paraId="766B709E" w16cid:durableId="1E08C2D9"/>
  <w16cid:commentId w16cid:paraId="5E418EFE" w16cid:durableId="1E0F32CA"/>
  <w16cid:commentId w16cid:paraId="68E25A89" w16cid:durableId="1E08CE40"/>
  <w16cid:commentId w16cid:paraId="62F4DB95" w16cid:durableId="1E0F32CC"/>
  <w16cid:commentId w16cid:paraId="7EF52471" w16cid:durableId="1E08C2C6"/>
  <w16cid:commentId w16cid:paraId="6DF502F1" w16cid:durableId="1E0F32CF"/>
  <w16cid:commentId w16cid:paraId="1E858DFA" w16cid:durableId="1E0F32D0"/>
  <w16cid:commentId w16cid:paraId="3AE77BAF" w16cid:durableId="1E0F32D1"/>
  <w16cid:commentId w16cid:paraId="588AB3D0" w16cid:durableId="1E0B7C76"/>
  <w16cid:commentId w16cid:paraId="043D5E1F" w16cid:durableId="1E0F32D3"/>
  <w16cid:commentId w16cid:paraId="7034963D" w16cid:durableId="1E0B81D3"/>
  <w16cid:commentId w16cid:paraId="17A4B6B0" w16cid:durableId="1E0F32D5"/>
  <w16cid:commentId w16cid:paraId="33C20229" w16cid:durableId="1E0F32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B9EE2" w14:textId="77777777" w:rsidR="00A76660" w:rsidRDefault="00A76660">
      <w:pPr>
        <w:spacing w:after="0"/>
      </w:pPr>
      <w:r>
        <w:separator/>
      </w:r>
    </w:p>
  </w:endnote>
  <w:endnote w:type="continuationSeparator" w:id="0">
    <w:p w14:paraId="615837E8" w14:textId="77777777" w:rsidR="00A76660" w:rsidRDefault="00A766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5B399" w14:textId="77777777" w:rsidR="00A76660" w:rsidRDefault="00A76660">
      <w:r>
        <w:separator/>
      </w:r>
    </w:p>
  </w:footnote>
  <w:footnote w:type="continuationSeparator" w:id="0">
    <w:p w14:paraId="6FABAE71" w14:textId="77777777" w:rsidR="00A76660" w:rsidRDefault="00A76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w15:presenceInfo w15:providerId="None" w15:userId="Nick"/>
  </w15:person>
  <w15:person w15:author="nick gondek">
    <w15:presenceInfo w15:providerId="None" w15:userId="nick gondek"/>
  </w15:person>
  <w15:person w15:author="JOHN FIEBERG">
    <w15:presenceInfo w15:providerId="Windows Live" w15:userId="8fbe4e8c5c395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2DD5"/>
    <w:rsid w:val="0004569E"/>
    <w:rsid w:val="00052D4C"/>
    <w:rsid w:val="00053454"/>
    <w:rsid w:val="00054DEE"/>
    <w:rsid w:val="00060005"/>
    <w:rsid w:val="00061FA0"/>
    <w:rsid w:val="00076E86"/>
    <w:rsid w:val="00083852"/>
    <w:rsid w:val="000A45C6"/>
    <w:rsid w:val="000A4786"/>
    <w:rsid w:val="000B4BA5"/>
    <w:rsid w:val="000B7059"/>
    <w:rsid w:val="000C3BE1"/>
    <w:rsid w:val="000C4689"/>
    <w:rsid w:val="000C7739"/>
    <w:rsid w:val="000D269E"/>
    <w:rsid w:val="000E5B13"/>
    <w:rsid w:val="000E6CCC"/>
    <w:rsid w:val="00123017"/>
    <w:rsid w:val="00125EB5"/>
    <w:rsid w:val="00135750"/>
    <w:rsid w:val="001452E4"/>
    <w:rsid w:val="00152197"/>
    <w:rsid w:val="00157665"/>
    <w:rsid w:val="0017436A"/>
    <w:rsid w:val="001850FC"/>
    <w:rsid w:val="001B365F"/>
    <w:rsid w:val="001F27C9"/>
    <w:rsid w:val="001F2F29"/>
    <w:rsid w:val="001F744B"/>
    <w:rsid w:val="00210894"/>
    <w:rsid w:val="00221D75"/>
    <w:rsid w:val="00245644"/>
    <w:rsid w:val="00257040"/>
    <w:rsid w:val="002578FC"/>
    <w:rsid w:val="00281F92"/>
    <w:rsid w:val="002972D8"/>
    <w:rsid w:val="002C024D"/>
    <w:rsid w:val="002C0F25"/>
    <w:rsid w:val="002C533A"/>
    <w:rsid w:val="00312A9F"/>
    <w:rsid w:val="0031696C"/>
    <w:rsid w:val="0032231A"/>
    <w:rsid w:val="00357655"/>
    <w:rsid w:val="00363DA8"/>
    <w:rsid w:val="00367ABD"/>
    <w:rsid w:val="00367CE7"/>
    <w:rsid w:val="00372FB6"/>
    <w:rsid w:val="0037515C"/>
    <w:rsid w:val="00381C45"/>
    <w:rsid w:val="00382B48"/>
    <w:rsid w:val="00383C89"/>
    <w:rsid w:val="0038597E"/>
    <w:rsid w:val="00392415"/>
    <w:rsid w:val="00392DBA"/>
    <w:rsid w:val="00396772"/>
    <w:rsid w:val="00397752"/>
    <w:rsid w:val="003A45F7"/>
    <w:rsid w:val="003C3675"/>
    <w:rsid w:val="003E28B8"/>
    <w:rsid w:val="004036ED"/>
    <w:rsid w:val="00404765"/>
    <w:rsid w:val="0040630A"/>
    <w:rsid w:val="0041592A"/>
    <w:rsid w:val="004160AD"/>
    <w:rsid w:val="00445858"/>
    <w:rsid w:val="004464D1"/>
    <w:rsid w:val="004505F3"/>
    <w:rsid w:val="00452723"/>
    <w:rsid w:val="004612F5"/>
    <w:rsid w:val="00461C1E"/>
    <w:rsid w:val="004736B6"/>
    <w:rsid w:val="004744EA"/>
    <w:rsid w:val="00480E30"/>
    <w:rsid w:val="004908F8"/>
    <w:rsid w:val="004C012C"/>
    <w:rsid w:val="004C3FF5"/>
    <w:rsid w:val="004E188B"/>
    <w:rsid w:val="004E29B3"/>
    <w:rsid w:val="004E5F87"/>
    <w:rsid w:val="004F4752"/>
    <w:rsid w:val="0050083C"/>
    <w:rsid w:val="005013F3"/>
    <w:rsid w:val="0051317A"/>
    <w:rsid w:val="0055477A"/>
    <w:rsid w:val="00590D07"/>
    <w:rsid w:val="00591D7A"/>
    <w:rsid w:val="00594D5B"/>
    <w:rsid w:val="005A2523"/>
    <w:rsid w:val="005C01D1"/>
    <w:rsid w:val="005C54EA"/>
    <w:rsid w:val="005D142A"/>
    <w:rsid w:val="005D1E03"/>
    <w:rsid w:val="005D1F74"/>
    <w:rsid w:val="005D74CB"/>
    <w:rsid w:val="006173F8"/>
    <w:rsid w:val="00632A76"/>
    <w:rsid w:val="00646587"/>
    <w:rsid w:val="0065241F"/>
    <w:rsid w:val="00652EF8"/>
    <w:rsid w:val="0066722D"/>
    <w:rsid w:val="006812CA"/>
    <w:rsid w:val="006A2EBD"/>
    <w:rsid w:val="006B023B"/>
    <w:rsid w:val="006B0D44"/>
    <w:rsid w:val="006B66C8"/>
    <w:rsid w:val="006D47FC"/>
    <w:rsid w:val="006F0502"/>
    <w:rsid w:val="007076FA"/>
    <w:rsid w:val="007162CB"/>
    <w:rsid w:val="0073035A"/>
    <w:rsid w:val="007355E2"/>
    <w:rsid w:val="0075070A"/>
    <w:rsid w:val="00782147"/>
    <w:rsid w:val="00784D58"/>
    <w:rsid w:val="00784EE1"/>
    <w:rsid w:val="0079361C"/>
    <w:rsid w:val="007A6BF0"/>
    <w:rsid w:val="007C03C6"/>
    <w:rsid w:val="007C56AE"/>
    <w:rsid w:val="007C7F2A"/>
    <w:rsid w:val="007E110D"/>
    <w:rsid w:val="007E20F8"/>
    <w:rsid w:val="007E5EF8"/>
    <w:rsid w:val="007F2B5E"/>
    <w:rsid w:val="00843ADD"/>
    <w:rsid w:val="008524F0"/>
    <w:rsid w:val="00856713"/>
    <w:rsid w:val="00864731"/>
    <w:rsid w:val="00874D1F"/>
    <w:rsid w:val="008807D4"/>
    <w:rsid w:val="008A276E"/>
    <w:rsid w:val="008A3159"/>
    <w:rsid w:val="008B3E07"/>
    <w:rsid w:val="008B5217"/>
    <w:rsid w:val="008B6BEB"/>
    <w:rsid w:val="008C132A"/>
    <w:rsid w:val="008C374F"/>
    <w:rsid w:val="008D21AC"/>
    <w:rsid w:val="008D228C"/>
    <w:rsid w:val="008D28D8"/>
    <w:rsid w:val="008D3C3A"/>
    <w:rsid w:val="008D6863"/>
    <w:rsid w:val="009053CB"/>
    <w:rsid w:val="009070B6"/>
    <w:rsid w:val="00927359"/>
    <w:rsid w:val="009378D5"/>
    <w:rsid w:val="00971B6E"/>
    <w:rsid w:val="009723CA"/>
    <w:rsid w:val="00980F4A"/>
    <w:rsid w:val="009852C1"/>
    <w:rsid w:val="009C608F"/>
    <w:rsid w:val="009C7761"/>
    <w:rsid w:val="009C7C17"/>
    <w:rsid w:val="009D1E2C"/>
    <w:rsid w:val="009D507C"/>
    <w:rsid w:val="009E12BF"/>
    <w:rsid w:val="009F0CD3"/>
    <w:rsid w:val="00A01806"/>
    <w:rsid w:val="00A043D0"/>
    <w:rsid w:val="00A06751"/>
    <w:rsid w:val="00A06AC1"/>
    <w:rsid w:val="00A1621F"/>
    <w:rsid w:val="00A1755C"/>
    <w:rsid w:val="00A25806"/>
    <w:rsid w:val="00A36D43"/>
    <w:rsid w:val="00A40EBB"/>
    <w:rsid w:val="00A42971"/>
    <w:rsid w:val="00A63616"/>
    <w:rsid w:val="00A731B4"/>
    <w:rsid w:val="00A76660"/>
    <w:rsid w:val="00A8024E"/>
    <w:rsid w:val="00A83210"/>
    <w:rsid w:val="00A8680C"/>
    <w:rsid w:val="00AA521C"/>
    <w:rsid w:val="00AA6BFF"/>
    <w:rsid w:val="00AC1052"/>
    <w:rsid w:val="00AE3369"/>
    <w:rsid w:val="00B16987"/>
    <w:rsid w:val="00B22F16"/>
    <w:rsid w:val="00B23A44"/>
    <w:rsid w:val="00B410C1"/>
    <w:rsid w:val="00B50A6D"/>
    <w:rsid w:val="00B60583"/>
    <w:rsid w:val="00B6395C"/>
    <w:rsid w:val="00B64722"/>
    <w:rsid w:val="00B65985"/>
    <w:rsid w:val="00B66303"/>
    <w:rsid w:val="00B86B75"/>
    <w:rsid w:val="00B9151D"/>
    <w:rsid w:val="00BA1156"/>
    <w:rsid w:val="00BB77E5"/>
    <w:rsid w:val="00BC48D5"/>
    <w:rsid w:val="00BD1FEC"/>
    <w:rsid w:val="00BD7F2B"/>
    <w:rsid w:val="00BE2373"/>
    <w:rsid w:val="00BF53DF"/>
    <w:rsid w:val="00C21DBE"/>
    <w:rsid w:val="00C30409"/>
    <w:rsid w:val="00C32698"/>
    <w:rsid w:val="00C34BE4"/>
    <w:rsid w:val="00C36279"/>
    <w:rsid w:val="00C44692"/>
    <w:rsid w:val="00C60B6E"/>
    <w:rsid w:val="00C71625"/>
    <w:rsid w:val="00C94F94"/>
    <w:rsid w:val="00C961C1"/>
    <w:rsid w:val="00CB0347"/>
    <w:rsid w:val="00CB21DB"/>
    <w:rsid w:val="00CE0C11"/>
    <w:rsid w:val="00CE71C6"/>
    <w:rsid w:val="00CF0173"/>
    <w:rsid w:val="00D21DF6"/>
    <w:rsid w:val="00D22622"/>
    <w:rsid w:val="00D23925"/>
    <w:rsid w:val="00D2724C"/>
    <w:rsid w:val="00D3452A"/>
    <w:rsid w:val="00D35798"/>
    <w:rsid w:val="00D4137D"/>
    <w:rsid w:val="00D47519"/>
    <w:rsid w:val="00D73786"/>
    <w:rsid w:val="00D7518A"/>
    <w:rsid w:val="00D76BFD"/>
    <w:rsid w:val="00D82D6B"/>
    <w:rsid w:val="00DA4AA0"/>
    <w:rsid w:val="00DA7E97"/>
    <w:rsid w:val="00DB7708"/>
    <w:rsid w:val="00DD3498"/>
    <w:rsid w:val="00DE1E10"/>
    <w:rsid w:val="00DE4520"/>
    <w:rsid w:val="00DE4FC6"/>
    <w:rsid w:val="00DF0D9E"/>
    <w:rsid w:val="00DF1F68"/>
    <w:rsid w:val="00DF611A"/>
    <w:rsid w:val="00E071BF"/>
    <w:rsid w:val="00E12CD0"/>
    <w:rsid w:val="00E23D89"/>
    <w:rsid w:val="00E25592"/>
    <w:rsid w:val="00E315A3"/>
    <w:rsid w:val="00E475B9"/>
    <w:rsid w:val="00E50405"/>
    <w:rsid w:val="00E54AA6"/>
    <w:rsid w:val="00E56BD6"/>
    <w:rsid w:val="00E65CF7"/>
    <w:rsid w:val="00E97AE7"/>
    <w:rsid w:val="00ED7A2E"/>
    <w:rsid w:val="00EE585E"/>
    <w:rsid w:val="00EF4CB8"/>
    <w:rsid w:val="00F001FB"/>
    <w:rsid w:val="00F054E5"/>
    <w:rsid w:val="00F10D03"/>
    <w:rsid w:val="00F15945"/>
    <w:rsid w:val="00F2475F"/>
    <w:rsid w:val="00F62591"/>
    <w:rsid w:val="00F64A69"/>
    <w:rsid w:val="00F66DF3"/>
    <w:rsid w:val="00F67701"/>
    <w:rsid w:val="00F77B13"/>
    <w:rsid w:val="00F95F9A"/>
    <w:rsid w:val="00F97043"/>
    <w:rsid w:val="00FA33D4"/>
    <w:rsid w:val="00FC490B"/>
    <w:rsid w:val="00FD0D58"/>
    <w:rsid w:val="00FD5F59"/>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16CA"/>
  <w15:docId w15:val="{AD48AAFB-862A-4137-AE87-F650E281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semiHidden/>
    <w:unhideWhenUsed/>
    <w:rsid w:val="001850FC"/>
    <w:rPr>
      <w:sz w:val="20"/>
      <w:szCs w:val="20"/>
    </w:rPr>
  </w:style>
  <w:style w:type="character" w:customStyle="1" w:styleId="CommentTextChar">
    <w:name w:val="Comment Text Char"/>
    <w:basedOn w:val="DefaultParagraphFont"/>
    <w:link w:val="CommentText"/>
    <w:semiHidden/>
    <w:rsid w:val="001850FC"/>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styleId="PlainTable2">
    <w:name w:val="Plain Table 2"/>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5288B-E3B3-4E13-92C2-F9AEF729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Gondek</dc:creator>
  <cp:lastModifiedBy>Nick</cp:lastModifiedBy>
  <cp:revision>5</cp:revision>
  <cp:lastPrinted>2018-01-19T02:30:00Z</cp:lastPrinted>
  <dcterms:created xsi:type="dcterms:W3CDTF">2018-01-22T03:43:00Z</dcterms:created>
  <dcterms:modified xsi:type="dcterms:W3CDTF">2018-01-23T02:12:00Z</dcterms:modified>
</cp:coreProperties>
</file>