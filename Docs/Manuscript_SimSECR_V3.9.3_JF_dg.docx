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459BE" w14:textId="77777777" w:rsidR="00B410C1" w:rsidRDefault="000748F7" w:rsidP="005E7600">
      <w:pPr>
        <w:pStyle w:val="FirstParagraph"/>
        <w:spacing w:before="0" w:after="0" w:line="480" w:lineRule="auto"/>
      </w:pPr>
      <w:r>
        <w:t>27</w:t>
      </w:r>
      <w:r w:rsidRPr="00B410C1">
        <w:t xml:space="preserve"> </w:t>
      </w:r>
      <w:r w:rsidR="003879EA">
        <w:t>May</w:t>
      </w:r>
      <w:r w:rsidR="003879EA" w:rsidRPr="00B410C1">
        <w:t xml:space="preserve"> </w:t>
      </w:r>
      <w:r w:rsidR="00B410C1" w:rsidRPr="00B410C1">
        <w:t>2018</w:t>
      </w:r>
    </w:p>
    <w:p w14:paraId="1953C65C" w14:textId="77777777" w:rsidR="00B410C1" w:rsidRDefault="00B410C1" w:rsidP="00F22303">
      <w:pPr>
        <w:pStyle w:val="BodyText"/>
        <w:spacing w:before="0" w:after="0" w:line="480" w:lineRule="auto"/>
      </w:pPr>
      <w:r>
        <w:t>Nick P. Gondek</w:t>
      </w:r>
    </w:p>
    <w:p w14:paraId="3DED8679" w14:textId="77777777" w:rsidR="00B410C1" w:rsidRDefault="00B410C1" w:rsidP="00F22303">
      <w:pPr>
        <w:pStyle w:val="BodyText"/>
        <w:spacing w:before="0" w:after="0" w:line="480" w:lineRule="auto"/>
      </w:pPr>
      <w:r>
        <w:t>Conservation Metrics Inc.</w:t>
      </w:r>
    </w:p>
    <w:p w14:paraId="5C4C9BA2" w14:textId="77777777" w:rsidR="00B410C1" w:rsidRDefault="00B410C1" w:rsidP="00F22303">
      <w:pPr>
        <w:pStyle w:val="BodyText"/>
        <w:spacing w:before="0" w:after="0" w:line="480" w:lineRule="auto"/>
      </w:pPr>
      <w:r>
        <w:t>145 McAllister Way</w:t>
      </w:r>
    </w:p>
    <w:p w14:paraId="01FB813A" w14:textId="77777777" w:rsidR="00B410C1" w:rsidRDefault="00B410C1" w:rsidP="00F22303">
      <w:pPr>
        <w:pStyle w:val="BodyText"/>
        <w:spacing w:before="0" w:after="0" w:line="480" w:lineRule="auto"/>
      </w:pPr>
      <w:r>
        <w:t>Santa Cruz, CA 95060</w:t>
      </w:r>
    </w:p>
    <w:p w14:paraId="28994CB6" w14:textId="77777777" w:rsidR="00B410C1" w:rsidRDefault="00B410C1" w:rsidP="00F22303">
      <w:pPr>
        <w:pStyle w:val="BodyText"/>
        <w:spacing w:before="0" w:after="0" w:line="480" w:lineRule="auto"/>
      </w:pPr>
      <w:r>
        <w:t>(414) 581-4445</w:t>
      </w:r>
    </w:p>
    <w:p w14:paraId="1C20B644" w14:textId="77777777" w:rsidR="00B410C1" w:rsidRPr="00B410C1" w:rsidRDefault="00B410C1" w:rsidP="00F22303">
      <w:pPr>
        <w:pStyle w:val="BodyText"/>
        <w:spacing w:before="0" w:after="0" w:line="480" w:lineRule="auto"/>
      </w:pPr>
      <w:r>
        <w:t>nick@conservationmetrics.com</w:t>
      </w:r>
    </w:p>
    <w:p w14:paraId="2DFD1882" w14:textId="77777777" w:rsidR="00B410C1" w:rsidRPr="00B410C1" w:rsidRDefault="00B410C1" w:rsidP="00F22303">
      <w:pPr>
        <w:pStyle w:val="BodyText"/>
        <w:spacing w:before="0" w:after="0" w:line="480" w:lineRule="auto"/>
      </w:pPr>
    </w:p>
    <w:p w14:paraId="61A209D8"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20607C69"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309192ED"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5BBE4C36" w14:textId="74D8EDE5" w:rsidR="00856713" w:rsidRDefault="005A2523">
      <w:pPr>
        <w:pStyle w:val="BodyText"/>
        <w:spacing w:line="480" w:lineRule="auto"/>
        <w:ind w:left="720" w:hanging="720"/>
        <w:rPr>
          <w:rFonts w:ascii="Times New Roman" w:hAnsi="Times New Roman" w:cs="Times New Roman"/>
          <w:i/>
        </w:rPr>
      </w:pPr>
      <w:commentRangeStart w:id="0"/>
      <w:commentRangeStart w:id="1"/>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 xml:space="preserve">Minnesota </w:t>
      </w:r>
      <w:commentRangeEnd w:id="0"/>
      <w:r w:rsidR="008E6441">
        <w:rPr>
          <w:rStyle w:val="CommentReference"/>
        </w:rPr>
        <w:commentReference w:id="0"/>
      </w:r>
      <w:commentRangeEnd w:id="1"/>
      <w:r w:rsidR="00ED00D7">
        <w:rPr>
          <w:rStyle w:val="CommentReference"/>
        </w:rPr>
        <w:commentReference w:id="1"/>
      </w:r>
      <w:r w:rsidR="00856713" w:rsidRPr="00856713">
        <w:rPr>
          <w:rFonts w:ascii="Times New Roman" w:hAnsi="Times New Roman" w:cs="Times New Roman"/>
          <w:i/>
        </w:rPr>
        <w:t>Department of Natural Resources, 1201 E. Hwy 2, Grand Rapids, MN 55744, US</w:t>
      </w:r>
      <w:commentRangeStart w:id="2"/>
      <w:r w:rsidR="00856713" w:rsidRPr="00856713">
        <w:rPr>
          <w:rFonts w:ascii="Times New Roman" w:hAnsi="Times New Roman" w:cs="Times New Roman"/>
          <w:i/>
        </w:rPr>
        <w:t>A</w:t>
      </w:r>
      <w:r w:rsidR="005118F9">
        <w:rPr>
          <w:rFonts w:ascii="Times New Roman" w:hAnsi="Times New Roman" w:cs="Times New Roman"/>
          <w:i/>
        </w:rPr>
        <w:t>, now retired</w:t>
      </w:r>
      <w:commentRangeEnd w:id="2"/>
      <w:r w:rsidR="005118F9">
        <w:rPr>
          <w:rStyle w:val="CommentReference"/>
        </w:rPr>
        <w:commentReference w:id="2"/>
      </w:r>
    </w:p>
    <w:p w14:paraId="2E7EA3B6"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3"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3"/>
    </w:p>
    <w:p w14:paraId="4B5B4CC4" w14:textId="1B777DAA"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4"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w:t>
      </w:r>
      <w:r w:rsidR="00701336">
        <w:rPr>
          <w:rFonts w:ascii="Times New Roman" w:hAnsi="Times New Roman" w:cs="Times New Roman"/>
        </w:rPr>
        <w:t>number</w:t>
      </w:r>
      <w:r w:rsidR="00BA483D">
        <w:rPr>
          <w:rFonts w:ascii="Times New Roman" w:hAnsi="Times New Roman" w:cs="Times New Roman"/>
        </w:rPr>
        <w:t xml:space="preserve"> of samples that can be process</w:t>
      </w:r>
      <w:r w:rsidR="00295B6E">
        <w:rPr>
          <w:rFonts w:ascii="Times New Roman" w:hAnsi="Times New Roman" w:cs="Times New Roman"/>
        </w:rPr>
        <w:t>ed</w:t>
      </w:r>
      <w:r w:rsidR="00BA483D">
        <w:rPr>
          <w:rFonts w:ascii="Times New Roman" w:hAnsi="Times New Roman" w:cs="Times New Roman"/>
        </w:rPr>
        <w:t>.</w:t>
      </w:r>
      <w:bookmarkEnd w:id="4"/>
    </w:p>
    <w:p w14:paraId="089CD845" w14:textId="77777777" w:rsidR="00D63373" w:rsidRDefault="00D63373">
      <w:pPr>
        <w:rPr>
          <w:rFonts w:ascii="Times New Roman" w:hAnsi="Times New Roman" w:cs="Times New Roman"/>
          <w:b/>
        </w:rPr>
      </w:pPr>
      <w:r>
        <w:rPr>
          <w:rFonts w:ascii="Times New Roman" w:hAnsi="Times New Roman" w:cs="Times New Roman"/>
          <w:b/>
        </w:rPr>
        <w:br w:type="page"/>
      </w:r>
    </w:p>
    <w:p w14:paraId="0421731C" w14:textId="1531442A" w:rsidR="00D47519" w:rsidRPr="0040630A" w:rsidRDefault="00665CFE" w:rsidP="00220808">
      <w:pPr>
        <w:pStyle w:val="FirstParagraph"/>
        <w:spacing w:before="0" w:after="0" w:line="480" w:lineRule="auto"/>
        <w:ind w:firstLine="720"/>
        <w:rPr>
          <w:rFonts w:ascii="Times New Roman" w:hAnsi="Times New Roman" w:cs="Times New Roman"/>
        </w:rPr>
      </w:pPr>
      <w:commentRangeStart w:id="5"/>
      <w:del w:id="6" w:author="Dave Garshelis" w:date="2018-08-18T08:02:00Z">
        <w:r w:rsidDel="00801A4A">
          <w:rPr>
            <w:rFonts w:ascii="Times New Roman" w:hAnsi="Times New Roman" w:cs="Times New Roman"/>
          </w:rPr>
          <w:lastRenderedPageBreak/>
          <w:delText xml:space="preserve">Wildlife managers </w:delText>
        </w:r>
        <w:commentRangeEnd w:id="5"/>
        <w:r w:rsidR="00801A4A" w:rsidDel="00801A4A">
          <w:rPr>
            <w:rStyle w:val="CommentReference"/>
          </w:rPr>
          <w:commentReference w:id="5"/>
        </w:r>
        <w:r w:rsidDel="00801A4A">
          <w:rPr>
            <w:rFonts w:ascii="Times New Roman" w:hAnsi="Times New Roman" w:cs="Times New Roman"/>
          </w:rPr>
          <w:delText xml:space="preserve">routinely use </w:delText>
        </w:r>
      </w:del>
      <w:ins w:id="7" w:author="Dave Garshelis" w:date="2018-08-18T08:02:00Z">
        <w:r w:rsidR="00801A4A">
          <w:rPr>
            <w:rFonts w:ascii="Times New Roman" w:hAnsi="Times New Roman" w:cs="Times New Roman"/>
          </w:rPr>
          <w:t>M</w:t>
        </w:r>
      </w:ins>
      <w:del w:id="8" w:author="Dave Garshelis" w:date="2018-08-18T08:02:00Z">
        <w:r w:rsidDel="00801A4A">
          <w:rPr>
            <w:rFonts w:ascii="Times New Roman" w:hAnsi="Times New Roman" w:cs="Times New Roman"/>
          </w:rPr>
          <w:delText>m</w:delText>
        </w:r>
      </w:del>
      <w:r w:rsidR="00D47519" w:rsidRPr="008C374F">
        <w:rPr>
          <w:rFonts w:ascii="Times New Roman" w:hAnsi="Times New Roman" w:cs="Times New Roman"/>
        </w:rPr>
        <w:t>ark</w:t>
      </w:r>
      <w:ins w:id="9" w:author="Dave Garshelis" w:date="2018-08-14T11:55:00Z">
        <w:r w:rsidR="00065BD0">
          <w:rPr>
            <w:rFonts w:ascii="Times New Roman" w:hAnsi="Times New Roman" w:cs="Times New Roman"/>
          </w:rPr>
          <w:t>–</w:t>
        </w:r>
      </w:ins>
      <w:del w:id="10" w:author="Dave Garshelis" w:date="2018-08-14T11:55:00Z">
        <w:r w:rsidR="00D47519" w:rsidRPr="008C374F" w:rsidDel="00065BD0">
          <w:rPr>
            <w:rFonts w:ascii="Times New Roman" w:hAnsi="Times New Roman" w:cs="Times New Roman"/>
          </w:rPr>
          <w:delText>-</w:delText>
        </w:r>
      </w:del>
      <w:r w:rsidR="00D47519" w:rsidRPr="008C374F">
        <w:rPr>
          <w:rFonts w:ascii="Times New Roman" w:hAnsi="Times New Roman" w:cs="Times New Roman"/>
        </w:rPr>
        <w:t xml:space="preserve">recapture </w:t>
      </w:r>
      <w:ins w:id="11" w:author="Dave Garshelis" w:date="2018-08-18T08:02:00Z">
        <w:r w:rsidR="00801A4A">
          <w:rPr>
            <w:rFonts w:ascii="Times New Roman" w:hAnsi="Times New Roman" w:cs="Times New Roman"/>
          </w:rPr>
          <w:t xml:space="preserve">is </w:t>
        </w:r>
      </w:ins>
      <w:ins w:id="12" w:author="Dave Garshelis" w:date="2018-08-18T08:04:00Z">
        <w:r w:rsidR="00801A4A">
          <w:rPr>
            <w:rFonts w:ascii="Times New Roman" w:hAnsi="Times New Roman" w:cs="Times New Roman"/>
          </w:rPr>
          <w:t xml:space="preserve">one of the most </w:t>
        </w:r>
      </w:ins>
      <w:ins w:id="13" w:author="Dave Garshelis" w:date="2018-08-18T08:02:00Z">
        <w:r w:rsidR="00801A4A">
          <w:rPr>
            <w:rFonts w:ascii="Times New Roman" w:hAnsi="Times New Roman" w:cs="Times New Roman"/>
          </w:rPr>
          <w:t>commonly used</w:t>
        </w:r>
      </w:ins>
      <w:del w:id="14" w:author="Dave Garshelis" w:date="2018-08-18T08:02:00Z">
        <w:r w:rsidR="00D47519" w:rsidRPr="008C374F" w:rsidDel="00801A4A">
          <w:rPr>
            <w:rFonts w:ascii="Times New Roman" w:hAnsi="Times New Roman" w:cs="Times New Roman"/>
          </w:rPr>
          <w:delText>studies</w:delText>
        </w:r>
      </w:del>
      <w:r w:rsidR="00D47519" w:rsidRPr="008C374F">
        <w:rPr>
          <w:rFonts w:ascii="Times New Roman" w:hAnsi="Times New Roman" w:cs="Times New Roman"/>
        </w:rPr>
        <w:t xml:space="preserve"> </w:t>
      </w:r>
      <w:ins w:id="15" w:author="Dave Garshelis" w:date="2018-08-18T08:04:00Z">
        <w:r w:rsidR="00801A4A">
          <w:rPr>
            <w:rFonts w:ascii="Times New Roman" w:hAnsi="Times New Roman" w:cs="Times New Roman"/>
          </w:rPr>
          <w:t xml:space="preserve">methods </w:t>
        </w:r>
      </w:ins>
      <w:r w:rsidR="00D47519" w:rsidRPr="008C374F">
        <w:rPr>
          <w:rFonts w:ascii="Times New Roman" w:hAnsi="Times New Roman" w:cs="Times New Roman"/>
        </w:rPr>
        <w:t>to estimate animal abundance</w:t>
      </w:r>
      <w:ins w:id="16" w:author="Dave Garshelis" w:date="2018-08-18T08:04:00Z">
        <w:r w:rsidR="00801A4A">
          <w:rPr>
            <w:rFonts w:ascii="Times New Roman" w:hAnsi="Times New Roman" w:cs="Times New Roman"/>
          </w:rPr>
          <w:t>.</w:t>
        </w:r>
      </w:ins>
      <w:del w:id="17" w:author="Dave Garshelis" w:date="2018-08-18T08:04:00Z">
        <w:r w:rsidR="00D47519" w:rsidRPr="008C374F" w:rsidDel="00801A4A">
          <w:rPr>
            <w:rFonts w:ascii="Times New Roman" w:hAnsi="Times New Roman" w:cs="Times New Roman"/>
          </w:rPr>
          <w:delText>;</w:delText>
        </w:r>
      </w:del>
      <w:r w:rsidR="00D47519" w:rsidRPr="008C374F">
        <w:rPr>
          <w:rFonts w:ascii="Times New Roman" w:hAnsi="Times New Roman" w:cs="Times New Roman"/>
        </w:rPr>
        <w:t xml:space="preserve"> </w:t>
      </w:r>
      <w:del w:id="18" w:author="Dave Garshelis" w:date="2018-08-18T08:03:00Z">
        <w:r w:rsidR="00D47519" w:rsidRPr="0040630A" w:rsidDel="00801A4A">
          <w:rPr>
            <w:rFonts w:ascii="Times New Roman" w:hAnsi="Times New Roman" w:cs="Times New Roman"/>
          </w:rPr>
          <w:delText xml:space="preserve">especially in the case of endangered species and game animals, </w:delText>
        </w:r>
      </w:del>
      <w:ins w:id="19" w:author="Dave Garshelis" w:date="2018-08-18T08:04:00Z">
        <w:r w:rsidR="00801A4A">
          <w:rPr>
            <w:rFonts w:ascii="Times New Roman" w:hAnsi="Times New Roman" w:cs="Times New Roman"/>
          </w:rPr>
          <w:t>A</w:t>
        </w:r>
      </w:ins>
      <w:del w:id="20" w:author="Dave Garshelis" w:date="2018-08-18T08:04:00Z">
        <w:r w:rsidR="00D47519" w:rsidRPr="0040630A" w:rsidDel="00801A4A">
          <w:rPr>
            <w:rFonts w:ascii="Times New Roman" w:hAnsi="Times New Roman" w:cs="Times New Roman"/>
          </w:rPr>
          <w:delText>a</w:delText>
        </w:r>
      </w:del>
      <w:r w:rsidR="00D47519" w:rsidRPr="0040630A">
        <w:rPr>
          <w:rFonts w:ascii="Times New Roman" w:hAnsi="Times New Roman" w:cs="Times New Roman"/>
        </w:rPr>
        <w:t>bundance and its associated temporal trends are of critical importance for making informed management decisions (</w:t>
      </w:r>
      <w:proofErr w:type="spellStart"/>
      <w:r w:rsidR="00D47519" w:rsidRPr="0040630A">
        <w:rPr>
          <w:rFonts w:ascii="Times New Roman" w:hAnsi="Times New Roman" w:cs="Times New Roman"/>
        </w:rPr>
        <w:t>Borchers</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w:t>
      </w:r>
      <w:ins w:id="21" w:author="Dave Garshelis" w:date="2018-08-14T11:49:00Z">
        <w:r w:rsidR="00065BD0">
          <w:rPr>
            <w:rFonts w:ascii="Times New Roman" w:hAnsi="Times New Roman" w:cs="Times New Roman"/>
          </w:rPr>
          <w:t>to which they apply</w:t>
        </w:r>
      </w:ins>
      <w:del w:id="22" w:author="Dave Garshelis" w:date="2018-08-14T11:49:00Z">
        <w:r w:rsidR="00D47519" w:rsidRPr="0040630A" w:rsidDel="00065BD0">
          <w:rPr>
            <w:rFonts w:ascii="Times New Roman" w:hAnsi="Times New Roman" w:cs="Times New Roman"/>
          </w:rPr>
          <w:delText>sampled</w:delText>
        </w:r>
      </w:del>
      <w:r w:rsidR="00D47519" w:rsidRPr="0040630A">
        <w:rPr>
          <w:rFonts w:ascii="Times New Roman" w:hAnsi="Times New Roman" w:cs="Times New Roman"/>
        </w:rPr>
        <w:t xml:space="preserve">; extrapolation to a regional scale by way of density is </w:t>
      </w:r>
      <w:ins w:id="23" w:author="Dave Garshelis" w:date="2018-08-18T08:05:00Z">
        <w:r w:rsidR="00801A4A">
          <w:rPr>
            <w:rFonts w:ascii="Times New Roman" w:hAnsi="Times New Roman" w:cs="Times New Roman"/>
          </w:rPr>
          <w:t>normally</w:t>
        </w:r>
      </w:ins>
      <w:del w:id="24" w:author="Dave Garshelis" w:date="2018-08-18T08:05:00Z">
        <w:r w:rsidR="00D47519" w:rsidRPr="0040630A" w:rsidDel="00801A4A">
          <w:rPr>
            <w:rFonts w:ascii="Times New Roman" w:hAnsi="Times New Roman" w:cs="Times New Roman"/>
          </w:rPr>
          <w:delText>almost always</w:delText>
        </w:r>
      </w:del>
      <w:r w:rsidR="00D47519" w:rsidRPr="0040630A">
        <w:rPr>
          <w:rFonts w:ascii="Times New Roman" w:hAnsi="Times New Roman" w:cs="Times New Roman"/>
        </w:rPr>
        <w:t xml:space="preserve"> desired</w:t>
      </w:r>
      <w:del w:id="25" w:author="Dave Garshelis" w:date="2018-08-18T08:05:00Z">
        <w:r w:rsidR="00D47519" w:rsidRPr="0040630A" w:rsidDel="00801A4A">
          <w:rPr>
            <w:rFonts w:ascii="Times New Roman" w:hAnsi="Times New Roman" w:cs="Times New Roman"/>
          </w:rPr>
          <w:delText>, if not necessary</w:delText>
        </w:r>
      </w:del>
      <w:r w:rsidR="00D47519" w:rsidRPr="0040630A">
        <w:rPr>
          <w:rFonts w:ascii="Times New Roman" w:hAnsi="Times New Roman" w:cs="Times New Roman"/>
        </w:rPr>
        <w:t xml:space="preserve"> (</w:t>
      </w:r>
      <w:proofErr w:type="spellStart"/>
      <w:r w:rsidR="00D47519" w:rsidRPr="0040630A">
        <w:rPr>
          <w:rFonts w:ascii="Times New Roman" w:hAnsi="Times New Roman" w:cs="Times New Roman"/>
        </w:rPr>
        <w:t>Borchers</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w:t>
      </w:r>
      <w:del w:id="26" w:author="Dave Garshelis" w:date="2018-08-14T11:50:00Z">
        <w:r w:rsidR="00D47519" w:rsidRPr="0040630A" w:rsidDel="00065BD0">
          <w:rPr>
            <w:rFonts w:ascii="Times New Roman" w:hAnsi="Times New Roman" w:cs="Times New Roman"/>
          </w:rPr>
          <w:delText xml:space="preserve">As such, abundance estimates without associated reliable density estimates may be of limited use to managers. </w:delText>
        </w:r>
      </w:del>
    </w:p>
    <w:p w14:paraId="1249BAD0" w14:textId="5C9568C9" w:rsidR="00D47519" w:rsidRPr="0040630A" w:rsidRDefault="00065BD0" w:rsidP="00065BD0">
      <w:pPr>
        <w:pStyle w:val="BodyText"/>
        <w:spacing w:line="480" w:lineRule="auto"/>
        <w:ind w:firstLine="720"/>
        <w:rPr>
          <w:rFonts w:ascii="Times New Roman" w:hAnsi="Times New Roman" w:cs="Times New Roman"/>
        </w:rPr>
      </w:pPr>
      <w:ins w:id="27" w:author="Dave Garshelis" w:date="2018-08-14T11:56:00Z">
        <w:r>
          <w:rPr>
            <w:rFonts w:ascii="Times New Roman" w:hAnsi="Times New Roman" w:cs="Times New Roman"/>
          </w:rPr>
          <w:t>Various</w:t>
        </w:r>
      </w:ins>
      <w:del w:id="28" w:author="Dave Garshelis" w:date="2018-08-14T11:56:00Z">
        <w:r w:rsidR="00097F8E" w:rsidDel="00065BD0">
          <w:rPr>
            <w:rFonts w:ascii="Times New Roman" w:hAnsi="Times New Roman" w:cs="Times New Roman"/>
          </w:rPr>
          <w:delText>Ad-hoc</w:delText>
        </w:r>
      </w:del>
      <w:r w:rsidR="00097F8E">
        <w:rPr>
          <w:rFonts w:ascii="Times New Roman" w:hAnsi="Times New Roman" w:cs="Times New Roman"/>
        </w:rPr>
        <w:t xml:space="preserve"> methods</w:t>
      </w:r>
      <w:r w:rsidR="00935148">
        <w:rPr>
          <w:rFonts w:ascii="Times New Roman" w:hAnsi="Times New Roman" w:cs="Times New Roman"/>
        </w:rPr>
        <w:t xml:space="preserve"> </w:t>
      </w:r>
      <w:ins w:id="29" w:author="Dave Garshelis" w:date="2018-08-14T11:56:00Z">
        <w:r>
          <w:rPr>
            <w:rFonts w:ascii="Times New Roman" w:hAnsi="Times New Roman" w:cs="Times New Roman"/>
          </w:rPr>
          <w:t>have been</w:t>
        </w:r>
      </w:ins>
      <w:del w:id="30" w:author="Dave Garshelis" w:date="2018-08-14T11:56:00Z">
        <w:r w:rsidR="00935148" w:rsidDel="00065BD0">
          <w:rPr>
            <w:rFonts w:ascii="Times New Roman" w:hAnsi="Times New Roman" w:cs="Times New Roman"/>
          </w:rPr>
          <w:delText>are sometimes</w:delText>
        </w:r>
      </w:del>
      <w:r w:rsidR="00935148">
        <w:rPr>
          <w:rFonts w:ascii="Times New Roman" w:hAnsi="Times New Roman" w:cs="Times New Roman"/>
        </w:rPr>
        <w:t xml:space="preserve"> used to estimate the effective area sampled in mark</w:t>
      </w:r>
      <w:ins w:id="31" w:author="Dave Garshelis" w:date="2018-08-14T11:56:00Z">
        <w:r>
          <w:rPr>
            <w:rFonts w:ascii="Times New Roman" w:hAnsi="Times New Roman" w:cs="Times New Roman"/>
          </w:rPr>
          <w:t>–</w:t>
        </w:r>
      </w:ins>
      <w:del w:id="32" w:author="Dave Garshelis" w:date="2018-08-14T11:56:00Z">
        <w:r w:rsidR="00935148" w:rsidDel="00065BD0">
          <w:rPr>
            <w:rFonts w:ascii="Times New Roman" w:hAnsi="Times New Roman" w:cs="Times New Roman"/>
          </w:rPr>
          <w:delText>-</w:delText>
        </w:r>
      </w:del>
      <w:r w:rsidR="00935148">
        <w:rPr>
          <w:rFonts w:ascii="Times New Roman" w:hAnsi="Times New Roman" w:cs="Times New Roman"/>
        </w:rPr>
        <w:t>recapture studies</w:t>
      </w:r>
      <w:r w:rsidR="00097F8E">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w:t>
      </w:r>
      <w:ins w:id="33" w:author="Dave Garshelis" w:date="2018-08-14T11:51:00Z">
        <w:r>
          <w:rPr>
            <w:rFonts w:ascii="Times New Roman" w:hAnsi="Times New Roman" w:cs="Times New Roman"/>
          </w:rPr>
          <w:t>convert</w:t>
        </w:r>
      </w:ins>
      <w:del w:id="34" w:author="Dave Garshelis" w:date="2018-08-14T11:51:00Z">
        <w:r w:rsidR="003A63C6" w:rsidDel="00065BD0">
          <w:rPr>
            <w:rFonts w:ascii="Times New Roman" w:hAnsi="Times New Roman" w:cs="Times New Roman"/>
          </w:rPr>
          <w:delText>rescale</w:delText>
        </w:r>
      </w:del>
      <w:r w:rsidR="003A63C6">
        <w:rPr>
          <w:rFonts w:ascii="Times New Roman" w:hAnsi="Times New Roman" w:cs="Times New Roman"/>
        </w:rPr>
        <w:t xml:space="preserve"> </w:t>
      </w:r>
      <w:r w:rsidR="001B37A4">
        <w:rPr>
          <w:rFonts w:ascii="Times New Roman" w:hAnsi="Times New Roman" w:cs="Times New Roman"/>
        </w:rPr>
        <w:t xml:space="preserve">abundance estimates to </w:t>
      </w:r>
      <w:del w:id="35" w:author="Dave Garshelis" w:date="2018-08-14T11:51:00Z">
        <w:r w:rsidR="001B37A4" w:rsidDel="00065BD0">
          <w:rPr>
            <w:rFonts w:ascii="Times New Roman" w:hAnsi="Times New Roman" w:cs="Times New Roman"/>
          </w:rPr>
          <w:delText xml:space="preserve">obtain estimates of </w:delText>
        </w:r>
      </w:del>
      <w:r w:rsidR="001B37A4">
        <w:rPr>
          <w:rFonts w:ascii="Times New Roman" w:hAnsi="Times New Roman" w:cs="Times New Roman"/>
        </w:rPr>
        <w:t>density (Wilson and Anderson 1985, White a</w:t>
      </w:r>
      <w:r w:rsidR="00181410">
        <w:rPr>
          <w:rFonts w:ascii="Times New Roman" w:hAnsi="Times New Roman" w:cs="Times New Roman"/>
        </w:rPr>
        <w:t xml:space="preserve">nd </w:t>
      </w:r>
      <w:proofErr w:type="spellStart"/>
      <w:r w:rsidR="00181410">
        <w:rPr>
          <w:rFonts w:ascii="Times New Roman" w:hAnsi="Times New Roman" w:cs="Times New Roman"/>
        </w:rPr>
        <w:t>Shenk</w:t>
      </w:r>
      <w:proofErr w:type="spellEnd"/>
      <w:r w:rsidR="00181410">
        <w:rPr>
          <w:rFonts w:ascii="Times New Roman" w:hAnsi="Times New Roman" w:cs="Times New Roman"/>
        </w:rPr>
        <w:t xml:space="preserve"> 2001, </w:t>
      </w:r>
      <w:commentRangeStart w:id="36"/>
      <w:r w:rsidR="00181410">
        <w:rPr>
          <w:rFonts w:ascii="Times New Roman" w:hAnsi="Times New Roman" w:cs="Times New Roman"/>
        </w:rPr>
        <w:t>Ivan et al. 2013ab</w:t>
      </w:r>
      <w:commentRangeEnd w:id="36"/>
      <w:r>
        <w:rPr>
          <w:rStyle w:val="CommentReference"/>
        </w:rPr>
        <w:commentReference w:id="36"/>
      </w:r>
      <w:r w:rsidR="001B37A4">
        <w:rPr>
          <w:rFonts w:ascii="Times New Roman" w:hAnsi="Times New Roman" w:cs="Times New Roman"/>
        </w:rPr>
        <w:t>).</w:t>
      </w:r>
      <w:r w:rsidR="00300668">
        <w:rPr>
          <w:rFonts w:ascii="Times New Roman" w:hAnsi="Times New Roman" w:cs="Times New Roman"/>
        </w:rPr>
        <w:t xml:space="preserve"> </w:t>
      </w:r>
      <w:ins w:id="37" w:author="Dave Garshelis" w:date="2018-08-14T11:57:00Z">
        <w:r>
          <w:rPr>
            <w:rFonts w:ascii="Times New Roman" w:hAnsi="Times New Roman" w:cs="Times New Roman"/>
          </w:rPr>
          <w:t>By contrast, s</w:t>
        </w:r>
      </w:ins>
      <w:del w:id="38" w:author="Dave Garshelis" w:date="2018-08-14T11:57:00Z">
        <w:r w:rsidR="00D47519" w:rsidRPr="0040630A" w:rsidDel="00065BD0">
          <w:rPr>
            <w:rFonts w:ascii="Times New Roman" w:hAnsi="Times New Roman" w:cs="Times New Roman"/>
          </w:rPr>
          <w:delText>S</w:delText>
        </w:r>
      </w:del>
      <w:r w:rsidR="00D47519" w:rsidRPr="0040630A">
        <w:rPr>
          <w:rFonts w:ascii="Times New Roman" w:hAnsi="Times New Roman" w:cs="Times New Roman"/>
        </w:rPr>
        <w:t>patially-explicit capture recapture methods (SECR)</w:t>
      </w:r>
      <w:ins w:id="39" w:author="Dave Garshelis" w:date="2018-08-14T11:54:00Z">
        <w:r>
          <w:rPr>
            <w:rFonts w:ascii="Times New Roman" w:hAnsi="Times New Roman" w:cs="Times New Roman"/>
          </w:rPr>
          <w:t xml:space="preserve"> use the data obtained in mark–recap</w:t>
        </w:r>
      </w:ins>
      <w:ins w:id="40" w:author="Dave Garshelis" w:date="2018-08-14T11:55:00Z">
        <w:r>
          <w:rPr>
            <w:rFonts w:ascii="Times New Roman" w:hAnsi="Times New Roman" w:cs="Times New Roman"/>
          </w:rPr>
          <w:t>ture to</w:t>
        </w:r>
      </w:ins>
      <w:ins w:id="41" w:author="Dave Garshelis" w:date="2018-08-14T11:56:00Z">
        <w:r w:rsidR="00ED3444">
          <w:rPr>
            <w:rFonts w:ascii="Times New Roman" w:hAnsi="Times New Roman" w:cs="Times New Roman"/>
          </w:rPr>
          <w:t xml:space="preserve"> estimate density </w:t>
        </w:r>
        <w:r>
          <w:rPr>
            <w:rFonts w:ascii="Times New Roman" w:hAnsi="Times New Roman" w:cs="Times New Roman"/>
          </w:rPr>
          <w:t>directly</w:t>
        </w:r>
      </w:ins>
      <w:del w:id="42" w:author="Dave Garshelis" w:date="2018-08-14T11:58:00Z">
        <w:r w:rsidR="00D47519" w:rsidRPr="0040630A" w:rsidDel="00065BD0">
          <w:rPr>
            <w:rFonts w:ascii="Times New Roman" w:hAnsi="Times New Roman" w:cs="Times New Roman"/>
          </w:rPr>
          <w:delText>, by contrast, link abundance estimators to their associated study area in a statistically rigorous way</w:delText>
        </w:r>
      </w:del>
      <w:r w:rsidR="00D47519" w:rsidRPr="0040630A">
        <w:rPr>
          <w:rFonts w:ascii="Times New Roman" w:hAnsi="Times New Roman" w:cs="Times New Roman"/>
        </w:rPr>
        <w:t xml:space="preserve">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w:t>
      </w:r>
      <w:proofErr w:type="spellStart"/>
      <w:r w:rsidR="00D47519" w:rsidRPr="0040630A">
        <w:rPr>
          <w:rFonts w:ascii="Times New Roman" w:hAnsi="Times New Roman" w:cs="Times New Roman"/>
        </w:rPr>
        <w:t>Borchers</w:t>
      </w:r>
      <w:proofErr w:type="spellEnd"/>
      <w:r w:rsidR="00D47519" w:rsidRPr="0040630A">
        <w:rPr>
          <w:rFonts w:ascii="Times New Roman" w:hAnsi="Times New Roman" w:cs="Times New Roman"/>
        </w:rPr>
        <w:t xml:space="preserve"> 2012;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w:t>
      </w:r>
      <w:ins w:id="43" w:author="Dave Garshelis" w:date="2018-10-30T13:08:00Z">
        <w:r w:rsidR="004D0870">
          <w:rPr>
            <w:rFonts w:ascii="Times New Roman" w:hAnsi="Times New Roman" w:cs="Times New Roman"/>
          </w:rPr>
          <w:t xml:space="preserve">Specifically, </w:t>
        </w:r>
      </w:ins>
      <w:commentRangeStart w:id="44"/>
      <w:del w:id="45" w:author="Dave Garshelis" w:date="2018-08-14T11:59:00Z">
        <w:r w:rsidR="00D47519" w:rsidRPr="0040630A" w:rsidDel="00065BD0">
          <w:rPr>
            <w:rFonts w:ascii="Times New Roman" w:hAnsi="Times New Roman" w:cs="Times New Roman"/>
          </w:rPr>
          <w:delText>SECR estimates of abundance scale directly with a given sample</w:delText>
        </w:r>
        <w:r w:rsidR="007237DF" w:rsidDel="00065BD0">
          <w:rPr>
            <w:rFonts w:ascii="Times New Roman" w:hAnsi="Times New Roman" w:cs="Times New Roman"/>
          </w:rPr>
          <w:delText>d</w:delText>
        </w:r>
        <w:r w:rsidR="00D47519" w:rsidRPr="0040630A" w:rsidDel="00065BD0">
          <w:rPr>
            <w:rFonts w:ascii="Times New Roman" w:hAnsi="Times New Roman" w:cs="Times New Roman"/>
          </w:rPr>
          <w:delText xml:space="preserve"> area, potentially allowing for </w:delText>
        </w:r>
        <w:r w:rsidR="007237DF" w:rsidDel="00065BD0">
          <w:rPr>
            <w:rFonts w:ascii="Times New Roman" w:hAnsi="Times New Roman" w:cs="Times New Roman"/>
          </w:rPr>
          <w:delText>better</w:delText>
        </w:r>
        <w:r w:rsidR="007237DF" w:rsidRPr="0040630A" w:rsidDel="00065BD0">
          <w:rPr>
            <w:rFonts w:ascii="Times New Roman" w:hAnsi="Times New Roman" w:cs="Times New Roman"/>
          </w:rPr>
          <w:delText xml:space="preserve"> </w:delText>
        </w:r>
        <w:r w:rsidR="00D47519" w:rsidRPr="0040630A" w:rsidDel="00065BD0">
          <w:rPr>
            <w:rFonts w:ascii="Times New Roman" w:hAnsi="Times New Roman" w:cs="Times New Roman"/>
          </w:rPr>
          <w:delText>standardization of estimates across space or time.</w:delText>
        </w:r>
        <w:commentRangeEnd w:id="44"/>
        <w:r w:rsidDel="00065BD0">
          <w:rPr>
            <w:rStyle w:val="CommentReference"/>
          </w:rPr>
          <w:commentReference w:id="44"/>
        </w:r>
        <w:r w:rsidR="00D47519" w:rsidRPr="0040630A" w:rsidDel="00065BD0">
          <w:rPr>
            <w:rFonts w:ascii="Times New Roman" w:hAnsi="Times New Roman" w:cs="Times New Roman"/>
          </w:rPr>
          <w:delText xml:space="preserve"> </w:delText>
        </w:r>
      </w:del>
      <w:r w:rsidR="00D47519" w:rsidRPr="0040630A">
        <w:rPr>
          <w:rFonts w:ascii="Times New Roman" w:hAnsi="Times New Roman" w:cs="Times New Roman"/>
        </w:rPr>
        <w:t xml:space="preserve">SECR models </w:t>
      </w:r>
      <w:ins w:id="46" w:author="Dave Garshelis" w:date="2018-10-30T13:08:00Z">
        <w:r w:rsidR="004D0870">
          <w:rPr>
            <w:rFonts w:ascii="Times New Roman" w:hAnsi="Times New Roman" w:cs="Times New Roman"/>
          </w:rPr>
          <w:t xml:space="preserve">make use of the location of captures, and </w:t>
        </w:r>
      </w:ins>
      <w:r w:rsidR="00D47519" w:rsidRPr="0040630A">
        <w:rPr>
          <w:rFonts w:ascii="Times New Roman" w:hAnsi="Times New Roman" w:cs="Times New Roman"/>
        </w:rPr>
        <w:t xml:space="preserve">also make better use of </w:t>
      </w:r>
      <w:del w:id="47" w:author="Dave Garshelis" w:date="2018-08-18T08:08:00Z">
        <w:r w:rsidR="00D47519" w:rsidRPr="0040630A" w:rsidDel="00ED3444">
          <w:rPr>
            <w:rFonts w:ascii="Times New Roman" w:hAnsi="Times New Roman" w:cs="Times New Roman"/>
          </w:rPr>
          <w:delText>c</w:delText>
        </w:r>
      </w:del>
      <w:del w:id="48" w:author="Dave Garshelis" w:date="2018-08-18T08:07:00Z">
        <w:r w:rsidR="00D47519" w:rsidRPr="0040630A" w:rsidDel="00ED3444">
          <w:rPr>
            <w:rFonts w:ascii="Times New Roman" w:hAnsi="Times New Roman" w:cs="Times New Roman"/>
          </w:rPr>
          <w:delText>apture-</w:delText>
        </w:r>
      </w:del>
      <w:r w:rsidR="00D47519" w:rsidRPr="0040630A">
        <w:rPr>
          <w:rFonts w:ascii="Times New Roman" w:hAnsi="Times New Roman" w:cs="Times New Roman"/>
        </w:rPr>
        <w:t xml:space="preserve">recapture data by </w:t>
      </w:r>
      <w:ins w:id="49" w:author="Dave Garshelis" w:date="2018-08-14T12:00:00Z">
        <w:r w:rsidR="00F65D6B">
          <w:rPr>
            <w:rFonts w:ascii="Times New Roman" w:hAnsi="Times New Roman" w:cs="Times New Roman"/>
          </w:rPr>
          <w:t>including captures at multiple sites within the same sampling period</w:t>
        </w:r>
      </w:ins>
      <w:ins w:id="50" w:author="Dave Garshelis" w:date="2018-08-14T12:01:00Z">
        <w:r w:rsidR="00F65D6B">
          <w:rPr>
            <w:rFonts w:ascii="Times New Roman" w:hAnsi="Times New Roman" w:cs="Times New Roman"/>
          </w:rPr>
          <w:t xml:space="preserve">, </w:t>
        </w:r>
      </w:ins>
      <w:ins w:id="51" w:author="Dave Garshelis" w:date="2018-08-18T08:12:00Z">
        <w:r w:rsidR="00ED3444">
          <w:rPr>
            <w:rFonts w:ascii="Times New Roman" w:hAnsi="Times New Roman" w:cs="Times New Roman"/>
          </w:rPr>
          <w:t>so as to yield</w:t>
        </w:r>
      </w:ins>
      <w:ins w:id="52" w:author="Dave Garshelis" w:date="2018-08-14T12:01:00Z">
        <w:del w:id="53" w:author="Dave Garshelis" w:date="2018-08-18T08:12:00Z">
          <w:r w:rsidR="00F65D6B" w:rsidDel="00ED3444">
            <w:rPr>
              <w:rFonts w:ascii="Times New Roman" w:hAnsi="Times New Roman" w:cs="Times New Roman"/>
            </w:rPr>
            <w:delText>and thereby gauging</w:delText>
          </w:r>
        </w:del>
        <w:r w:rsidR="00F65D6B">
          <w:rPr>
            <w:rFonts w:ascii="Times New Roman" w:hAnsi="Times New Roman" w:cs="Times New Roman"/>
          </w:rPr>
          <w:t xml:space="preserve"> the spatial distribution</w:t>
        </w:r>
      </w:ins>
      <w:ins w:id="54" w:author="Dave Garshelis" w:date="2018-08-14T12:02:00Z">
        <w:r w:rsidR="00F65D6B">
          <w:rPr>
            <w:rFonts w:ascii="Times New Roman" w:hAnsi="Times New Roman" w:cs="Times New Roman"/>
          </w:rPr>
          <w:t xml:space="preserve"> </w:t>
        </w:r>
      </w:ins>
      <w:ins w:id="55" w:author="Dave Garshelis" w:date="2018-08-18T08:12:00Z">
        <w:r w:rsidR="00ED3444">
          <w:rPr>
            <w:rFonts w:ascii="Times New Roman" w:hAnsi="Times New Roman" w:cs="Times New Roman"/>
          </w:rPr>
          <w:t xml:space="preserve">of individuals </w:t>
        </w:r>
      </w:ins>
      <w:ins w:id="56" w:author="Dave Garshelis" w:date="2018-08-14T12:02:00Z">
        <w:r w:rsidR="00F65D6B">
          <w:rPr>
            <w:rFonts w:ascii="Times New Roman" w:hAnsi="Times New Roman" w:cs="Times New Roman"/>
          </w:rPr>
          <w:t>on the trapping grid</w:t>
        </w:r>
      </w:ins>
      <w:del w:id="57" w:author="Dave Garshelis" w:date="2018-08-14T12:00:00Z">
        <w:r w:rsidR="00D47519" w:rsidRPr="0040630A" w:rsidDel="00F65D6B">
          <w:rPr>
            <w:rFonts w:ascii="Times New Roman" w:hAnsi="Times New Roman" w:cs="Times New Roman"/>
          </w:rPr>
          <w:delText>using</w:delText>
        </w:r>
      </w:del>
      <w:del w:id="58" w:author="Dave Garshelis" w:date="2018-08-14T12:02:00Z">
        <w:r w:rsidR="00D47519" w:rsidRPr="0040630A" w:rsidDel="00F65D6B">
          <w:rPr>
            <w:rFonts w:ascii="Times New Roman" w:hAnsi="Times New Roman" w:cs="Times New Roman"/>
          </w:rPr>
          <w:delText xml:space="preserve"> the information in the spatial capture histories to model detection probabilities as a function of the distance between each animal's (latent) activity center (AC) and the trapping grid</w:delText>
        </w:r>
      </w:del>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w:t>
      </w:r>
      <w:del w:id="59" w:author="Dave Garshelis" w:date="2018-08-18T08:13:00Z">
        <w:r w:rsidR="00D47519" w:rsidRPr="0040630A" w:rsidDel="00ED3444">
          <w:rPr>
            <w:rFonts w:ascii="Times New Roman" w:hAnsi="Times New Roman" w:cs="Times New Roman"/>
          </w:rPr>
          <w:delText xml:space="preserve">provides a way to </w:delText>
        </w:r>
      </w:del>
      <w:r w:rsidR="00D47519" w:rsidRPr="0040630A">
        <w:rPr>
          <w:rFonts w:ascii="Times New Roman" w:hAnsi="Times New Roman" w:cs="Times New Roman"/>
        </w:rPr>
        <w:t>account</w:t>
      </w:r>
      <w:ins w:id="60" w:author="Dave Garshelis" w:date="2018-08-18T08:13:00Z">
        <w:r w:rsidR="00ED3444">
          <w:rPr>
            <w:rFonts w:ascii="Times New Roman" w:hAnsi="Times New Roman" w:cs="Times New Roman"/>
          </w:rPr>
          <w:t>s</w:t>
        </w:r>
      </w:ins>
      <w:r w:rsidR="00D47519" w:rsidRPr="0040630A">
        <w:rPr>
          <w:rFonts w:ascii="Times New Roman" w:hAnsi="Times New Roman" w:cs="Times New Roman"/>
        </w:rPr>
        <w:t xml:space="preserve"> for an important source of individual heterogeneity in capture probabilities that is unaccounted for in traditional (non-spatial) mark</w:t>
      </w:r>
      <w:ins w:id="61" w:author="Dave Garshelis" w:date="2018-08-14T12:03:00Z">
        <w:r w:rsidR="00F65D6B">
          <w:rPr>
            <w:rFonts w:ascii="Times New Roman" w:hAnsi="Times New Roman" w:cs="Times New Roman"/>
          </w:rPr>
          <w:t>–</w:t>
        </w:r>
      </w:ins>
      <w:del w:id="62" w:author="Dave Garshelis" w:date="2018-08-14T12:03:00Z">
        <w:r w:rsidR="00D47519" w:rsidRPr="0040630A" w:rsidDel="00F65D6B">
          <w:rPr>
            <w:rFonts w:ascii="Times New Roman" w:hAnsi="Times New Roman" w:cs="Times New Roman"/>
          </w:rPr>
          <w:delText>-</w:delText>
        </w:r>
      </w:del>
      <w:r w:rsidR="00D47519" w:rsidRPr="0040630A">
        <w:rPr>
          <w:rFonts w:ascii="Times New Roman" w:hAnsi="Times New Roman" w:cs="Times New Roman"/>
        </w:rPr>
        <w:t>recapture estimators</w:t>
      </w:r>
      <w:ins w:id="63" w:author="Dave Garshelis" w:date="2018-08-18T08:13:00Z">
        <w:r w:rsidR="00ED3444">
          <w:rPr>
            <w:rFonts w:ascii="Times New Roman" w:hAnsi="Times New Roman" w:cs="Times New Roman"/>
          </w:rPr>
          <w:t xml:space="preserve">: </w:t>
        </w:r>
      </w:ins>
      <w:del w:id="64" w:author="Dave Garshelis" w:date="2018-08-18T08:13:00Z">
        <w:r w:rsidR="00D47519" w:rsidRPr="0040630A" w:rsidDel="00ED3444">
          <w:rPr>
            <w:rFonts w:ascii="Times New Roman" w:hAnsi="Times New Roman" w:cs="Times New Roman"/>
          </w:rPr>
          <w:delText xml:space="preserve"> (e.g., </w:delText>
        </w:r>
      </w:del>
      <w:r w:rsidR="00D47519" w:rsidRPr="0040630A">
        <w:rPr>
          <w:rFonts w:ascii="Times New Roman" w:hAnsi="Times New Roman" w:cs="Times New Roman"/>
        </w:rPr>
        <w:t>animals with home ranges near the edge of the trapping grid will be less likely to be captured than animals with activity centers near the center of the trapping grid</w:t>
      </w:r>
      <w:del w:id="65" w:author="Dave Garshelis" w:date="2018-08-18T08:13:00Z">
        <w:r w:rsidR="00D47519" w:rsidRPr="0040630A" w:rsidDel="00ED3444">
          <w:rPr>
            <w:rFonts w:ascii="Times New Roman" w:hAnsi="Times New Roman" w:cs="Times New Roman"/>
          </w:rPr>
          <w:delText>)</w:delText>
        </w:r>
      </w:del>
      <w:r w:rsidR="00D47519" w:rsidRPr="0040630A">
        <w:rPr>
          <w:rFonts w:ascii="Times New Roman" w:hAnsi="Times New Roman" w:cs="Times New Roman"/>
        </w:rPr>
        <w:t xml:space="preserve">. </w:t>
      </w:r>
    </w:p>
    <w:p w14:paraId="31907589" w14:textId="16492E1E" w:rsidR="00D47519" w:rsidRPr="0040630A" w:rsidRDefault="00D47519" w:rsidP="00D57B71">
      <w:pPr>
        <w:pStyle w:val="BodyText"/>
        <w:spacing w:line="480" w:lineRule="auto"/>
        <w:ind w:firstLine="720"/>
        <w:rPr>
          <w:rFonts w:ascii="Times New Roman" w:hAnsi="Times New Roman" w:cs="Times New Roman"/>
        </w:rPr>
      </w:pPr>
      <w:del w:id="66" w:author="Dave Garshelis" w:date="2018-10-31T16:32:00Z">
        <w:r w:rsidRPr="0040630A" w:rsidDel="00DC509E">
          <w:rPr>
            <w:rFonts w:ascii="Times New Roman" w:hAnsi="Times New Roman" w:cs="Times New Roman"/>
          </w:rPr>
          <w:delText>SECR models are often fit to capture histories obtained using genetic data</w:delText>
        </w:r>
      </w:del>
      <w:ins w:id="67" w:author="Dave Garshelis" w:date="2018-08-18T08:15:00Z">
        <w:del w:id="68" w:author="Dave Garshelis" w:date="2018-10-31T16:32:00Z">
          <w:r w:rsidR="00ED3444" w:rsidDel="00DC509E">
            <w:rPr>
              <w:rFonts w:ascii="Times New Roman" w:hAnsi="Times New Roman" w:cs="Times New Roman"/>
            </w:rPr>
            <w:delText xml:space="preserve">.  </w:delText>
          </w:r>
        </w:del>
        <w:r w:rsidR="00337600">
          <w:rPr>
            <w:rFonts w:ascii="Times New Roman" w:hAnsi="Times New Roman" w:cs="Times New Roman"/>
          </w:rPr>
          <w:t>H</w:t>
        </w:r>
        <w:r w:rsidR="00ED3444">
          <w:rPr>
            <w:rFonts w:ascii="Times New Roman" w:hAnsi="Times New Roman" w:cs="Times New Roman"/>
          </w:rPr>
          <w:t>air-traps</w:t>
        </w:r>
      </w:ins>
      <w:del w:id="69" w:author="Dave Garshelis" w:date="2018-08-18T08:15:00Z">
        <w:r w:rsidRPr="0040630A" w:rsidDel="00ED3444">
          <w:rPr>
            <w:rFonts w:ascii="Times New Roman" w:hAnsi="Times New Roman" w:cs="Times New Roman"/>
          </w:rPr>
          <w:delText xml:space="preserve"> </w:delText>
        </w:r>
      </w:del>
      <w:del w:id="70" w:author="Dave Garshelis" w:date="2018-08-18T08:16:00Z">
        <w:r w:rsidRPr="0040630A" w:rsidDel="00ED3444">
          <w:rPr>
            <w:rFonts w:ascii="Times New Roman" w:hAnsi="Times New Roman" w:cs="Times New Roman"/>
          </w:rPr>
          <w:delText>(e.g., from hair collected at a trap site), which</w:delText>
        </w:r>
      </w:del>
      <w:r w:rsidRPr="0040630A">
        <w:rPr>
          <w:rFonts w:ascii="Times New Roman" w:hAnsi="Times New Roman" w:cs="Times New Roman"/>
        </w:rPr>
        <w:t xml:space="preserve"> provide</w:t>
      </w:r>
      <w:del w:id="71" w:author="Dave Garshelis" w:date="2018-08-18T08:16:00Z">
        <w:r w:rsidRPr="0040630A" w:rsidDel="00ED3444">
          <w:rPr>
            <w:rFonts w:ascii="Times New Roman" w:hAnsi="Times New Roman" w:cs="Times New Roman"/>
          </w:rPr>
          <w:delText>s</w:delText>
        </w:r>
      </w:del>
      <w:r w:rsidRPr="0040630A">
        <w:rPr>
          <w:rFonts w:ascii="Times New Roman" w:hAnsi="Times New Roman" w:cs="Times New Roman"/>
        </w:rPr>
        <w:t xml:space="preserve"> a </w:t>
      </w:r>
      <w:del w:id="72" w:author="Dave Garshelis" w:date="2018-10-31T16:48:00Z">
        <w:r w:rsidRPr="0040630A" w:rsidDel="006F348C">
          <w:rPr>
            <w:rFonts w:ascii="Times New Roman" w:hAnsi="Times New Roman" w:cs="Times New Roman"/>
          </w:rPr>
          <w:delText xml:space="preserve">non-invasive and efficient </w:delText>
        </w:r>
      </w:del>
      <w:r w:rsidRPr="0040630A">
        <w:rPr>
          <w:rFonts w:ascii="Times New Roman" w:hAnsi="Times New Roman" w:cs="Times New Roman"/>
        </w:rPr>
        <w:t xml:space="preserve">means of detecting </w:t>
      </w:r>
      <w:ins w:id="73" w:author="Dave Garshelis" w:date="2018-10-31T16:33:00Z">
        <w:r w:rsidR="00DC509E">
          <w:rPr>
            <w:rFonts w:ascii="Times New Roman" w:hAnsi="Times New Roman" w:cs="Times New Roman"/>
          </w:rPr>
          <w:t xml:space="preserve">and recapturing </w:t>
        </w:r>
        <w:r w:rsidR="006F348C">
          <w:rPr>
            <w:rFonts w:ascii="Times New Roman" w:hAnsi="Times New Roman" w:cs="Times New Roman"/>
          </w:rPr>
          <w:t>a large number o</w:t>
        </w:r>
      </w:ins>
      <w:ins w:id="74" w:author="Dave Garshelis" w:date="2018-10-31T16:46:00Z">
        <w:r w:rsidR="006F348C">
          <w:rPr>
            <w:rFonts w:ascii="Times New Roman" w:hAnsi="Times New Roman" w:cs="Times New Roman"/>
          </w:rPr>
          <w:t>f</w:t>
        </w:r>
      </w:ins>
      <w:ins w:id="75" w:author="Dave Garshelis" w:date="2018-10-31T16:33:00Z">
        <w:r w:rsidR="00DC509E">
          <w:rPr>
            <w:rFonts w:ascii="Times New Roman" w:hAnsi="Times New Roman" w:cs="Times New Roman"/>
          </w:rPr>
          <w:t xml:space="preserve"> </w:t>
        </w:r>
      </w:ins>
      <w:r w:rsidRPr="0040630A">
        <w:rPr>
          <w:rFonts w:ascii="Times New Roman" w:hAnsi="Times New Roman" w:cs="Times New Roman"/>
        </w:rPr>
        <w:t>unique individuals</w:t>
      </w:r>
      <w:ins w:id="76" w:author="Dave Garshelis" w:date="2018-10-31T16:33:00Z">
        <w:r w:rsidR="00DC509E">
          <w:rPr>
            <w:rFonts w:ascii="Times New Roman" w:hAnsi="Times New Roman" w:cs="Times New Roman"/>
          </w:rPr>
          <w:t>, identified</w:t>
        </w:r>
      </w:ins>
      <w:r w:rsidRPr="0040630A">
        <w:rPr>
          <w:rFonts w:ascii="Times New Roman" w:hAnsi="Times New Roman" w:cs="Times New Roman"/>
        </w:rPr>
        <w:t xml:space="preserve"> </w:t>
      </w:r>
      <w:ins w:id="77" w:author="Dave Garshelis" w:date="2018-08-18T08:20:00Z">
        <w:r w:rsidR="00337600">
          <w:rPr>
            <w:rFonts w:ascii="Times New Roman" w:hAnsi="Times New Roman" w:cs="Times New Roman"/>
          </w:rPr>
          <w:t>by their DNA</w:t>
        </w:r>
      </w:ins>
      <w:ins w:id="78" w:author="Dave Garshelis" w:date="2018-11-02T11:32:00Z">
        <w:r w:rsidR="00553505">
          <w:rPr>
            <w:rFonts w:ascii="Times New Roman" w:hAnsi="Times New Roman" w:cs="Times New Roman"/>
          </w:rPr>
          <w:t>, and are theref</w:t>
        </w:r>
      </w:ins>
      <w:ins w:id="79" w:author="Dave Garshelis" w:date="2018-11-02T11:33:00Z">
        <w:r w:rsidR="00553505">
          <w:rPr>
            <w:rFonts w:ascii="Times New Roman" w:hAnsi="Times New Roman" w:cs="Times New Roman"/>
          </w:rPr>
          <w:t>ore well-suited for SECR-based density estimates</w:t>
        </w:r>
      </w:ins>
      <w:ins w:id="80" w:author="Dave Garshelis" w:date="2018-10-31T16:30:00Z">
        <w:r w:rsidR="00DC509E">
          <w:rPr>
            <w:rFonts w:ascii="Times New Roman" w:hAnsi="Times New Roman" w:cs="Times New Roman"/>
          </w:rPr>
          <w:t xml:space="preserve">.  </w:t>
        </w:r>
      </w:ins>
      <w:ins w:id="81" w:author="Dave Garshelis" w:date="2018-10-31T16:41:00Z">
        <w:r w:rsidR="00D57B71">
          <w:rPr>
            <w:rFonts w:ascii="Times New Roman" w:hAnsi="Times New Roman" w:cs="Times New Roman"/>
          </w:rPr>
          <w:t>Since development of an efficient</w:t>
        </w:r>
      </w:ins>
      <w:ins w:id="82" w:author="Dave Garshelis" w:date="2018-10-31T16:48:00Z">
        <w:r w:rsidR="006F348C">
          <w:rPr>
            <w:rFonts w:ascii="Times New Roman" w:hAnsi="Times New Roman" w:cs="Times New Roman"/>
          </w:rPr>
          <w:t>,</w:t>
        </w:r>
      </w:ins>
      <w:ins w:id="83" w:author="Dave Garshelis" w:date="2018-10-31T16:41:00Z">
        <w:r w:rsidR="00D57B71">
          <w:rPr>
            <w:rFonts w:ascii="Times New Roman" w:hAnsi="Times New Roman" w:cs="Times New Roman"/>
          </w:rPr>
          <w:t xml:space="preserve"> </w:t>
        </w:r>
      </w:ins>
      <w:ins w:id="84" w:author="Dave Garshelis" w:date="2018-10-31T16:42:00Z">
        <w:r w:rsidR="00D57B71">
          <w:rPr>
            <w:rFonts w:ascii="Times New Roman" w:hAnsi="Times New Roman" w:cs="Times New Roman"/>
          </w:rPr>
          <w:t xml:space="preserve">noninvasive </w:t>
        </w:r>
      </w:ins>
      <w:ins w:id="85" w:author="Dave Garshelis" w:date="2018-10-31T16:41:00Z">
        <w:r w:rsidR="00D57B71">
          <w:rPr>
            <w:rFonts w:ascii="Times New Roman" w:hAnsi="Times New Roman" w:cs="Times New Roman"/>
          </w:rPr>
          <w:t>method of snaring</w:t>
        </w:r>
      </w:ins>
      <w:ins w:id="86" w:author="Dave Garshelis" w:date="2018-10-31T16:42:00Z">
        <w:r w:rsidR="006F348C">
          <w:rPr>
            <w:rFonts w:ascii="Times New Roman" w:hAnsi="Times New Roman" w:cs="Times New Roman"/>
          </w:rPr>
          <w:t xml:space="preserve"> hair just</w:t>
        </w:r>
        <w:r w:rsidR="00D57B71">
          <w:rPr>
            <w:rFonts w:ascii="Times New Roman" w:hAnsi="Times New Roman" w:cs="Times New Roman"/>
          </w:rPr>
          <w:t xml:space="preserve"> 20 years ago</w:t>
        </w:r>
      </w:ins>
      <w:ins w:id="87" w:author="Dave Garshelis" w:date="2018-10-31T16:46:00Z">
        <w:r w:rsidR="006F348C">
          <w:rPr>
            <w:rFonts w:ascii="Times New Roman" w:hAnsi="Times New Roman" w:cs="Times New Roman"/>
          </w:rPr>
          <w:t xml:space="preserve"> (Woods </w:t>
        </w:r>
        <w:r w:rsidR="006F348C" w:rsidRPr="006F348C">
          <w:rPr>
            <w:rFonts w:ascii="Times New Roman" w:hAnsi="Times New Roman" w:cs="Times New Roman"/>
            <w:i/>
            <w:rPrChange w:id="88" w:author="Dave Garshelis" w:date="2018-10-31T16:46:00Z">
              <w:rPr>
                <w:rFonts w:ascii="Times New Roman" w:hAnsi="Times New Roman" w:cs="Times New Roman"/>
              </w:rPr>
            </w:rPrChange>
          </w:rPr>
          <w:t>et al.</w:t>
        </w:r>
        <w:r w:rsidR="006F348C">
          <w:rPr>
            <w:rFonts w:ascii="Times New Roman" w:hAnsi="Times New Roman" w:cs="Times New Roman"/>
          </w:rPr>
          <w:t xml:space="preserve"> 1999)</w:t>
        </w:r>
      </w:ins>
      <w:ins w:id="89" w:author="Dave Garshelis" w:date="2018-10-31T16:42:00Z">
        <w:r w:rsidR="00D57B71">
          <w:rPr>
            <w:rFonts w:ascii="Times New Roman" w:hAnsi="Times New Roman" w:cs="Times New Roman"/>
          </w:rPr>
          <w:t xml:space="preserve">, </w:t>
        </w:r>
      </w:ins>
      <w:ins w:id="90" w:author="Dave Garshelis" w:date="2018-10-31T16:43:00Z">
        <w:r w:rsidR="00D57B71">
          <w:rPr>
            <w:rFonts w:ascii="Times New Roman" w:hAnsi="Times New Roman" w:cs="Times New Roman"/>
          </w:rPr>
          <w:t xml:space="preserve">barbed wire </w:t>
        </w:r>
      </w:ins>
      <w:ins w:id="91" w:author="Dave Garshelis" w:date="2018-10-31T16:42:00Z">
        <w:r w:rsidR="00D57B71">
          <w:rPr>
            <w:rFonts w:ascii="Times New Roman" w:hAnsi="Times New Roman" w:cs="Times New Roman"/>
          </w:rPr>
          <w:t>hair</w:t>
        </w:r>
      </w:ins>
      <w:ins w:id="92" w:author="Dave Garshelis" w:date="2018-10-31T16:43:00Z">
        <w:r w:rsidR="00D57B71">
          <w:rPr>
            <w:rFonts w:ascii="Times New Roman" w:hAnsi="Times New Roman" w:cs="Times New Roman"/>
          </w:rPr>
          <w:t xml:space="preserve"> snares (and accompanying genetic advances) have revolution</w:t>
        </w:r>
      </w:ins>
      <w:ins w:id="93" w:author="Dave Garshelis" w:date="2018-10-31T16:44:00Z">
        <w:r w:rsidR="00D57B71">
          <w:rPr>
            <w:rFonts w:ascii="Times New Roman" w:hAnsi="Times New Roman" w:cs="Times New Roman"/>
          </w:rPr>
          <w:t>ized mark–recapture estimation</w:t>
        </w:r>
      </w:ins>
      <w:ins w:id="94" w:author="Dave Garshelis" w:date="2018-11-02T11:33:00Z">
        <w:r w:rsidR="00553505">
          <w:rPr>
            <w:rFonts w:ascii="Times New Roman" w:hAnsi="Times New Roman" w:cs="Times New Roman"/>
          </w:rPr>
          <w:t>, especially</w:t>
        </w:r>
      </w:ins>
      <w:ins w:id="95" w:author="Dave Garshelis" w:date="2018-10-31T16:44:00Z">
        <w:r w:rsidR="00D57B71">
          <w:rPr>
            <w:rFonts w:ascii="Times New Roman" w:hAnsi="Times New Roman" w:cs="Times New Roman"/>
          </w:rPr>
          <w:t xml:space="preserve"> for bears </w:t>
        </w:r>
      </w:ins>
      <w:ins w:id="96" w:author="Dave Garshelis" w:date="2018-08-18T08:20:00Z">
        <w:del w:id="97" w:author="Dave Garshelis" w:date="2018-10-31T16:44:00Z">
          <w:r w:rsidR="00337600" w:rsidDel="00D57B71">
            <w:rPr>
              <w:rFonts w:ascii="Times New Roman" w:hAnsi="Times New Roman" w:cs="Times New Roman"/>
            </w:rPr>
            <w:delText xml:space="preserve"> </w:delText>
          </w:r>
        </w:del>
      </w:ins>
      <w:ins w:id="98" w:author="Dave Garshelis" w:date="2018-10-31T16:39:00Z">
        <w:r w:rsidR="00D57B71">
          <w:rPr>
            <w:rFonts w:ascii="Times New Roman" w:hAnsi="Times New Roman" w:cs="Times New Roman"/>
          </w:rPr>
          <w:t>(Proctor et al. 2010).</w:t>
        </w:r>
      </w:ins>
      <w:del w:id="99" w:author="Dave Garshelis" w:date="2018-10-31T16:39:00Z">
        <w:r w:rsidRPr="0040630A" w:rsidDel="00D57B71">
          <w:rPr>
            <w:rFonts w:ascii="Times New Roman" w:hAnsi="Times New Roman" w:cs="Times New Roman"/>
          </w:rPr>
          <w:delText xml:space="preserve">(Boulanger </w:delText>
        </w:r>
        <w:r w:rsidRPr="0040630A" w:rsidDel="00D57B71">
          <w:rPr>
            <w:rFonts w:ascii="Times New Roman" w:hAnsi="Times New Roman" w:cs="Times New Roman"/>
            <w:i/>
          </w:rPr>
          <w:delText>et al.</w:delText>
        </w:r>
        <w:r w:rsidRPr="0040630A" w:rsidDel="00D57B71">
          <w:rPr>
            <w:rFonts w:ascii="Times New Roman" w:hAnsi="Times New Roman" w:cs="Times New Roman"/>
          </w:rPr>
          <w:delText xml:space="preserve"> 2004; Petit </w:delText>
        </w:r>
        <w:r w:rsidR="00C22C4A" w:rsidDel="00D57B71">
          <w:rPr>
            <w:rFonts w:ascii="Times New Roman" w:hAnsi="Times New Roman" w:cs="Times New Roman"/>
          </w:rPr>
          <w:delText>and</w:delText>
        </w:r>
        <w:r w:rsidRPr="0040630A" w:rsidDel="00D57B71">
          <w:rPr>
            <w:rFonts w:ascii="Times New Roman" w:hAnsi="Times New Roman" w:cs="Times New Roman"/>
          </w:rPr>
          <w:delText xml:space="preserve"> Valiere 2006; Gervasi </w:delText>
        </w:r>
        <w:r w:rsidRPr="0040630A" w:rsidDel="00D57B71">
          <w:rPr>
            <w:rFonts w:ascii="Times New Roman" w:hAnsi="Times New Roman" w:cs="Times New Roman"/>
            <w:i/>
          </w:rPr>
          <w:delText>et al.</w:delText>
        </w:r>
        <w:r w:rsidRPr="0040630A" w:rsidDel="00D57B71">
          <w:rPr>
            <w:rFonts w:ascii="Times New Roman" w:hAnsi="Times New Roman" w:cs="Times New Roman"/>
          </w:rPr>
          <w:delText xml:space="preserve"> 2008).</w:delText>
        </w:r>
      </w:del>
      <w:ins w:id="100" w:author="Dave Garshelis" w:date="2018-10-31T16:39:00Z">
        <w:r w:rsidR="00D57B71">
          <w:rPr>
            <w:rFonts w:ascii="Times New Roman" w:hAnsi="Times New Roman" w:cs="Times New Roman"/>
          </w:rPr>
          <w:t xml:space="preserve"> </w:t>
        </w:r>
      </w:ins>
      <w:r w:rsidRPr="0040630A">
        <w:rPr>
          <w:rFonts w:ascii="Times New Roman" w:hAnsi="Times New Roman" w:cs="Times New Roman"/>
        </w:rPr>
        <w:t xml:space="preserve"> </w:t>
      </w:r>
      <w:ins w:id="101" w:author="Dave Garshelis" w:date="2018-08-18T08:16:00Z">
        <w:r w:rsidR="00337600">
          <w:rPr>
            <w:rFonts w:ascii="Times New Roman" w:hAnsi="Times New Roman" w:cs="Times New Roman"/>
          </w:rPr>
          <w:t xml:space="preserve">Because </w:t>
        </w:r>
        <w:r w:rsidR="00337600">
          <w:rPr>
            <w:rFonts w:ascii="Times New Roman" w:hAnsi="Times New Roman" w:cs="Times New Roman"/>
          </w:rPr>
          <w:lastRenderedPageBreak/>
          <w:t>animals are not restrained by a hair-trap</w:t>
        </w:r>
      </w:ins>
      <w:ins w:id="102" w:author="Dave Garshelis" w:date="2018-08-18T08:17:00Z">
        <w:r w:rsidR="00337600">
          <w:rPr>
            <w:rFonts w:ascii="Times New Roman" w:hAnsi="Times New Roman" w:cs="Times New Roman"/>
          </w:rPr>
          <w:t xml:space="preserve">, and likely have a minimal </w:t>
        </w:r>
      </w:ins>
      <w:ins w:id="103" w:author="Dave Garshelis" w:date="2018-11-01T20:06:00Z">
        <w:r w:rsidR="00607034">
          <w:rPr>
            <w:rFonts w:ascii="Times New Roman" w:hAnsi="Times New Roman" w:cs="Times New Roman"/>
          </w:rPr>
          <w:t xml:space="preserve">negative </w:t>
        </w:r>
      </w:ins>
      <w:ins w:id="104" w:author="Dave Garshelis" w:date="2018-08-18T08:17:00Z">
        <w:r w:rsidR="00337600">
          <w:rPr>
            <w:rFonts w:ascii="Times New Roman" w:hAnsi="Times New Roman" w:cs="Times New Roman"/>
          </w:rPr>
          <w:t xml:space="preserve">behavioral response, </w:t>
        </w:r>
      </w:ins>
      <w:ins w:id="105" w:author="Dave Garshelis" w:date="2018-08-18T08:18:00Z">
        <w:r w:rsidR="00337600">
          <w:rPr>
            <w:rFonts w:ascii="Times New Roman" w:hAnsi="Times New Roman" w:cs="Times New Roman"/>
          </w:rPr>
          <w:t>many more captures, spread over many more traps, may occur, compared to physically trapping</w:t>
        </w:r>
        <w:del w:id="106" w:author="Dave Garshelis" w:date="2018-10-31T16:49:00Z">
          <w:r w:rsidR="00337600" w:rsidDel="006F348C">
            <w:rPr>
              <w:rFonts w:ascii="Times New Roman" w:hAnsi="Times New Roman" w:cs="Times New Roman"/>
            </w:rPr>
            <w:delText xml:space="preserve"> the animals</w:delText>
          </w:r>
        </w:del>
        <w:r w:rsidR="00337600">
          <w:rPr>
            <w:rFonts w:ascii="Times New Roman" w:hAnsi="Times New Roman" w:cs="Times New Roman"/>
          </w:rPr>
          <w:t xml:space="preserve">. </w:t>
        </w:r>
      </w:ins>
      <w:r w:rsidRPr="0040630A">
        <w:rPr>
          <w:rFonts w:ascii="Times New Roman" w:hAnsi="Times New Roman" w:cs="Times New Roman"/>
        </w:rPr>
        <w:t>Due to the costs of gen</w:t>
      </w:r>
      <w:ins w:id="107" w:author="Dave Garshelis" w:date="2018-08-14T12:04:00Z">
        <w:r w:rsidR="00075257">
          <w:rPr>
            <w:rFonts w:ascii="Times New Roman" w:hAnsi="Times New Roman" w:cs="Times New Roman"/>
          </w:rPr>
          <w:t>etic</w:t>
        </w:r>
      </w:ins>
      <w:del w:id="108" w:author="Dave Garshelis" w:date="2018-08-14T12:04:00Z">
        <w:r w:rsidRPr="0040630A" w:rsidDel="00075257">
          <w:rPr>
            <w:rFonts w:ascii="Times New Roman" w:hAnsi="Times New Roman" w:cs="Times New Roman"/>
          </w:rPr>
          <w:delText>otypic</w:delText>
        </w:r>
      </w:del>
      <w:r w:rsidRPr="0040630A">
        <w:rPr>
          <w:rFonts w:ascii="Times New Roman" w:hAnsi="Times New Roman" w:cs="Times New Roman"/>
        </w:rPr>
        <w:t xml:space="preserve"> analysis, however, </w:t>
      </w:r>
      <w:ins w:id="109" w:author="Dave Garshelis" w:date="2018-08-14T15:31:00Z">
        <w:r w:rsidR="007D2DA5">
          <w:rPr>
            <w:rFonts w:ascii="Times New Roman" w:hAnsi="Times New Roman" w:cs="Times New Roman"/>
          </w:rPr>
          <w:t>investigators</w:t>
        </w:r>
      </w:ins>
      <w:del w:id="110" w:author="Dave Garshelis" w:date="2018-08-14T15:31:00Z">
        <w:r w:rsidRPr="0040630A" w:rsidDel="007D2DA5">
          <w:rPr>
            <w:rFonts w:ascii="Times New Roman" w:hAnsi="Times New Roman" w:cs="Times New Roman"/>
          </w:rPr>
          <w:delText>managers</w:delText>
        </w:r>
      </w:del>
      <w:r w:rsidRPr="0040630A">
        <w:rPr>
          <w:rFonts w:ascii="Times New Roman" w:hAnsi="Times New Roman" w:cs="Times New Roman"/>
        </w:rPr>
        <w:t xml:space="preserve"> </w:t>
      </w:r>
      <w:r w:rsidR="00B37DBE">
        <w:rPr>
          <w:rFonts w:ascii="Times New Roman" w:hAnsi="Times New Roman" w:cs="Times New Roman"/>
        </w:rPr>
        <w:t xml:space="preserve">may only be able to </w:t>
      </w:r>
      <w:r w:rsidR="00B37DBE" w:rsidRPr="00DC509E">
        <w:rPr>
          <w:rFonts w:ascii="Times New Roman" w:hAnsi="Times New Roman" w:cs="Times New Roman"/>
        </w:rPr>
        <w:t xml:space="preserve">process a subsample of </w:t>
      </w:r>
      <w:ins w:id="111" w:author="Dave Garshelis" w:date="2018-08-14T12:05:00Z">
        <w:r w:rsidR="00075257" w:rsidRPr="00DC509E">
          <w:rPr>
            <w:rFonts w:ascii="Times New Roman" w:hAnsi="Times New Roman" w:cs="Times New Roman"/>
          </w:rPr>
          <w:t>the</w:t>
        </w:r>
      </w:ins>
      <w:ins w:id="112" w:author="Dave Garshelis" w:date="2018-10-31T14:15:00Z">
        <w:r w:rsidR="00153679" w:rsidRPr="00DC509E">
          <w:rPr>
            <w:rFonts w:ascii="Times New Roman" w:hAnsi="Times New Roman" w:cs="Times New Roman"/>
          </w:rPr>
          <w:t xml:space="preserve"> </w:t>
        </w:r>
      </w:ins>
      <w:r w:rsidR="00B37DBE" w:rsidRPr="00DC509E">
        <w:rPr>
          <w:rFonts w:ascii="Times New Roman" w:hAnsi="Times New Roman" w:cs="Times New Roman"/>
        </w:rPr>
        <w:t>genetic material</w:t>
      </w:r>
      <w:r w:rsidRPr="00DC509E">
        <w:rPr>
          <w:rFonts w:ascii="Times New Roman" w:hAnsi="Times New Roman" w:cs="Times New Roman"/>
        </w:rPr>
        <w:t xml:space="preserve"> </w:t>
      </w:r>
      <w:ins w:id="113" w:author="Dave Garshelis" w:date="2018-08-14T12:06:00Z">
        <w:r w:rsidR="00075257" w:rsidRPr="00DC509E">
          <w:rPr>
            <w:rFonts w:ascii="Times New Roman" w:hAnsi="Times New Roman" w:cs="Times New Roman"/>
          </w:rPr>
          <w:t>collected</w:t>
        </w:r>
      </w:ins>
      <w:del w:id="114" w:author="Dave Garshelis" w:date="2018-08-14T12:06:00Z">
        <w:r w:rsidRPr="00DC509E" w:rsidDel="00075257">
          <w:rPr>
            <w:rFonts w:ascii="Times New Roman" w:hAnsi="Times New Roman" w:cs="Times New Roman"/>
          </w:rPr>
          <w:delText>left</w:delText>
        </w:r>
      </w:del>
      <w:r w:rsidRPr="00DC509E">
        <w:rPr>
          <w:rFonts w:ascii="Times New Roman" w:hAnsi="Times New Roman" w:cs="Times New Roman"/>
        </w:rPr>
        <w:t xml:space="preserve"> at trapping sites (</w:t>
      </w:r>
      <w:commentRangeStart w:id="115"/>
      <w:r w:rsidRPr="00DC509E">
        <w:rPr>
          <w:rFonts w:ascii="Times New Roman" w:hAnsi="Times New Roman" w:cs="Times New Roman"/>
        </w:rPr>
        <w:t xml:space="preserve">Boulanger </w:t>
      </w:r>
      <w:r w:rsidRPr="00DC509E">
        <w:rPr>
          <w:rFonts w:ascii="Times New Roman" w:hAnsi="Times New Roman" w:cs="Times New Roman"/>
          <w:i/>
        </w:rPr>
        <w:t>et al.</w:t>
      </w:r>
      <w:r w:rsidRPr="00DC509E">
        <w:rPr>
          <w:rFonts w:ascii="Times New Roman" w:hAnsi="Times New Roman" w:cs="Times New Roman"/>
        </w:rPr>
        <w:t xml:space="preserve"> 2004; Petit </w:t>
      </w:r>
      <w:r w:rsidR="00C22C4A" w:rsidRPr="00DC509E">
        <w:rPr>
          <w:rFonts w:ascii="Times New Roman" w:hAnsi="Times New Roman" w:cs="Times New Roman"/>
        </w:rPr>
        <w:t>and</w:t>
      </w:r>
      <w:r w:rsidRPr="00DC509E">
        <w:rPr>
          <w:rFonts w:ascii="Times New Roman" w:hAnsi="Times New Roman" w:cs="Times New Roman"/>
        </w:rPr>
        <w:t xml:space="preserve"> </w:t>
      </w:r>
      <w:proofErr w:type="spellStart"/>
      <w:r w:rsidRPr="00DC509E">
        <w:rPr>
          <w:rFonts w:ascii="Times New Roman" w:hAnsi="Times New Roman" w:cs="Times New Roman"/>
        </w:rPr>
        <w:t>Valiere</w:t>
      </w:r>
      <w:proofErr w:type="spellEnd"/>
      <w:r w:rsidRPr="00DC509E">
        <w:rPr>
          <w:rFonts w:ascii="Times New Roman" w:hAnsi="Times New Roman" w:cs="Times New Roman"/>
        </w:rPr>
        <w:t xml:space="preserve"> 2006; </w:t>
      </w:r>
      <w:proofErr w:type="spellStart"/>
      <w:r w:rsidRPr="00DC509E">
        <w:rPr>
          <w:rFonts w:ascii="Times New Roman" w:hAnsi="Times New Roman" w:cs="Times New Roman"/>
        </w:rPr>
        <w:t>Gervasi</w:t>
      </w:r>
      <w:proofErr w:type="spellEnd"/>
      <w:r w:rsidRPr="00DC509E">
        <w:rPr>
          <w:rFonts w:ascii="Times New Roman" w:hAnsi="Times New Roman" w:cs="Times New Roman"/>
        </w:rPr>
        <w:t xml:space="preserve"> </w:t>
      </w:r>
      <w:r w:rsidRPr="00DC509E">
        <w:rPr>
          <w:rFonts w:ascii="Times New Roman" w:hAnsi="Times New Roman" w:cs="Times New Roman"/>
          <w:i/>
        </w:rPr>
        <w:t>et al.</w:t>
      </w:r>
      <w:r w:rsidRPr="00DC509E">
        <w:rPr>
          <w:rFonts w:ascii="Times New Roman" w:hAnsi="Times New Roman" w:cs="Times New Roman"/>
        </w:rPr>
        <w:t xml:space="preserve"> 2008; </w:t>
      </w:r>
      <w:proofErr w:type="spellStart"/>
      <w:r w:rsidRPr="00DC509E">
        <w:rPr>
          <w:rFonts w:ascii="Times New Roman" w:hAnsi="Times New Roman" w:cs="Times New Roman"/>
        </w:rPr>
        <w:t>Settlage</w:t>
      </w:r>
      <w:proofErr w:type="spellEnd"/>
      <w:r w:rsidRPr="00DC509E">
        <w:rPr>
          <w:rFonts w:ascii="Times New Roman" w:hAnsi="Times New Roman" w:cs="Times New Roman"/>
        </w:rPr>
        <w:t xml:space="preserve"> </w:t>
      </w:r>
      <w:r w:rsidRPr="00DC509E">
        <w:rPr>
          <w:rFonts w:ascii="Times New Roman" w:hAnsi="Times New Roman" w:cs="Times New Roman"/>
          <w:i/>
        </w:rPr>
        <w:t>et al.</w:t>
      </w:r>
      <w:r w:rsidRPr="00DC509E">
        <w:rPr>
          <w:rFonts w:ascii="Times New Roman" w:hAnsi="Times New Roman" w:cs="Times New Roman"/>
        </w:rPr>
        <w:t xml:space="preserve"> 2008</w:t>
      </w:r>
      <w:ins w:id="116" w:author="Dave Garshelis" w:date="2018-10-31T16:16:00Z">
        <w:r w:rsidR="00701333" w:rsidRPr="00DC509E">
          <w:rPr>
            <w:rFonts w:ascii="Times New Roman" w:hAnsi="Times New Roman" w:cs="Times New Roman"/>
          </w:rPr>
          <w:t xml:space="preserve">; </w:t>
        </w:r>
        <w:proofErr w:type="spellStart"/>
        <w:r w:rsidR="00701333" w:rsidRPr="00DC509E">
          <w:rPr>
            <w:rFonts w:ascii="Times New Roman" w:hAnsi="Times New Roman" w:cs="Times New Roman"/>
          </w:rPr>
          <w:t>Sawaya</w:t>
        </w:r>
        <w:proofErr w:type="spellEnd"/>
        <w:r w:rsidR="00701333" w:rsidRPr="00DC509E">
          <w:rPr>
            <w:rFonts w:ascii="Times New Roman" w:hAnsi="Times New Roman" w:cs="Times New Roman"/>
          </w:rPr>
          <w:t xml:space="preserve"> </w:t>
        </w:r>
        <w:r w:rsidR="00701333" w:rsidRPr="00DC509E">
          <w:rPr>
            <w:rFonts w:ascii="Times New Roman" w:hAnsi="Times New Roman" w:cs="Times New Roman"/>
            <w:i/>
            <w:rPrChange w:id="117" w:author="Dave Garshelis" w:date="2018-10-31T16:19:00Z">
              <w:rPr>
                <w:rFonts w:ascii="Times New Roman" w:hAnsi="Times New Roman" w:cs="Times New Roman"/>
                <w:highlight w:val="cyan"/>
              </w:rPr>
            </w:rPrChange>
          </w:rPr>
          <w:t>et al.</w:t>
        </w:r>
        <w:r w:rsidR="00701333" w:rsidRPr="00DC509E">
          <w:rPr>
            <w:rFonts w:ascii="Times New Roman" w:hAnsi="Times New Roman" w:cs="Times New Roman"/>
          </w:rPr>
          <w:t xml:space="preserve"> </w:t>
        </w:r>
      </w:ins>
      <w:ins w:id="118" w:author="Dave Garshelis" w:date="2018-10-31T16:19:00Z">
        <w:r w:rsidR="00701333" w:rsidRPr="00DC509E">
          <w:rPr>
            <w:rFonts w:ascii="Times New Roman" w:hAnsi="Times New Roman" w:cs="Times New Roman"/>
          </w:rPr>
          <w:t>2012</w:t>
        </w:r>
      </w:ins>
      <w:r w:rsidRPr="00DC509E">
        <w:rPr>
          <w:rFonts w:ascii="Times New Roman" w:hAnsi="Times New Roman" w:cs="Times New Roman"/>
        </w:rPr>
        <w:t xml:space="preserve">). </w:t>
      </w:r>
      <w:commentRangeEnd w:id="115"/>
      <w:r w:rsidR="007237DF" w:rsidRPr="00DC509E">
        <w:rPr>
          <w:rStyle w:val="CommentReference"/>
        </w:rPr>
        <w:commentReference w:id="115"/>
      </w:r>
    </w:p>
    <w:p w14:paraId="0DF9D68C" w14:textId="2061F675"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Subsampling </w:t>
      </w:r>
      <w:ins w:id="119" w:author="Dave Garshelis" w:date="2018-10-31T14:04:00Z">
        <w:r w:rsidR="009E3CC8">
          <w:rPr>
            <w:rFonts w:ascii="Times New Roman" w:hAnsi="Times New Roman" w:cs="Times New Roman"/>
          </w:rPr>
          <w:t xml:space="preserve">(of the full sample of hair) </w:t>
        </w:r>
      </w:ins>
      <w:r w:rsidRPr="0040630A">
        <w:rPr>
          <w:rFonts w:ascii="Times New Roman" w:hAnsi="Times New Roman" w:cs="Times New Roman"/>
        </w:rPr>
        <w:t>has been shown to be problematic for non-spatial mark</w:t>
      </w:r>
      <w:ins w:id="120" w:author="Dave Garshelis" w:date="2018-08-14T12:06:00Z">
        <w:r w:rsidR="00075257">
          <w:rPr>
            <w:rFonts w:ascii="Times New Roman" w:hAnsi="Times New Roman" w:cs="Times New Roman"/>
          </w:rPr>
          <w:t>–</w:t>
        </w:r>
      </w:ins>
      <w:del w:id="121" w:author="Dave Garshelis" w:date="2018-08-14T12:06:00Z">
        <w:r w:rsidRPr="0040630A" w:rsidDel="00075257">
          <w:rPr>
            <w:rFonts w:ascii="Times New Roman" w:hAnsi="Times New Roman" w:cs="Times New Roman"/>
          </w:rPr>
          <w:delText>-</w:delText>
        </w:r>
      </w:del>
      <w:r w:rsidRPr="0040630A">
        <w:rPr>
          <w:rFonts w:ascii="Times New Roman" w:hAnsi="Times New Roman" w:cs="Times New Roman"/>
        </w:rPr>
        <w:t>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samples (e.g.,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w:t>
      </w:r>
      <w:ins w:id="122" w:author="Dave Garshelis" w:date="2018-08-18T08:21:00Z">
        <w:r w:rsidR="00337600">
          <w:rPr>
            <w:rFonts w:ascii="Times New Roman" w:hAnsi="Times New Roman" w:cs="Times New Roman"/>
          </w:rPr>
          <w:t xml:space="preserve">, whereas </w:t>
        </w:r>
      </w:ins>
      <w:ins w:id="123" w:author="Dave Garshelis" w:date="2018-08-18T08:22:00Z">
        <w:r w:rsidR="00337600">
          <w:rPr>
            <w:rFonts w:ascii="Times New Roman" w:hAnsi="Times New Roman" w:cs="Times New Roman"/>
          </w:rPr>
          <w:t>the animals captured rarely may be missed</w:t>
        </w:r>
      </w:ins>
      <w:r w:rsidRPr="0040630A">
        <w:rPr>
          <w:rFonts w:ascii="Times New Roman" w:hAnsi="Times New Roman" w:cs="Times New Roman"/>
        </w:rPr>
        <w:t>. As a result, subsampling tends to result in estimat</w:t>
      </w:r>
      <w:ins w:id="124" w:author="Dave Garshelis" w:date="2018-10-30T13:14:00Z">
        <w:r w:rsidR="004D0870">
          <w:rPr>
            <w:rFonts w:ascii="Times New Roman" w:hAnsi="Times New Roman" w:cs="Times New Roman"/>
          </w:rPr>
          <w:t>e</w:t>
        </w:r>
      </w:ins>
      <w:del w:id="125" w:author="Dave Garshelis" w:date="2018-10-30T13:14:00Z">
        <w:r w:rsidRPr="0040630A" w:rsidDel="004D0870">
          <w:rPr>
            <w:rFonts w:ascii="Times New Roman" w:hAnsi="Times New Roman" w:cs="Times New Roman"/>
          </w:rPr>
          <w:delText>or</w:delText>
        </w:r>
      </w:del>
      <w:r w:rsidRPr="0040630A">
        <w:rPr>
          <w:rFonts w:ascii="Times New Roman" w:hAnsi="Times New Roman" w:cs="Times New Roman"/>
        </w:rPr>
        <w:t xml:space="preserve">s of capture probability that are biased high </w:t>
      </w:r>
      <w:ins w:id="126" w:author="Dave Garshelis" w:date="2018-08-14T12:07:00Z">
        <w:r w:rsidR="00075257">
          <w:rPr>
            <w:rFonts w:ascii="Times New Roman" w:hAnsi="Times New Roman" w:cs="Times New Roman"/>
          </w:rPr>
          <w:t xml:space="preserve">(many repeat captures) </w:t>
        </w:r>
      </w:ins>
      <w:r w:rsidRPr="0040630A">
        <w:rPr>
          <w:rFonts w:ascii="Times New Roman" w:hAnsi="Times New Roman" w:cs="Times New Roman"/>
        </w:rPr>
        <w:t>and abundance estimat</w:t>
      </w:r>
      <w:ins w:id="127" w:author="Dave Garshelis" w:date="2018-10-30T13:14:00Z">
        <w:r w:rsidR="004D0870">
          <w:rPr>
            <w:rFonts w:ascii="Times New Roman" w:hAnsi="Times New Roman" w:cs="Times New Roman"/>
          </w:rPr>
          <w:t>e</w:t>
        </w:r>
      </w:ins>
      <w:del w:id="128" w:author="Dave Garshelis" w:date="2018-10-30T13:14:00Z">
        <w:r w:rsidRPr="0040630A" w:rsidDel="004D0870">
          <w:rPr>
            <w:rFonts w:ascii="Times New Roman" w:hAnsi="Times New Roman" w:cs="Times New Roman"/>
          </w:rPr>
          <w:delText>or</w:delText>
        </w:r>
      </w:del>
      <w:r w:rsidRPr="0040630A">
        <w:rPr>
          <w:rFonts w:ascii="Times New Roman" w:hAnsi="Times New Roman" w:cs="Times New Roman"/>
        </w:rPr>
        <w:t xml:space="preserve">s that are biased low; this effect </w:t>
      </w:r>
      <w:ins w:id="129" w:author="Dave Garshelis" w:date="2018-08-18T08:25:00Z">
        <w:r w:rsidR="009A6F28">
          <w:rPr>
            <w:rFonts w:ascii="Times New Roman" w:hAnsi="Times New Roman" w:cs="Times New Roman"/>
          </w:rPr>
          <w:t>is exacerbated</w:t>
        </w:r>
      </w:ins>
      <w:del w:id="130" w:author="Dave Garshelis" w:date="2018-08-18T08:25:00Z">
        <w:r w:rsidRPr="0040630A" w:rsidDel="009A6F28">
          <w:rPr>
            <w:rFonts w:ascii="Times New Roman" w:hAnsi="Times New Roman" w:cs="Times New Roman"/>
          </w:rPr>
          <w:delText xml:space="preserve">is more pronounced </w:delText>
        </w:r>
      </w:del>
      <w:ins w:id="131" w:author="Dave Garshelis" w:date="2018-08-18T08:25:00Z">
        <w:r w:rsidR="009A6F28">
          <w:rPr>
            <w:rFonts w:ascii="Times New Roman" w:hAnsi="Times New Roman" w:cs="Times New Roman"/>
          </w:rPr>
          <w:t xml:space="preserve"> </w:t>
        </w:r>
      </w:ins>
      <w:r w:rsidRPr="0040630A">
        <w:rPr>
          <w:rFonts w:ascii="Times New Roman" w:hAnsi="Times New Roman" w:cs="Times New Roman"/>
        </w:rPr>
        <w:t xml:space="preserve">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3FC1B309" w14:textId="22F38C35" w:rsidR="007B7048" w:rsidRDefault="00C67848" w:rsidP="00DA4979">
      <w:pPr>
        <w:pStyle w:val="BodyText"/>
        <w:spacing w:line="480" w:lineRule="auto"/>
        <w:ind w:firstLine="720"/>
        <w:rPr>
          <w:ins w:id="132" w:author="Dave Garshelis" w:date="2018-08-18T09:16:00Z"/>
          <w:rFonts w:ascii="Times New Roman" w:hAnsi="Times New Roman" w:cs="Times New Roman"/>
        </w:rPr>
      </w:pPr>
      <w:ins w:id="133" w:author="Dave Garshelis" w:date="2018-08-18T08:27:00Z">
        <w:r>
          <w:rPr>
            <w:rFonts w:ascii="Times New Roman" w:hAnsi="Times New Roman" w:cs="Times New Roman"/>
          </w:rPr>
          <w:t xml:space="preserve">One common way of attempting to reduce </w:t>
        </w:r>
      </w:ins>
      <w:ins w:id="134" w:author="Dave Garshelis" w:date="2018-08-18T09:04:00Z">
        <w:r w:rsidR="00DA4979">
          <w:rPr>
            <w:rFonts w:ascii="Times New Roman" w:hAnsi="Times New Roman" w:cs="Times New Roman"/>
          </w:rPr>
          <w:t xml:space="preserve">mark–recapture </w:t>
        </w:r>
      </w:ins>
      <w:ins w:id="135" w:author="Dave Garshelis" w:date="2018-08-18T08:27:00Z">
        <w:r>
          <w:rPr>
            <w:rFonts w:ascii="Times New Roman" w:hAnsi="Times New Roman" w:cs="Times New Roman"/>
          </w:rPr>
          <w:t xml:space="preserve">biases from subsampling is to </w:t>
        </w:r>
      </w:ins>
      <w:ins w:id="136" w:author="Dave Garshelis" w:date="2018-08-18T08:28:00Z">
        <w:r>
          <w:rPr>
            <w:rFonts w:ascii="Times New Roman" w:hAnsi="Times New Roman" w:cs="Times New Roman"/>
          </w:rPr>
          <w:t xml:space="preserve">select samples that are likely to </w:t>
        </w:r>
      </w:ins>
      <w:ins w:id="137" w:author="Dave Garshelis" w:date="2018-08-18T08:30:00Z">
        <w:r>
          <w:rPr>
            <w:rFonts w:ascii="Times New Roman" w:hAnsi="Times New Roman" w:cs="Times New Roman"/>
          </w:rPr>
          <w:t>include the maximum number of individuals</w:t>
        </w:r>
      </w:ins>
      <w:ins w:id="138" w:author="Dave Garshelis" w:date="2018-08-18T08:31:00Z">
        <w:r>
          <w:rPr>
            <w:rFonts w:ascii="Times New Roman" w:hAnsi="Times New Roman" w:cs="Times New Roman"/>
          </w:rPr>
          <w:t>, and exclude</w:t>
        </w:r>
      </w:ins>
      <w:ins w:id="139" w:author="Dave Garshelis" w:date="2018-08-18T08:32:00Z">
        <w:r w:rsidR="007B7048">
          <w:rPr>
            <w:rFonts w:ascii="Times New Roman" w:hAnsi="Times New Roman" w:cs="Times New Roman"/>
          </w:rPr>
          <w:t xml:space="preserve"> samples that are </w:t>
        </w:r>
        <w:r w:rsidR="007B7048" w:rsidRPr="00DC509E">
          <w:rPr>
            <w:rFonts w:ascii="Times New Roman" w:hAnsi="Times New Roman" w:cs="Times New Roman"/>
          </w:rPr>
          <w:t>most apt</w:t>
        </w:r>
        <w:r w:rsidRPr="00DC509E">
          <w:rPr>
            <w:rFonts w:ascii="Times New Roman" w:hAnsi="Times New Roman" w:cs="Times New Roman"/>
          </w:rPr>
          <w:t xml:space="preserve"> to be redundant and non-informative</w:t>
        </w:r>
        <w:r>
          <w:rPr>
            <w:rFonts w:ascii="Times New Roman" w:hAnsi="Times New Roman" w:cs="Times New Roman"/>
          </w:rPr>
          <w:t xml:space="preserve">.  </w:t>
        </w:r>
      </w:ins>
      <w:del w:id="140" w:author="Dave Garshelis" w:date="2018-08-18T09:01:00Z">
        <w:r w:rsidR="00D47519" w:rsidRPr="009E3CC8" w:rsidDel="00DA4979">
          <w:rPr>
            <w:rFonts w:ascii="Times New Roman" w:hAnsi="Times New Roman" w:cs="Times New Roman"/>
          </w:rPr>
          <w:delTex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delText>
        </w:r>
      </w:del>
      <w:ins w:id="141" w:author="Dave Garshelis" w:date="2018-08-14T15:30:00Z">
        <w:del w:id="142" w:author="Dave Garshelis" w:date="2018-08-18T09:01:00Z">
          <w:r w:rsidR="007D2DA5" w:rsidRPr="009E3CC8" w:rsidDel="00DA4979">
            <w:rPr>
              <w:rFonts w:ascii="Times New Roman" w:hAnsi="Times New Roman" w:cs="Times New Roman"/>
            </w:rPr>
            <w:delText>are</w:delText>
          </w:r>
        </w:del>
      </w:ins>
      <w:del w:id="143" w:author="Dave Garshelis" w:date="2018-08-18T09:01:00Z">
        <w:r w:rsidR="00D47519" w:rsidRPr="009E3CC8" w:rsidDel="00DA4979">
          <w:rPr>
            <w:rFonts w:ascii="Times New Roman" w:hAnsi="Times New Roman" w:cs="Times New Roman"/>
          </w:rPr>
          <w:delText xml:space="preserve">would be used to inform individual movement characteristics in a SECR model (Borchers 2012; Royle et al. 2013). </w:delText>
        </w:r>
        <w:commentRangeStart w:id="144"/>
        <w:r w:rsidR="00D47519" w:rsidRPr="004C30B0" w:rsidDel="00DA4979">
          <w:rPr>
            <w:rFonts w:ascii="Times New Roman" w:hAnsi="Times New Roman" w:cs="Times New Roman"/>
            <w:highlight w:val="yellow"/>
          </w:rPr>
          <w:delText xml:space="preserve">Thus, samples that are redundant in a non-spatial model (captures at </w:delText>
        </w:r>
        <m:oMath>
          <m:r>
            <w:rPr>
              <w:rFonts w:ascii="Cambria Math" w:hAnsi="Cambria Math" w:cs="Times New Roman"/>
              <w:highlight w:val="yellow"/>
            </w:rPr>
            <m:t>&gt;1</m:t>
          </m:r>
        </m:oMath>
        <w:r w:rsidR="00D47519" w:rsidRPr="004C30B0" w:rsidDel="00DA4979">
          <w:rPr>
            <w:rFonts w:ascii="Times New Roman" w:hAnsi="Times New Roman" w:cs="Times New Roman"/>
            <w:highlight w:val="yellow"/>
          </w:rPr>
          <w:delTex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w:delText>
        </w:r>
        <w:commentRangeEnd w:id="144"/>
        <w:r w:rsidR="00DA4979" w:rsidRPr="004C30B0" w:rsidDel="00DA4979">
          <w:rPr>
            <w:rStyle w:val="CommentReference"/>
            <w:highlight w:val="yellow"/>
          </w:rPr>
          <w:commentReference w:id="144"/>
        </w:r>
        <w:r w:rsidR="00D47519" w:rsidRPr="009E3CC8" w:rsidDel="00DA4979">
          <w:rPr>
            <w:rFonts w:ascii="Times New Roman" w:hAnsi="Times New Roman" w:cs="Times New Roman"/>
          </w:rPr>
          <w:delText xml:space="preserve">. This strategy is effective for use with non-spatial models; analyzing several samples from the same site often leads to diminishing returns in precision and accuracy (Dreher </w:delText>
        </w:r>
        <w:r w:rsidR="00D47519" w:rsidRPr="009E3CC8" w:rsidDel="00DA4979">
          <w:rPr>
            <w:rFonts w:ascii="Times New Roman" w:hAnsi="Times New Roman" w:cs="Times New Roman"/>
            <w:i/>
          </w:rPr>
          <w:delText>et al.</w:delText>
        </w:r>
        <w:r w:rsidR="00D47519" w:rsidRPr="009E3CC8" w:rsidDel="00DA4979">
          <w:rPr>
            <w:rFonts w:ascii="Times New Roman" w:hAnsi="Times New Roman" w:cs="Times New Roman"/>
          </w:rPr>
          <w:delText xml:space="preserve"> 2009). Instead, </w:delText>
        </w:r>
      </w:del>
      <w:ins w:id="145" w:author="Dave Garshelis" w:date="2018-10-31T16:50:00Z">
        <w:r w:rsidR="006F348C">
          <w:rPr>
            <w:rFonts w:ascii="Times New Roman" w:hAnsi="Times New Roman" w:cs="Times New Roman"/>
          </w:rPr>
          <w:t xml:space="preserve">In </w:t>
        </w:r>
        <w:del w:id="146" w:author="Dave Garshelis" w:date="2018-11-02T11:35:00Z">
          <w:r w:rsidR="006F348C" w:rsidDel="00553505">
            <w:rPr>
              <w:rFonts w:ascii="Times New Roman" w:hAnsi="Times New Roman" w:cs="Times New Roman"/>
            </w:rPr>
            <w:delText xml:space="preserve">bear </w:delText>
          </w:r>
        </w:del>
        <w:r w:rsidR="006F348C">
          <w:rPr>
            <w:rFonts w:ascii="Times New Roman" w:hAnsi="Times New Roman" w:cs="Times New Roman"/>
          </w:rPr>
          <w:t>hair-snaring studies</w:t>
        </w:r>
      </w:ins>
      <w:ins w:id="147" w:author="Dave Garshelis" w:date="2018-11-02T11:35:00Z">
        <w:r w:rsidR="00553505">
          <w:rPr>
            <w:rFonts w:ascii="Times New Roman" w:hAnsi="Times New Roman" w:cs="Times New Roman"/>
          </w:rPr>
          <w:t xml:space="preserve"> of bears</w:t>
        </w:r>
      </w:ins>
      <w:ins w:id="148" w:author="Dave Garshelis" w:date="2018-08-18T09:01:00Z">
        <w:del w:id="149" w:author="Dave Garshelis" w:date="2018-10-31T16:50:00Z">
          <w:r w:rsidR="007B7048" w:rsidRPr="009E3CC8" w:rsidDel="006F348C">
            <w:rPr>
              <w:rFonts w:ascii="Times New Roman" w:hAnsi="Times New Roman" w:cs="Times New Roman"/>
            </w:rPr>
            <w:delText>Hence</w:delText>
          </w:r>
        </w:del>
        <w:r w:rsidR="007B7048" w:rsidRPr="009E3CC8">
          <w:rPr>
            <w:rFonts w:ascii="Times New Roman" w:hAnsi="Times New Roman" w:cs="Times New Roman"/>
          </w:rPr>
          <w:t>, p</w:t>
        </w:r>
      </w:ins>
      <w:del w:id="150" w:author="Dave Garshelis" w:date="2018-08-18T09:03:00Z">
        <w:r w:rsidR="00D47519" w:rsidRPr="009E3CC8" w:rsidDel="00DA4979">
          <w:rPr>
            <w:rFonts w:ascii="Times New Roman" w:hAnsi="Times New Roman" w:cs="Times New Roman"/>
          </w:rPr>
          <w:delText>p</w:delText>
        </w:r>
      </w:del>
      <w:r w:rsidR="00D47519" w:rsidRPr="009E3CC8">
        <w:rPr>
          <w:rFonts w:ascii="Times New Roman" w:hAnsi="Times New Roman" w:cs="Times New Roman"/>
        </w:rPr>
        <w:t xml:space="preserve">reference is </w:t>
      </w:r>
      <w:ins w:id="151" w:author="Dave Garshelis" w:date="2018-08-18T09:02:00Z">
        <w:r w:rsidR="00DA4979" w:rsidRPr="009E3CC8">
          <w:rPr>
            <w:rFonts w:ascii="Times New Roman" w:hAnsi="Times New Roman" w:cs="Times New Roman"/>
          </w:rPr>
          <w:t>often directed</w:t>
        </w:r>
      </w:ins>
      <w:del w:id="152" w:author="Dave Garshelis" w:date="2018-08-18T09:02:00Z">
        <w:r w:rsidR="00D47519" w:rsidRPr="009E3CC8" w:rsidDel="00DA4979">
          <w:rPr>
            <w:rFonts w:ascii="Times New Roman" w:hAnsi="Times New Roman" w:cs="Times New Roman"/>
          </w:rPr>
          <w:delText>given</w:delText>
        </w:r>
      </w:del>
      <w:r w:rsidR="00D47519" w:rsidRPr="009E3CC8">
        <w:rPr>
          <w:rFonts w:ascii="Times New Roman" w:hAnsi="Times New Roman" w:cs="Times New Roman"/>
        </w:rPr>
        <w:t xml:space="preserve"> to samples from novel site by session</w:t>
      </w:r>
      <w:ins w:id="153" w:author="Dave Garshelis" w:date="2018-10-31T14:23:00Z">
        <w:r w:rsidR="00F978E6">
          <w:rPr>
            <w:rFonts w:ascii="Times New Roman" w:hAnsi="Times New Roman" w:cs="Times New Roman"/>
          </w:rPr>
          <w:t xml:space="preserve"> </w:t>
        </w:r>
      </w:ins>
      <w:del w:id="154" w:author="Dave Garshelis" w:date="2018-10-31T14:23:00Z">
        <w:r w:rsidR="00D47519" w:rsidRPr="009E3CC8" w:rsidDel="00F978E6">
          <w:rPr>
            <w:rFonts w:ascii="Times New Roman" w:hAnsi="Times New Roman" w:cs="Times New Roman"/>
          </w:rPr>
          <w:delText xml:space="preserve"> combinations </w:delText>
        </w:r>
      </w:del>
      <w:r w:rsidR="00D47519" w:rsidRPr="009E3CC8">
        <w:rPr>
          <w:rFonts w:ascii="Times New Roman" w:hAnsi="Times New Roman" w:cs="Times New Roman"/>
        </w:rPr>
        <w:t xml:space="preserve">(hereafter </w:t>
      </w:r>
      <w:del w:id="155" w:author="Dave Garshelis" w:date="2018-08-18T09:03:00Z">
        <w:r w:rsidR="00D47519" w:rsidRPr="009E3CC8" w:rsidDel="00DA4979">
          <w:rPr>
            <w:rFonts w:ascii="Times New Roman" w:hAnsi="Times New Roman" w:cs="Times New Roman"/>
          </w:rPr>
          <w:delText xml:space="preserve">referred to as </w:delText>
        </w:r>
      </w:del>
      <w:r w:rsidR="00D47519" w:rsidRPr="009E3CC8">
        <w:rPr>
          <w:rFonts w:ascii="Times New Roman" w:hAnsi="Times New Roman" w:cs="Times New Roman"/>
        </w:rPr>
        <w:t>site-session</w:t>
      </w:r>
      <w:del w:id="156" w:author="Dave Garshelis" w:date="2018-10-31T14:23:00Z">
        <w:r w:rsidR="00D47519" w:rsidRPr="009E3CC8" w:rsidDel="00F978E6">
          <w:rPr>
            <w:rFonts w:ascii="Times New Roman" w:hAnsi="Times New Roman" w:cs="Times New Roman"/>
          </w:rPr>
          <w:delText>s</w:delText>
        </w:r>
      </w:del>
      <w:r w:rsidR="00D47519" w:rsidRPr="009E3CC8">
        <w:rPr>
          <w:rFonts w:ascii="Times New Roman" w:hAnsi="Times New Roman" w:cs="Times New Roman"/>
        </w:rPr>
        <w:t>)</w:t>
      </w:r>
      <w:ins w:id="157" w:author="Dave Garshelis" w:date="2018-10-31T14:23:00Z">
        <w:r w:rsidR="00F978E6">
          <w:rPr>
            <w:rFonts w:ascii="Times New Roman" w:hAnsi="Times New Roman" w:cs="Times New Roman"/>
          </w:rPr>
          <w:t xml:space="preserve"> combinations (</w:t>
        </w:r>
      </w:ins>
      <w:proofErr w:type="spellStart"/>
      <w:ins w:id="158" w:author="Dave Garshelis" w:date="2018-10-31T16:05:00Z">
        <w:r w:rsidR="0080320D">
          <w:rPr>
            <w:rFonts w:ascii="Times New Roman" w:hAnsi="Times New Roman" w:cs="Times New Roman"/>
          </w:rPr>
          <w:t>Settlage</w:t>
        </w:r>
        <w:proofErr w:type="spellEnd"/>
        <w:r w:rsidR="0080320D">
          <w:rPr>
            <w:rFonts w:ascii="Times New Roman" w:hAnsi="Times New Roman" w:cs="Times New Roman"/>
          </w:rPr>
          <w:t xml:space="preserve"> </w:t>
        </w:r>
        <w:r w:rsidR="0080320D" w:rsidRPr="0080320D">
          <w:rPr>
            <w:rFonts w:ascii="Times New Roman" w:hAnsi="Times New Roman" w:cs="Times New Roman"/>
            <w:i/>
            <w:rPrChange w:id="159" w:author="Dave Garshelis" w:date="2018-10-31T16:06:00Z">
              <w:rPr>
                <w:rFonts w:ascii="Times New Roman" w:hAnsi="Times New Roman" w:cs="Times New Roman"/>
              </w:rPr>
            </w:rPrChange>
          </w:rPr>
          <w:t xml:space="preserve">et al. </w:t>
        </w:r>
        <w:r w:rsidR="0080320D">
          <w:rPr>
            <w:rFonts w:ascii="Times New Roman" w:hAnsi="Times New Roman" w:cs="Times New Roman"/>
          </w:rPr>
          <w:t>2008</w:t>
        </w:r>
      </w:ins>
      <w:ins w:id="160" w:author="Dave Garshelis" w:date="2018-10-31T16:06:00Z">
        <w:r w:rsidR="0080320D">
          <w:rPr>
            <w:rFonts w:ascii="Times New Roman" w:hAnsi="Times New Roman" w:cs="Times New Roman"/>
          </w:rPr>
          <w:t xml:space="preserve">; </w:t>
        </w:r>
      </w:ins>
      <w:ins w:id="161" w:author="Dave Garshelis" w:date="2018-10-31T16:25:00Z">
        <w:r w:rsidR="00DC509E">
          <w:rPr>
            <w:rFonts w:ascii="Times New Roman" w:hAnsi="Times New Roman" w:cs="Times New Roman"/>
          </w:rPr>
          <w:t xml:space="preserve">Thompson </w:t>
        </w:r>
        <w:r w:rsidR="00DC509E" w:rsidRPr="00DC509E">
          <w:rPr>
            <w:rFonts w:ascii="Times New Roman" w:hAnsi="Times New Roman" w:cs="Times New Roman"/>
            <w:i/>
            <w:rPrChange w:id="162" w:author="Dave Garshelis" w:date="2018-10-31T16:26:00Z">
              <w:rPr>
                <w:rFonts w:ascii="Times New Roman" w:hAnsi="Times New Roman" w:cs="Times New Roman"/>
              </w:rPr>
            </w:rPrChange>
          </w:rPr>
          <w:t>et al.</w:t>
        </w:r>
        <w:r w:rsidR="00DC509E">
          <w:rPr>
            <w:rFonts w:ascii="Times New Roman" w:hAnsi="Times New Roman" w:cs="Times New Roman"/>
          </w:rPr>
          <w:t xml:space="preserve"> 2005; </w:t>
        </w:r>
      </w:ins>
      <w:proofErr w:type="spellStart"/>
      <w:ins w:id="163" w:author="Dave Garshelis" w:date="2018-10-31T14:23:00Z">
        <w:r w:rsidR="00F978E6">
          <w:rPr>
            <w:rFonts w:ascii="Times New Roman" w:hAnsi="Times New Roman" w:cs="Times New Roman"/>
          </w:rPr>
          <w:t>Drewry</w:t>
        </w:r>
        <w:proofErr w:type="spellEnd"/>
        <w:r w:rsidR="00F978E6">
          <w:rPr>
            <w:rFonts w:ascii="Times New Roman" w:hAnsi="Times New Roman" w:cs="Times New Roman"/>
          </w:rPr>
          <w:t xml:space="preserve"> </w:t>
        </w:r>
        <w:r w:rsidR="00F978E6" w:rsidRPr="0080320D">
          <w:rPr>
            <w:rFonts w:ascii="Times New Roman" w:hAnsi="Times New Roman" w:cs="Times New Roman"/>
            <w:i/>
            <w:rPrChange w:id="164" w:author="Dave Garshelis" w:date="2018-10-31T16:01:00Z">
              <w:rPr>
                <w:rFonts w:ascii="Times New Roman" w:hAnsi="Times New Roman" w:cs="Times New Roman"/>
              </w:rPr>
            </w:rPrChange>
          </w:rPr>
          <w:t>et al.</w:t>
        </w:r>
        <w:r w:rsidR="00F978E6">
          <w:rPr>
            <w:rFonts w:ascii="Times New Roman" w:hAnsi="Times New Roman" w:cs="Times New Roman"/>
          </w:rPr>
          <w:t xml:space="preserve"> 2013</w:t>
        </w:r>
      </w:ins>
      <w:ins w:id="165" w:author="Dave Garshelis" w:date="2018-10-31T14:24:00Z">
        <w:r w:rsidR="0080320D">
          <w:rPr>
            <w:rFonts w:ascii="Times New Roman" w:hAnsi="Times New Roman" w:cs="Times New Roman"/>
          </w:rPr>
          <w:t>;</w:t>
        </w:r>
      </w:ins>
      <w:ins w:id="166" w:author="Dave Garshelis" w:date="2018-10-31T15:53:00Z">
        <w:r w:rsidR="000C36C4">
          <w:rPr>
            <w:rFonts w:ascii="Times New Roman" w:hAnsi="Times New Roman" w:cs="Times New Roman"/>
          </w:rPr>
          <w:t xml:space="preserve"> </w:t>
        </w:r>
      </w:ins>
      <w:ins w:id="167" w:author="Dave Garshelis" w:date="2018-11-01T08:55:00Z">
        <w:r w:rsidR="004D69CC">
          <w:rPr>
            <w:rFonts w:ascii="Times New Roman" w:hAnsi="Times New Roman" w:cs="Times New Roman"/>
          </w:rPr>
          <w:t xml:space="preserve">Laufenberg et al. 2016; </w:t>
        </w:r>
      </w:ins>
      <w:ins w:id="168" w:author="Dave Garshelis" w:date="2018-10-31T15:53:00Z">
        <w:r w:rsidR="000C36C4">
          <w:rPr>
            <w:rFonts w:ascii="Times New Roman" w:hAnsi="Times New Roman" w:cs="Times New Roman"/>
          </w:rPr>
          <w:t>Morehouse and Boyce 2016</w:t>
        </w:r>
      </w:ins>
      <w:ins w:id="169" w:author="Dave Garshelis" w:date="2018-10-31T16:01:00Z">
        <w:r w:rsidR="0080320D">
          <w:rPr>
            <w:rFonts w:ascii="Times New Roman" w:hAnsi="Times New Roman" w:cs="Times New Roman"/>
          </w:rPr>
          <w:t xml:space="preserve">; Murphy </w:t>
        </w:r>
        <w:r w:rsidR="0080320D" w:rsidRPr="0080320D">
          <w:rPr>
            <w:rFonts w:ascii="Times New Roman" w:hAnsi="Times New Roman" w:cs="Times New Roman"/>
            <w:i/>
            <w:rPrChange w:id="170" w:author="Dave Garshelis" w:date="2018-10-31T16:01:00Z">
              <w:rPr>
                <w:rFonts w:ascii="Times New Roman" w:hAnsi="Times New Roman" w:cs="Times New Roman"/>
              </w:rPr>
            </w:rPrChange>
          </w:rPr>
          <w:t>et al.</w:t>
        </w:r>
        <w:r w:rsidR="0080320D">
          <w:rPr>
            <w:rFonts w:ascii="Times New Roman" w:hAnsi="Times New Roman" w:cs="Times New Roman"/>
          </w:rPr>
          <w:t xml:space="preserve"> </w:t>
        </w:r>
      </w:ins>
      <w:ins w:id="171" w:author="Dave Garshelis" w:date="2018-10-31T16:03:00Z">
        <w:r w:rsidR="0080320D">
          <w:rPr>
            <w:rFonts w:ascii="Times New Roman" w:hAnsi="Times New Roman" w:cs="Times New Roman"/>
          </w:rPr>
          <w:t xml:space="preserve">2016, </w:t>
        </w:r>
      </w:ins>
      <w:ins w:id="172" w:author="Dave Garshelis" w:date="2018-10-31T16:01:00Z">
        <w:r w:rsidR="0080320D">
          <w:rPr>
            <w:rFonts w:ascii="Times New Roman" w:hAnsi="Times New Roman" w:cs="Times New Roman"/>
          </w:rPr>
          <w:t>2017</w:t>
        </w:r>
      </w:ins>
      <w:ins w:id="173" w:author="Dave Garshelis" w:date="2018-11-01T10:29:00Z">
        <w:r w:rsidR="00DC1C7A">
          <w:rPr>
            <w:rFonts w:ascii="Times New Roman" w:hAnsi="Times New Roman" w:cs="Times New Roman"/>
          </w:rPr>
          <w:t xml:space="preserve">; </w:t>
        </w:r>
        <w:proofErr w:type="spellStart"/>
        <w:r w:rsidR="00DC1C7A">
          <w:rPr>
            <w:rFonts w:ascii="Times New Roman" w:hAnsi="Times New Roman" w:cs="Times New Roman"/>
          </w:rPr>
          <w:t>Humm</w:t>
        </w:r>
        <w:proofErr w:type="spellEnd"/>
        <w:r w:rsidR="00DC1C7A">
          <w:rPr>
            <w:rFonts w:ascii="Times New Roman" w:hAnsi="Times New Roman" w:cs="Times New Roman"/>
          </w:rPr>
          <w:t xml:space="preserve"> et al. 2017</w:t>
        </w:r>
      </w:ins>
      <w:ins w:id="174" w:author="Dave Garshelis" w:date="2018-10-31T14:24:00Z">
        <w:r w:rsidR="00F978E6">
          <w:rPr>
            <w:rFonts w:ascii="Times New Roman" w:hAnsi="Times New Roman" w:cs="Times New Roman"/>
          </w:rPr>
          <w:t>)</w:t>
        </w:r>
      </w:ins>
      <w:del w:id="175" w:author="Dave Garshelis" w:date="2018-08-18T09:12:00Z">
        <w:r w:rsidR="00D47519" w:rsidRPr="009E3CC8" w:rsidDel="007B7048">
          <w:rPr>
            <w:rFonts w:ascii="Times New Roman" w:hAnsi="Times New Roman" w:cs="Times New Roman"/>
          </w:rPr>
          <w:delText>,</w:delText>
        </w:r>
        <w:r w:rsidR="00D47519" w:rsidRPr="0040630A" w:rsidDel="007B7048">
          <w:rPr>
            <w:rFonts w:ascii="Times New Roman" w:hAnsi="Times New Roman" w:cs="Times New Roman"/>
          </w:rPr>
          <w:delText xml:space="preserve"> because they are more likely to represent new individuals</w:delText>
        </w:r>
      </w:del>
      <w:r w:rsidR="00D47519" w:rsidRPr="0040630A">
        <w:rPr>
          <w:rFonts w:ascii="Times New Roman" w:hAnsi="Times New Roman" w:cs="Times New Roman"/>
        </w:rPr>
        <w:t xml:space="preserve">. </w:t>
      </w:r>
      <w:ins w:id="176" w:author="Dave Garshelis" w:date="2018-08-18T09:13:00Z">
        <w:r w:rsidR="007B7048">
          <w:rPr>
            <w:rFonts w:ascii="Times New Roman" w:hAnsi="Times New Roman" w:cs="Times New Roman"/>
          </w:rPr>
          <w:t>However</w:t>
        </w:r>
      </w:ins>
      <w:del w:id="177" w:author="Dave Garshelis" w:date="2018-08-18T09:13:00Z">
        <w:r w:rsidR="00D47519" w:rsidRPr="0040630A" w:rsidDel="007B7048">
          <w:rPr>
            <w:rFonts w:ascii="Times New Roman" w:hAnsi="Times New Roman" w:cs="Times New Roman"/>
          </w:rPr>
          <w:delText>Yet</w:delText>
        </w:r>
      </w:del>
      <w:r w:rsidR="00D47519" w:rsidRPr="0040630A">
        <w:rPr>
          <w:rFonts w:ascii="Times New Roman" w:hAnsi="Times New Roman" w:cs="Times New Roman"/>
        </w:rPr>
        <w:t xml:space="preserve">, this approach tends to increase inclusion probabilities for samples left at infrequently visited sites and </w:t>
      </w:r>
      <w:commentRangeStart w:id="178"/>
      <w:r w:rsidR="00D47519" w:rsidRPr="0040630A">
        <w:rPr>
          <w:rFonts w:ascii="Times New Roman" w:hAnsi="Times New Roman" w:cs="Times New Roman"/>
        </w:rPr>
        <w:t>decrease inclusion probabilities for samples left at frequently visited sites</w:t>
      </w:r>
      <w:commentRangeEnd w:id="178"/>
      <w:r w:rsidR="00553505">
        <w:rPr>
          <w:rStyle w:val="CommentReference"/>
        </w:rPr>
        <w:commentReference w:id="178"/>
      </w:r>
      <w:r w:rsidR="00D47519" w:rsidRPr="0040630A">
        <w:rPr>
          <w:rFonts w:ascii="Times New Roman" w:hAnsi="Times New Roman" w:cs="Times New Roman"/>
        </w:rPr>
        <w:t xml:space="preserve">.  Because SECR </w:t>
      </w:r>
      <w:r w:rsidR="00D47519" w:rsidRPr="0040630A">
        <w:rPr>
          <w:rFonts w:ascii="Times New Roman" w:hAnsi="Times New Roman" w:cs="Times New Roman"/>
        </w:rPr>
        <w:lastRenderedPageBreak/>
        <w:t xml:space="preserve">models </w:t>
      </w:r>
      <w:ins w:id="179" w:author="Dave Garshelis" w:date="2018-08-18T09:14:00Z">
        <w:r w:rsidR="007B7048">
          <w:rPr>
            <w:rFonts w:ascii="Times New Roman" w:hAnsi="Times New Roman" w:cs="Times New Roman"/>
          </w:rPr>
          <w:t>incorporate</w:t>
        </w:r>
      </w:ins>
      <w:del w:id="180" w:author="Dave Garshelis" w:date="2018-08-18T09:14:00Z">
        <w:r w:rsidR="00D47519" w:rsidRPr="0040630A" w:rsidDel="007B7048">
          <w:rPr>
            <w:rFonts w:ascii="Times New Roman" w:hAnsi="Times New Roman" w:cs="Times New Roman"/>
          </w:rPr>
          <w:delText>attempt to use information in</w:delText>
        </w:r>
      </w:del>
      <w:r w:rsidR="00D47519" w:rsidRPr="0040630A">
        <w:rPr>
          <w:rFonts w:ascii="Times New Roman" w:hAnsi="Times New Roman" w:cs="Times New Roman"/>
        </w:rPr>
        <w:t xml:space="preserve"> the spatial capture histories</w:t>
      </w:r>
      <w:del w:id="181" w:author="Dave Garshelis" w:date="2018-08-18T09:14:00Z">
        <w:r w:rsidR="00D47519" w:rsidRPr="0040630A" w:rsidDel="007B7048">
          <w:rPr>
            <w:rFonts w:ascii="Times New Roman" w:hAnsi="Times New Roman" w:cs="Times New Roman"/>
          </w:rPr>
          <w:delText xml:space="preserve"> to inform capture probabilities (by modeling movement about activity centers)</w:delText>
        </w:r>
      </w:del>
      <w:r w:rsidR="00D47519" w:rsidRPr="0040630A">
        <w:rPr>
          <w:rFonts w:ascii="Times New Roman" w:hAnsi="Times New Roman" w:cs="Times New Roman"/>
        </w:rPr>
        <w:t xml:space="preserve">, we hypothesized that </w:t>
      </w:r>
      <w:del w:id="182" w:author="Dave Garshelis" w:date="2018-08-18T09:15:00Z">
        <w:r w:rsidR="00D47519" w:rsidRPr="0040630A" w:rsidDel="007B7048">
          <w:rPr>
            <w:rFonts w:ascii="Times New Roman" w:hAnsi="Times New Roman" w:cs="Times New Roman"/>
          </w:rPr>
          <w:delText xml:space="preserve">the effects of </w:delText>
        </w:r>
      </w:del>
      <w:ins w:id="183" w:author="Dave Garshelis" w:date="2018-08-18T09:15:00Z">
        <w:r w:rsidR="007B7048">
          <w:rPr>
            <w:rFonts w:ascii="Times New Roman" w:hAnsi="Times New Roman" w:cs="Times New Roman"/>
          </w:rPr>
          <w:t>purposefully</w:t>
        </w:r>
      </w:ins>
      <w:del w:id="184" w:author="Dave Garshelis" w:date="2018-08-18T09:14:00Z">
        <w:r w:rsidR="00D47519" w:rsidRPr="0040630A" w:rsidDel="007B7048">
          <w:rPr>
            <w:rFonts w:ascii="Times New Roman" w:hAnsi="Times New Roman" w:cs="Times New Roman"/>
          </w:rPr>
          <w:delText>non-proportiona</w:delText>
        </w:r>
      </w:del>
      <w:ins w:id="185" w:author="Dave Garshelis" w:date="2018-08-18T09:17:00Z">
        <w:r w:rsidR="00FD67D8">
          <w:rPr>
            <w:rFonts w:ascii="Times New Roman" w:hAnsi="Times New Roman" w:cs="Times New Roman"/>
          </w:rPr>
          <w:t xml:space="preserve"> altering this distribution through spatially-explicit subsampling could be problematic for SECR, even if beneficial for non-spatial mark–recapture.</w:t>
        </w:r>
      </w:ins>
      <w:del w:id="186" w:author="Dave Garshelis" w:date="2018-08-18T09:14:00Z">
        <w:r w:rsidR="00D47519" w:rsidRPr="0040630A" w:rsidDel="007B7048">
          <w:rPr>
            <w:rFonts w:ascii="Times New Roman" w:hAnsi="Times New Roman" w:cs="Times New Roman"/>
          </w:rPr>
          <w:delText>l</w:delText>
        </w:r>
      </w:del>
      <w:del w:id="187" w:author="Dave Garshelis" w:date="2018-08-18T09:17:00Z">
        <w:r w:rsidR="00D47519" w:rsidRPr="0040630A" w:rsidDel="007B7048">
          <w:rPr>
            <w:rFonts w:ascii="Times New Roman" w:hAnsi="Times New Roman" w:cs="Times New Roman"/>
          </w:rPr>
          <w:delText xml:space="preserve"> subsampling </w:delText>
        </w:r>
      </w:del>
    </w:p>
    <w:p w14:paraId="44A8812A" w14:textId="3F915384" w:rsidR="00D47519" w:rsidRPr="0040630A" w:rsidDel="00242EB6" w:rsidRDefault="00242EB6" w:rsidP="00242EB6">
      <w:pPr>
        <w:pStyle w:val="BodyText"/>
        <w:spacing w:line="480" w:lineRule="auto"/>
        <w:ind w:firstLine="720"/>
        <w:rPr>
          <w:del w:id="188" w:author="Dave Garshelis" w:date="2018-10-31T14:49:00Z"/>
          <w:rFonts w:ascii="Times New Roman" w:hAnsi="Times New Roman" w:cs="Times New Roman"/>
        </w:rPr>
      </w:pPr>
      <w:ins w:id="189" w:author="Dave Garshelis" w:date="2018-10-31T14:42:00Z">
        <w:r w:rsidRPr="006F348C">
          <w:rPr>
            <w:rFonts w:ascii="Times New Roman" w:hAnsi="Times New Roman" w:cs="Times New Roman"/>
          </w:rPr>
          <w:t>W</w:t>
        </w:r>
        <w:r w:rsidRPr="00831D9E">
          <w:rPr>
            <w:rFonts w:ascii="Times New Roman" w:hAnsi="Times New Roman" w:cs="Times New Roman"/>
          </w:rPr>
          <w:t xml:space="preserve">hereas some </w:t>
        </w:r>
      </w:ins>
      <w:ins w:id="190" w:author="Dave Garshelis" w:date="2018-10-31T14:47:00Z">
        <w:r w:rsidRPr="006F348C">
          <w:rPr>
            <w:rFonts w:ascii="Times New Roman" w:hAnsi="Times New Roman" w:cs="Times New Roman"/>
          </w:rPr>
          <w:t xml:space="preserve">investigations have yielded </w:t>
        </w:r>
      </w:ins>
      <w:ins w:id="191" w:author="Dave Garshelis" w:date="2018-10-31T15:50:00Z">
        <w:r w:rsidR="000C36C4" w:rsidRPr="006F348C">
          <w:rPr>
            <w:rFonts w:ascii="Times New Roman" w:hAnsi="Times New Roman" w:cs="Times New Roman"/>
          </w:rPr>
          <w:t xml:space="preserve">empirically-based </w:t>
        </w:r>
      </w:ins>
      <w:ins w:id="192" w:author="Dave Garshelis" w:date="2018-10-31T14:42:00Z">
        <w:r w:rsidRPr="006F348C">
          <w:rPr>
            <w:rFonts w:ascii="Times New Roman" w:hAnsi="Times New Roman" w:cs="Times New Roman"/>
          </w:rPr>
          <w:t xml:space="preserve">recommendations </w:t>
        </w:r>
        <w:r w:rsidRPr="00831D9E">
          <w:rPr>
            <w:rFonts w:ascii="Times New Roman" w:hAnsi="Times New Roman" w:cs="Times New Roman"/>
          </w:rPr>
          <w:t xml:space="preserve">for </w:t>
        </w:r>
        <w:r w:rsidRPr="006F348C">
          <w:rPr>
            <w:rFonts w:ascii="Times New Roman" w:hAnsi="Times New Roman" w:cs="Times New Roman"/>
          </w:rPr>
          <w:t>subsampling</w:t>
        </w:r>
        <w:r>
          <w:rPr>
            <w:rFonts w:ascii="Times New Roman" w:hAnsi="Times New Roman" w:cs="Times New Roman"/>
          </w:rPr>
          <w:t xml:space="preserve"> </w:t>
        </w:r>
      </w:ins>
      <w:ins w:id="193" w:author="Dave Garshelis" w:date="2018-10-31T14:43:00Z">
        <w:r>
          <w:rPr>
            <w:rFonts w:ascii="Times New Roman" w:hAnsi="Times New Roman" w:cs="Times New Roman"/>
          </w:rPr>
          <w:t>for non-spatial mark–recapture estimators</w:t>
        </w:r>
      </w:ins>
      <w:ins w:id="194" w:author="Dave Garshelis" w:date="2018-10-31T14:44:00Z">
        <w:r>
          <w:rPr>
            <w:rFonts w:ascii="Times New Roman" w:hAnsi="Times New Roman" w:cs="Times New Roman"/>
          </w:rPr>
          <w:t xml:space="preserve"> (</w:t>
        </w:r>
        <w:proofErr w:type="spellStart"/>
        <w:r>
          <w:rPr>
            <w:rFonts w:ascii="Times New Roman" w:hAnsi="Times New Roman" w:cs="Times New Roman"/>
          </w:rPr>
          <w:t>Tredick</w:t>
        </w:r>
      </w:ins>
      <w:proofErr w:type="spellEnd"/>
      <w:ins w:id="195" w:author="Dave Garshelis" w:date="2018-10-31T14:45:00Z">
        <w:r>
          <w:rPr>
            <w:rFonts w:ascii="Times New Roman" w:hAnsi="Times New Roman" w:cs="Times New Roman"/>
          </w:rPr>
          <w:t xml:space="preserve"> et al. 2007</w:t>
        </w:r>
      </w:ins>
      <w:ins w:id="196" w:author="Dave Garshelis" w:date="2018-10-31T14:44:00Z">
        <w:r>
          <w:rPr>
            <w:rFonts w:ascii="Times New Roman" w:hAnsi="Times New Roman" w:cs="Times New Roman"/>
          </w:rPr>
          <w:t xml:space="preserve">, </w:t>
        </w:r>
        <w:proofErr w:type="spellStart"/>
        <w:r>
          <w:rPr>
            <w:rFonts w:ascii="Times New Roman" w:hAnsi="Times New Roman" w:cs="Times New Roman"/>
          </w:rPr>
          <w:t>Dreher</w:t>
        </w:r>
        <w:proofErr w:type="spellEnd"/>
        <w:r>
          <w:rPr>
            <w:rFonts w:ascii="Times New Roman" w:hAnsi="Times New Roman" w:cs="Times New Roman"/>
          </w:rPr>
          <w:t xml:space="preserve"> </w:t>
        </w:r>
      </w:ins>
      <w:ins w:id="197" w:author="Dave Garshelis" w:date="2018-10-31T14:45:00Z">
        <w:r>
          <w:rPr>
            <w:rFonts w:ascii="Times New Roman" w:hAnsi="Times New Roman" w:cs="Times New Roman"/>
          </w:rPr>
          <w:t>et al. 2009)</w:t>
        </w:r>
      </w:ins>
      <w:ins w:id="198" w:author="Dave Garshelis" w:date="2018-10-31T14:46:00Z">
        <w:r>
          <w:rPr>
            <w:rFonts w:ascii="Times New Roman" w:hAnsi="Times New Roman" w:cs="Times New Roman"/>
          </w:rPr>
          <w:t xml:space="preserve">, </w:t>
        </w:r>
      </w:ins>
      <w:ins w:id="199" w:author="Dave Garshelis [3]" w:date="2018-11-02T14:36:00Z">
        <w:r w:rsidR="00AE7FB9">
          <w:rPr>
            <w:rFonts w:ascii="Times New Roman" w:hAnsi="Times New Roman" w:cs="Times New Roman"/>
          </w:rPr>
          <w:t>the issue has gained less attenti</w:t>
        </w:r>
      </w:ins>
      <w:ins w:id="200" w:author="Dave Garshelis [3]" w:date="2018-11-02T14:37:00Z">
        <w:r w:rsidR="00AE7FB9">
          <w:rPr>
            <w:rFonts w:ascii="Times New Roman" w:hAnsi="Times New Roman" w:cs="Times New Roman"/>
          </w:rPr>
          <w:t xml:space="preserve">on </w:t>
        </w:r>
      </w:ins>
      <w:ins w:id="201" w:author="Dave Garshelis" w:date="2018-10-31T14:46:00Z">
        <w:del w:id="202" w:author="Dave Garshelis [3]" w:date="2018-11-02T14:36:00Z">
          <w:r w:rsidDel="00AE7FB9">
            <w:rPr>
              <w:rFonts w:ascii="Times New Roman" w:hAnsi="Times New Roman" w:cs="Times New Roman"/>
            </w:rPr>
            <w:delText>we are not aware</w:delText>
          </w:r>
        </w:del>
      </w:ins>
      <w:ins w:id="203" w:author="Dave Garshelis" w:date="2018-10-31T14:47:00Z">
        <w:del w:id="204" w:author="Dave Garshelis [3]" w:date="2018-11-02T14:36:00Z">
          <w:r w:rsidDel="00AE7FB9">
            <w:rPr>
              <w:rFonts w:ascii="Times New Roman" w:hAnsi="Times New Roman" w:cs="Times New Roman"/>
            </w:rPr>
            <w:delText xml:space="preserve"> of </w:delText>
          </w:r>
        </w:del>
      </w:ins>
      <w:del w:id="205" w:author="Dave Garshelis [3]" w:date="2018-11-02T14:36:00Z">
        <w:r w:rsidR="00831D9E" w:rsidDel="00AE7FB9">
          <w:rPr>
            <w:rFonts w:ascii="Times New Roman" w:hAnsi="Times New Roman" w:cs="Times New Roman"/>
          </w:rPr>
          <w:delText xml:space="preserve">any </w:delText>
        </w:r>
      </w:del>
      <w:ins w:id="206" w:author="Dave Garshelis" w:date="2018-10-31T14:48:00Z">
        <w:del w:id="207" w:author="Dave Garshelis [3]" w:date="2018-11-02T14:36:00Z">
          <w:r w:rsidDel="00AE7FB9">
            <w:rPr>
              <w:rFonts w:ascii="Times New Roman" w:hAnsi="Times New Roman" w:cs="Times New Roman"/>
            </w:rPr>
            <w:delText xml:space="preserve">such </w:delText>
          </w:r>
        </w:del>
      </w:ins>
      <w:del w:id="208" w:author="Dave Garshelis [3]" w:date="2018-11-02T14:36:00Z">
        <w:r w:rsidR="00831D9E" w:rsidDel="00AE7FB9">
          <w:rPr>
            <w:rFonts w:ascii="Times New Roman" w:hAnsi="Times New Roman" w:cs="Times New Roman"/>
          </w:rPr>
          <w:delText>studies</w:delText>
        </w:r>
      </w:del>
      <w:del w:id="209" w:author="Dave Garshelis [3]" w:date="2018-11-02T14:37:00Z">
        <w:r w:rsidR="00831D9E" w:rsidDel="00AE7FB9">
          <w:rPr>
            <w:rFonts w:ascii="Times New Roman" w:hAnsi="Times New Roman" w:cs="Times New Roman"/>
          </w:rPr>
          <w:delText xml:space="preserve"> </w:delText>
        </w:r>
      </w:del>
      <w:ins w:id="210" w:author="Dave Garshelis" w:date="2018-10-31T14:48:00Z">
        <w:r>
          <w:rPr>
            <w:rFonts w:ascii="Times New Roman" w:hAnsi="Times New Roman" w:cs="Times New Roman"/>
          </w:rPr>
          <w:t>for SECR models</w:t>
        </w:r>
      </w:ins>
      <w:ins w:id="211" w:author="Dave Garshelis [3]" w:date="2018-11-02T14:37:00Z">
        <w:r w:rsidR="00AE7FB9">
          <w:rPr>
            <w:rFonts w:ascii="Times New Roman" w:hAnsi="Times New Roman" w:cs="Times New Roman"/>
          </w:rPr>
          <w:t>, even though these are now the norm</w:t>
        </w:r>
      </w:ins>
      <w:ins w:id="212" w:author="Dave Garshelis" w:date="2018-11-01T10:43:00Z">
        <w:r w:rsidR="00442F8E">
          <w:rPr>
            <w:rFonts w:ascii="Times New Roman" w:hAnsi="Times New Roman" w:cs="Times New Roman"/>
          </w:rPr>
          <w:t xml:space="preserve"> (</w:t>
        </w:r>
        <w:commentRangeStart w:id="213"/>
        <w:r w:rsidR="00442F8E">
          <w:rPr>
            <w:rFonts w:ascii="Times New Roman" w:hAnsi="Times New Roman" w:cs="Times New Roman"/>
          </w:rPr>
          <w:t xml:space="preserve">but see </w:t>
        </w:r>
      </w:ins>
      <w:ins w:id="214" w:author="Dave Garshelis [3]" w:date="2018-11-02T14:37:00Z">
        <w:r w:rsidR="00AE7FB9" w:rsidRPr="00842711">
          <w:rPr>
            <w:rFonts w:ascii="Times New Roman" w:hAnsi="Times New Roman" w:cs="Times New Roman"/>
            <w:highlight w:val="yellow"/>
            <w:rPrChange w:id="215" w:author="Garshelis, Dave L (DNR)" w:date="2018-11-02T14:58:00Z">
              <w:rPr>
                <w:rFonts w:ascii="Times New Roman" w:hAnsi="Times New Roman" w:cs="Times New Roman"/>
              </w:rPr>
            </w:rPrChange>
          </w:rPr>
          <w:t xml:space="preserve">Murphy </w:t>
        </w:r>
        <w:r w:rsidR="00AE7FB9" w:rsidRPr="00842711">
          <w:rPr>
            <w:rFonts w:ascii="Times New Roman" w:hAnsi="Times New Roman" w:cs="Times New Roman"/>
            <w:i/>
            <w:highlight w:val="yellow"/>
            <w:rPrChange w:id="216" w:author="Garshelis, Dave L (DNR)" w:date="2018-11-02T14:58:00Z">
              <w:rPr>
                <w:rFonts w:ascii="Times New Roman" w:hAnsi="Times New Roman" w:cs="Times New Roman"/>
              </w:rPr>
            </w:rPrChange>
          </w:rPr>
          <w:t>et al</w:t>
        </w:r>
        <w:r w:rsidR="00AE7FB9" w:rsidRPr="00842711">
          <w:rPr>
            <w:rFonts w:ascii="Times New Roman" w:hAnsi="Times New Roman" w:cs="Times New Roman"/>
            <w:highlight w:val="yellow"/>
            <w:rPrChange w:id="217" w:author="Garshelis, Dave L (DNR)" w:date="2018-11-02T14:58:00Z">
              <w:rPr>
                <w:rFonts w:ascii="Times New Roman" w:hAnsi="Times New Roman" w:cs="Times New Roman"/>
              </w:rPr>
            </w:rPrChange>
          </w:rPr>
          <w:t>. 2016 and</w:t>
        </w:r>
        <w:r w:rsidR="00AE7FB9">
          <w:rPr>
            <w:rFonts w:ascii="Times New Roman" w:hAnsi="Times New Roman" w:cs="Times New Roman"/>
          </w:rPr>
          <w:t xml:space="preserve"> </w:t>
        </w:r>
      </w:ins>
      <w:proofErr w:type="spellStart"/>
      <w:ins w:id="218" w:author="Dave Garshelis" w:date="2018-11-01T10:43:00Z">
        <w:r w:rsidR="00442F8E" w:rsidRPr="00DB78ED">
          <w:rPr>
            <w:rFonts w:ascii="Times New Roman" w:hAnsi="Times New Roman" w:cs="Times New Roman"/>
            <w:highlight w:val="yellow"/>
            <w:rPrChange w:id="219" w:author="Dave Garshelis" w:date="2018-11-01T11:29:00Z">
              <w:rPr>
                <w:rFonts w:ascii="Times New Roman" w:hAnsi="Times New Roman" w:cs="Times New Roman"/>
              </w:rPr>
            </w:rPrChange>
          </w:rPr>
          <w:t>Humm</w:t>
        </w:r>
        <w:proofErr w:type="spellEnd"/>
        <w:r w:rsidR="00442F8E" w:rsidRPr="00DB78ED">
          <w:rPr>
            <w:rFonts w:ascii="Times New Roman" w:hAnsi="Times New Roman" w:cs="Times New Roman"/>
            <w:highlight w:val="yellow"/>
            <w:rPrChange w:id="220" w:author="Dave Garshelis" w:date="2018-11-01T11:29:00Z">
              <w:rPr>
                <w:rFonts w:ascii="Times New Roman" w:hAnsi="Times New Roman" w:cs="Times New Roman"/>
              </w:rPr>
            </w:rPrChange>
          </w:rPr>
          <w:t xml:space="preserve"> </w:t>
        </w:r>
        <w:r w:rsidR="00442F8E" w:rsidRPr="00AE7FB9">
          <w:rPr>
            <w:rFonts w:ascii="Times New Roman" w:hAnsi="Times New Roman" w:cs="Times New Roman"/>
            <w:i/>
            <w:highlight w:val="yellow"/>
            <w:rPrChange w:id="221" w:author="Dave Garshelis [3]" w:date="2018-11-02T14:38:00Z">
              <w:rPr>
                <w:rFonts w:ascii="Times New Roman" w:hAnsi="Times New Roman" w:cs="Times New Roman"/>
              </w:rPr>
            </w:rPrChange>
          </w:rPr>
          <w:t>et al.</w:t>
        </w:r>
        <w:r w:rsidR="00442F8E" w:rsidRPr="00DB78ED">
          <w:rPr>
            <w:rFonts w:ascii="Times New Roman" w:hAnsi="Times New Roman" w:cs="Times New Roman"/>
            <w:highlight w:val="yellow"/>
            <w:rPrChange w:id="222" w:author="Dave Garshelis" w:date="2018-11-01T11:29:00Z">
              <w:rPr>
                <w:rFonts w:ascii="Times New Roman" w:hAnsi="Times New Roman" w:cs="Times New Roman"/>
              </w:rPr>
            </w:rPrChange>
          </w:rPr>
          <w:t xml:space="preserve"> 2017</w:t>
        </w:r>
      </w:ins>
      <w:commentRangeEnd w:id="213"/>
      <w:r w:rsidR="00ED7D25">
        <w:rPr>
          <w:rStyle w:val="CommentReference"/>
        </w:rPr>
        <w:commentReference w:id="213"/>
      </w:r>
      <w:ins w:id="223" w:author="Dave Garshelis" w:date="2018-11-01T10:43:00Z">
        <w:r w:rsidR="00442F8E">
          <w:rPr>
            <w:rFonts w:ascii="Times New Roman" w:hAnsi="Times New Roman" w:cs="Times New Roman"/>
          </w:rPr>
          <w:t xml:space="preserve">, discussed </w:t>
        </w:r>
      </w:ins>
      <w:ins w:id="224" w:author="Dave Garshelis [3]" w:date="2018-11-02T14:37:00Z">
        <w:r w:rsidR="00AE7FB9">
          <w:rPr>
            <w:rFonts w:ascii="Times New Roman" w:hAnsi="Times New Roman" w:cs="Times New Roman"/>
          </w:rPr>
          <w:t xml:space="preserve">further </w:t>
        </w:r>
      </w:ins>
      <w:ins w:id="225" w:author="Dave Garshelis" w:date="2018-11-01T10:43:00Z">
        <w:r w:rsidR="00442F8E">
          <w:rPr>
            <w:rFonts w:ascii="Times New Roman" w:hAnsi="Times New Roman" w:cs="Times New Roman"/>
          </w:rPr>
          <w:t>below)</w:t>
        </w:r>
      </w:ins>
      <w:ins w:id="226" w:author="Dave Garshelis" w:date="2018-10-31T14:49:00Z">
        <w:r>
          <w:rPr>
            <w:rFonts w:ascii="Times New Roman" w:hAnsi="Times New Roman" w:cs="Times New Roman"/>
          </w:rPr>
          <w:t>.</w:t>
        </w:r>
      </w:ins>
      <w:del w:id="227" w:author="Dave Garshelis" w:date="2018-10-31T14:49:00Z">
        <w:r w:rsidR="00D47519" w:rsidRPr="0040630A" w:rsidDel="00242EB6">
          <w:rPr>
            <w:rFonts w:ascii="Times New Roman" w:hAnsi="Times New Roman" w:cs="Times New Roman"/>
          </w:rPr>
          <w:delText>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delText>
        </w:r>
      </w:del>
    </w:p>
    <w:p w14:paraId="0F700CF7" w14:textId="479B28B8" w:rsidR="00D47519" w:rsidRDefault="004C1E21">
      <w:pPr>
        <w:pStyle w:val="BodyText"/>
        <w:spacing w:line="480" w:lineRule="auto"/>
        <w:ind w:firstLine="720"/>
        <w:rPr>
          <w:rFonts w:ascii="Times New Roman" w:hAnsi="Times New Roman" w:cs="Times New Roman"/>
        </w:rPr>
      </w:pPr>
      <w:del w:id="228" w:author="Dave Garshelis" w:date="2018-10-31T14:49:00Z">
        <w:r w:rsidDel="00242EB6">
          <w:rPr>
            <w:rFonts w:ascii="Times New Roman" w:hAnsi="Times New Roman" w:cs="Times New Roman"/>
          </w:rPr>
          <w:delText xml:space="preserve">Others have </w:delText>
        </w:r>
        <w:r w:rsidR="00B372BC" w:rsidDel="00242EB6">
          <w:rPr>
            <w:rFonts w:ascii="Times New Roman" w:hAnsi="Times New Roman" w:cs="Times New Roman"/>
          </w:rPr>
          <w:delText>shown that</w:delText>
        </w:r>
        <w:r w:rsidR="00D47519" w:rsidRPr="0040630A" w:rsidDel="00242EB6">
          <w:rPr>
            <w:rFonts w:ascii="Times New Roman" w:hAnsi="Times New Roman" w:cs="Times New Roman"/>
          </w:rPr>
          <w:delText xml:space="preserve"> subsampling </w:delText>
        </w:r>
        <w:r w:rsidR="00B372BC" w:rsidDel="00242EB6">
          <w:rPr>
            <w:rFonts w:ascii="Times New Roman" w:hAnsi="Times New Roman" w:cs="Times New Roman"/>
          </w:rPr>
          <w:delText xml:space="preserve">results in </w:delText>
        </w:r>
        <w:r w:rsidR="00D47519" w:rsidRPr="0040630A" w:rsidDel="00242EB6">
          <w:rPr>
            <w:rFonts w:ascii="Times New Roman" w:hAnsi="Times New Roman" w:cs="Times New Roman"/>
          </w:rPr>
          <w:delText>non-spatial mark-recapture estimators</w:delText>
        </w:r>
        <w:r w:rsidR="00B372BC" w:rsidDel="00242EB6">
          <w:rPr>
            <w:rFonts w:ascii="Times New Roman" w:hAnsi="Times New Roman" w:cs="Times New Roman"/>
          </w:rPr>
          <w:delText xml:space="preserve"> that are</w:delText>
        </w:r>
        <w:r w:rsidR="00D47519" w:rsidRPr="0040630A" w:rsidDel="00242EB6">
          <w:rPr>
            <w:rFonts w:ascii="Times New Roman" w:hAnsi="Times New Roman" w:cs="Times New Roman"/>
          </w:rPr>
          <w:delText xml:space="preserve"> biased low, but the magnitude of th</w:delText>
        </w:r>
        <w:r w:rsidR="00B97A24" w:rsidDel="00242EB6">
          <w:rPr>
            <w:rFonts w:ascii="Times New Roman" w:hAnsi="Times New Roman" w:cs="Times New Roman"/>
          </w:rPr>
          <w:delText>e</w:delText>
        </w:r>
        <w:r w:rsidR="00D47519" w:rsidRPr="0040630A" w:rsidDel="00242EB6">
          <w:rPr>
            <w:rFonts w:ascii="Times New Roman" w:hAnsi="Times New Roman" w:cs="Times New Roman"/>
          </w:rPr>
          <w:delText xml:space="preserve"> bias depend</w:delText>
        </w:r>
        <w:r w:rsidR="00B97A24" w:rsidDel="00242EB6">
          <w:rPr>
            <w:rFonts w:ascii="Times New Roman" w:hAnsi="Times New Roman" w:cs="Times New Roman"/>
          </w:rPr>
          <w:delText>ed</w:delText>
        </w:r>
        <w:r w:rsidR="00D47519" w:rsidRPr="0040630A" w:rsidDel="00242EB6">
          <w:rPr>
            <w:rFonts w:ascii="Times New Roman" w:hAnsi="Times New Roman" w:cs="Times New Roman"/>
          </w:rPr>
          <w:delText xml:space="preserve"> on the </w:delText>
        </w:r>
        <w:r w:rsidR="00FF1B33" w:rsidDel="00242EB6">
          <w:rPr>
            <w:rFonts w:ascii="Times New Roman" w:hAnsi="Times New Roman" w:cs="Times New Roman"/>
          </w:rPr>
          <w:delText>data set</w:delText>
        </w:r>
        <w:r w:rsidR="00D47519" w:rsidRPr="0040630A" w:rsidDel="00242EB6">
          <w:rPr>
            <w:rFonts w:ascii="Times New Roman" w:hAnsi="Times New Roman" w:cs="Times New Roman"/>
          </w:rPr>
          <w:delText xml:space="preserve"> and several assumptions such as erroneous genotyping rate and trap spacing (Tredick </w:delText>
        </w:r>
        <w:r w:rsidR="00D47519" w:rsidRPr="0040630A" w:rsidDel="00242EB6">
          <w:rPr>
            <w:rFonts w:ascii="Times New Roman" w:hAnsi="Times New Roman" w:cs="Times New Roman"/>
            <w:i/>
          </w:rPr>
          <w:delText>et al.</w:delText>
        </w:r>
        <w:r w:rsidR="00D47519" w:rsidRPr="0040630A" w:rsidDel="00242EB6">
          <w:rPr>
            <w:rFonts w:ascii="Times New Roman" w:hAnsi="Times New Roman" w:cs="Times New Roman"/>
          </w:rPr>
          <w:delText xml:space="preserve"> 2007; Dreher </w:delText>
        </w:r>
        <w:r w:rsidR="00D47519" w:rsidRPr="0040630A" w:rsidDel="00242EB6">
          <w:rPr>
            <w:rFonts w:ascii="Times New Roman" w:hAnsi="Times New Roman" w:cs="Times New Roman"/>
            <w:i/>
          </w:rPr>
          <w:delText>et al.</w:delText>
        </w:r>
        <w:r w:rsidR="00D47519" w:rsidRPr="0040630A" w:rsidDel="00242EB6">
          <w:rPr>
            <w:rFonts w:ascii="Times New Roman" w:hAnsi="Times New Roman" w:cs="Times New Roman"/>
          </w:rPr>
          <w:delText xml:space="preserve"> 2009; Augustine </w:delText>
        </w:r>
        <w:r w:rsidR="00D47519" w:rsidRPr="0040630A" w:rsidDel="00242EB6">
          <w:rPr>
            <w:rFonts w:ascii="Times New Roman" w:hAnsi="Times New Roman" w:cs="Times New Roman"/>
            <w:i/>
          </w:rPr>
          <w:delText>et al.</w:delText>
        </w:r>
        <w:r w:rsidR="00D47519" w:rsidRPr="0040630A" w:rsidDel="00242EB6">
          <w:rPr>
            <w:rFonts w:ascii="Times New Roman" w:hAnsi="Times New Roman" w:cs="Times New Roman"/>
          </w:rPr>
          <w:delText xml:space="preserve"> 2014</w:delText>
        </w:r>
        <w:r w:rsidR="00E25592" w:rsidDel="00242EB6">
          <w:rPr>
            <w:rFonts w:ascii="Times New Roman" w:hAnsi="Times New Roman" w:cs="Times New Roman"/>
          </w:rPr>
          <w:delText xml:space="preserve">, Murphy </w:delText>
        </w:r>
        <w:r w:rsidR="00E25592" w:rsidRPr="00357655" w:rsidDel="00242EB6">
          <w:rPr>
            <w:rFonts w:ascii="Times New Roman" w:hAnsi="Times New Roman" w:cs="Times New Roman"/>
            <w:i/>
          </w:rPr>
          <w:delText>et al</w:delText>
        </w:r>
        <w:r w:rsidR="00E25592" w:rsidDel="00242EB6">
          <w:rPr>
            <w:rFonts w:ascii="Times New Roman" w:hAnsi="Times New Roman" w:cs="Times New Roman"/>
          </w:rPr>
          <w:delText>. 2016</w:delText>
        </w:r>
        <w:r w:rsidR="00D47519" w:rsidRPr="0040630A" w:rsidDel="00242EB6">
          <w:rPr>
            <w:rFonts w:ascii="Times New Roman" w:hAnsi="Times New Roman" w:cs="Times New Roman"/>
          </w:rPr>
          <w:delText xml:space="preserve">). </w:delText>
        </w:r>
        <w:r w:rsidR="00B372BC" w:rsidDel="00242EB6">
          <w:rPr>
            <w:rFonts w:ascii="Times New Roman" w:hAnsi="Times New Roman" w:cs="Times New Roman"/>
          </w:rPr>
          <w:delText>The effects of subsampling using different sampling methods</w:delText>
        </w:r>
        <w:r w:rsidR="00D47519" w:rsidRPr="0040630A" w:rsidDel="00242EB6">
          <w:rPr>
            <w:rFonts w:ascii="Times New Roman" w:hAnsi="Times New Roman" w:cs="Times New Roman"/>
          </w:rPr>
          <w:delText xml:space="preserve"> has </w:delText>
        </w:r>
        <w:r w:rsidR="00AF2023" w:rsidDel="00242EB6">
          <w:rPr>
            <w:rFonts w:ascii="Times New Roman" w:hAnsi="Times New Roman" w:cs="Times New Roman"/>
          </w:rPr>
          <w:delText>rarely</w:delText>
        </w:r>
        <w:r w:rsidR="00D47519" w:rsidRPr="0040630A" w:rsidDel="00242EB6">
          <w:rPr>
            <w:rFonts w:ascii="Times New Roman" w:hAnsi="Times New Roman" w:cs="Times New Roman"/>
          </w:rPr>
          <w:delText xml:space="preserve"> been investigated in the context of SECR models</w:delText>
        </w:r>
        <w:r w:rsidR="00AF2023" w:rsidDel="00242EB6">
          <w:rPr>
            <w:rFonts w:ascii="Times New Roman" w:hAnsi="Times New Roman" w:cs="Times New Roman"/>
          </w:rPr>
          <w:delText xml:space="preserve"> (</w:delText>
        </w:r>
        <w:commentRangeStart w:id="229"/>
        <w:r w:rsidR="00AF2023" w:rsidDel="00242EB6">
          <w:rPr>
            <w:rFonts w:ascii="Times New Roman" w:hAnsi="Times New Roman" w:cs="Times New Roman"/>
          </w:rPr>
          <w:delText>but see the Appendix</w:delText>
        </w:r>
        <w:r w:rsidR="008177F8" w:rsidDel="00242EB6">
          <w:rPr>
            <w:rFonts w:ascii="Times New Roman" w:hAnsi="Times New Roman" w:cs="Times New Roman"/>
          </w:rPr>
          <w:delText xml:space="preserve"> A</w:delText>
        </w:r>
        <w:r w:rsidR="00AF2023" w:rsidDel="00242EB6">
          <w:rPr>
            <w:rFonts w:ascii="Times New Roman" w:hAnsi="Times New Roman" w:cs="Times New Roman"/>
          </w:rPr>
          <w:delText xml:space="preserve"> of </w:delText>
        </w:r>
        <w:r w:rsidR="008177F8" w:rsidRPr="008177F8" w:rsidDel="00242EB6">
          <w:rPr>
            <w:rFonts w:ascii="Times New Roman" w:hAnsi="Times New Roman" w:cs="Times New Roman"/>
          </w:rPr>
          <w:delText xml:space="preserve">Murphy </w:delText>
        </w:r>
        <w:r w:rsidR="008177F8" w:rsidRPr="008177F8" w:rsidDel="00242EB6">
          <w:rPr>
            <w:rFonts w:ascii="Times New Roman" w:hAnsi="Times New Roman" w:cs="Times New Roman"/>
            <w:i/>
          </w:rPr>
          <w:delText>et. al.</w:delText>
        </w:r>
        <w:r w:rsidR="008177F8" w:rsidRPr="008177F8" w:rsidDel="00242EB6">
          <w:rPr>
            <w:rFonts w:ascii="Times New Roman" w:hAnsi="Times New Roman" w:cs="Times New Roman"/>
          </w:rPr>
          <w:delText xml:space="preserve"> 2016</w:delText>
        </w:r>
        <w:commentRangeEnd w:id="229"/>
        <w:r w:rsidR="00AE48DF" w:rsidDel="00242EB6">
          <w:rPr>
            <w:rStyle w:val="CommentReference"/>
          </w:rPr>
          <w:commentReference w:id="229"/>
        </w:r>
        <w:r w:rsidR="00AF2023" w:rsidDel="00242EB6">
          <w:rPr>
            <w:rFonts w:ascii="Times New Roman" w:hAnsi="Times New Roman" w:cs="Times New Roman"/>
          </w:rPr>
          <w:delText>)</w:delText>
        </w:r>
        <w:r w:rsidR="00D47519" w:rsidRPr="0040630A" w:rsidDel="00242EB6">
          <w:rPr>
            <w:rFonts w:ascii="Times New Roman" w:hAnsi="Times New Roman" w:cs="Times New Roman"/>
          </w:rPr>
          <w:delText>.</w:delText>
        </w:r>
      </w:del>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 xml:space="preserve">ur objective was to use a northern Minnesota genetic mark-recapture </w:t>
      </w:r>
      <w:r w:rsidR="00FF1B33">
        <w:rPr>
          <w:rFonts w:ascii="Times New Roman" w:hAnsi="Times New Roman" w:cs="Times New Roman"/>
        </w:rPr>
        <w:t xml:space="preserve">data </w:t>
      </w:r>
      <w:ins w:id="230" w:author="Dave Garshelis" w:date="2018-10-29T15:48:00Z">
        <w:r w:rsidR="0085374D">
          <w:rPr>
            <w:rFonts w:ascii="Times New Roman" w:hAnsi="Times New Roman" w:cs="Times New Roman"/>
          </w:rPr>
          <w:t>on American black bears (</w:t>
        </w:r>
        <w:proofErr w:type="spellStart"/>
        <w:r w:rsidR="0085374D" w:rsidRPr="0085374D">
          <w:rPr>
            <w:rFonts w:ascii="Times New Roman" w:hAnsi="Times New Roman" w:cs="Times New Roman"/>
            <w:i/>
            <w:rPrChange w:id="231" w:author="Dave Garshelis" w:date="2018-10-29T15:48:00Z">
              <w:rPr>
                <w:rFonts w:ascii="Times New Roman" w:hAnsi="Times New Roman" w:cs="Times New Roman"/>
              </w:rPr>
            </w:rPrChange>
          </w:rPr>
          <w:t>Ursus</w:t>
        </w:r>
        <w:proofErr w:type="spellEnd"/>
        <w:r w:rsidR="0085374D" w:rsidRPr="0085374D">
          <w:rPr>
            <w:rFonts w:ascii="Times New Roman" w:hAnsi="Times New Roman" w:cs="Times New Roman"/>
            <w:i/>
            <w:rPrChange w:id="232" w:author="Dave Garshelis" w:date="2018-10-29T15:48:00Z">
              <w:rPr>
                <w:rFonts w:ascii="Times New Roman" w:hAnsi="Times New Roman" w:cs="Times New Roman"/>
              </w:rPr>
            </w:rPrChange>
          </w:rPr>
          <w:t xml:space="preserve"> </w:t>
        </w:r>
        <w:proofErr w:type="spellStart"/>
        <w:r w:rsidR="0085374D" w:rsidRPr="0085374D">
          <w:rPr>
            <w:rFonts w:ascii="Times New Roman" w:hAnsi="Times New Roman" w:cs="Times New Roman"/>
            <w:i/>
            <w:rPrChange w:id="233" w:author="Dave Garshelis" w:date="2018-10-29T15:48:00Z">
              <w:rPr>
                <w:rFonts w:ascii="Times New Roman" w:hAnsi="Times New Roman" w:cs="Times New Roman"/>
              </w:rPr>
            </w:rPrChange>
          </w:rPr>
          <w:t>americanus</w:t>
        </w:r>
        <w:proofErr w:type="spellEnd"/>
        <w:r w:rsidR="0085374D">
          <w:rPr>
            <w:rFonts w:ascii="Times New Roman" w:hAnsi="Times New Roman" w:cs="Times New Roman"/>
          </w:rPr>
          <w:t xml:space="preserve">) </w:t>
        </w:r>
      </w:ins>
      <w:r w:rsidR="00FF1B33">
        <w:rPr>
          <w:rFonts w:ascii="Times New Roman" w:hAnsi="Times New Roman" w:cs="Times New Roman"/>
        </w:rPr>
        <w:t>set</w:t>
      </w:r>
      <w:r w:rsidR="00D47519" w:rsidRPr="00357655">
        <w:rPr>
          <w:rFonts w:ascii="Times New Roman" w:hAnsi="Times New Roman" w:cs="Times New Roman"/>
        </w:rPr>
        <w:t xml:space="preserve"> in tandem with simulated </w:t>
      </w:r>
      <w:r w:rsidR="00FF1B33">
        <w:rPr>
          <w:rFonts w:ascii="Times New Roman" w:hAnsi="Times New Roman" w:cs="Times New Roman"/>
        </w:rPr>
        <w:t>data set</w:t>
      </w:r>
      <w:r w:rsidR="00D47519" w:rsidRPr="00357655">
        <w:rPr>
          <w:rFonts w:ascii="Times New Roman" w:hAnsi="Times New Roman" w:cs="Times New Roman"/>
        </w:rPr>
        <w:t xml:space="preserve">s with known individuals, to compare abundance and density estimates using (1) subsampling strategies commonly utilized </w:t>
      </w:r>
      <w:ins w:id="234" w:author="Dave Garshelis" w:date="2018-08-19T09:35:00Z">
        <w:r w:rsidR="00AE48DF">
          <w:rPr>
            <w:rFonts w:ascii="Times New Roman" w:hAnsi="Times New Roman" w:cs="Times New Roman"/>
          </w:rPr>
          <w:t>in</w:t>
        </w:r>
      </w:ins>
      <w:del w:id="235" w:author="Dave Garshelis" w:date="2018-08-19T09:35:00Z">
        <w:r w:rsidR="00D47519" w:rsidRPr="00357655" w:rsidDel="00AE48DF">
          <w:rPr>
            <w:rFonts w:ascii="Times New Roman" w:hAnsi="Times New Roman" w:cs="Times New Roman"/>
          </w:rPr>
          <w:delText>by</w:delText>
        </w:r>
      </w:del>
      <w:r w:rsidR="00D47519" w:rsidRPr="00357655">
        <w:rPr>
          <w:rFonts w:ascii="Times New Roman" w:hAnsi="Times New Roman" w:cs="Times New Roman"/>
        </w:rPr>
        <w:t xml:space="preserve"> wildlife </w:t>
      </w:r>
      <w:del w:id="236" w:author="Dave Garshelis" w:date="2018-08-19T09:35:00Z">
        <w:r w:rsidR="00D47519" w:rsidRPr="00357655" w:rsidDel="00AE48DF">
          <w:rPr>
            <w:rFonts w:ascii="Times New Roman" w:hAnsi="Times New Roman" w:cs="Times New Roman"/>
          </w:rPr>
          <w:delText xml:space="preserve">managers and researchers </w:delText>
        </w:r>
      </w:del>
      <w:ins w:id="237" w:author="Dave Garshelis" w:date="2018-08-19T09:35:00Z">
        <w:r w:rsidR="00AE48DF">
          <w:rPr>
            <w:rFonts w:ascii="Times New Roman" w:hAnsi="Times New Roman" w:cs="Times New Roman"/>
          </w:rPr>
          <w:t xml:space="preserve">studies </w:t>
        </w:r>
      </w:ins>
      <w:r w:rsidR="00D47519" w:rsidRPr="00357655">
        <w:rPr>
          <w:rFonts w:ascii="Times New Roman" w:hAnsi="Times New Roman" w:cs="Times New Roman"/>
        </w:rPr>
        <w:t>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Using these results, we provide guidance for </w:t>
      </w:r>
      <w:r w:rsidR="00DE6EE8">
        <w:rPr>
          <w:rFonts w:ascii="Times New Roman" w:hAnsi="Times New Roman" w:cs="Times New Roman"/>
        </w:rPr>
        <w:t xml:space="preserve">obtaining </w:t>
      </w:r>
      <w:r w:rsidR="00D47519" w:rsidRPr="0040630A">
        <w:rPr>
          <w:rFonts w:ascii="Times New Roman" w:hAnsi="Times New Roman" w:cs="Times New Roman"/>
        </w:rPr>
        <w:t xml:space="preserve">genetic </w:t>
      </w:r>
      <w:r w:rsidR="00DE6EE8">
        <w:rPr>
          <w:rFonts w:ascii="Times New Roman" w:hAnsi="Times New Roman" w:cs="Times New Roman"/>
        </w:rPr>
        <w:t xml:space="preserve">SECR </w:t>
      </w:r>
      <w:r w:rsidR="00ED00D7">
        <w:rPr>
          <w:rFonts w:ascii="Times New Roman" w:hAnsi="Times New Roman" w:cs="Times New Roman"/>
        </w:rPr>
        <w:t>density</w:t>
      </w:r>
      <w:r w:rsidR="00D47519" w:rsidRPr="0040630A">
        <w:rPr>
          <w:rFonts w:ascii="Times New Roman" w:hAnsi="Times New Roman" w:cs="Times New Roman"/>
        </w:rPr>
        <w:t xml:space="preserve"> estimates when budget constraints </w:t>
      </w:r>
      <w:r w:rsidR="00A56EEE">
        <w:rPr>
          <w:rFonts w:ascii="Times New Roman" w:hAnsi="Times New Roman" w:cs="Times New Roman"/>
        </w:rPr>
        <w:t xml:space="preserve">preclude </w:t>
      </w:r>
      <w:del w:id="238" w:author="Dave Garshelis" w:date="2018-08-19T09:36:00Z">
        <w:r w:rsidR="00A56EEE" w:rsidDel="00AE48DF">
          <w:rPr>
            <w:rFonts w:ascii="Times New Roman" w:hAnsi="Times New Roman" w:cs="Times New Roman"/>
          </w:rPr>
          <w:delText xml:space="preserve">the possibility of </w:delText>
        </w:r>
      </w:del>
      <w:r w:rsidR="00A56EEE">
        <w:rPr>
          <w:rFonts w:ascii="Times New Roman" w:hAnsi="Times New Roman" w:cs="Times New Roman"/>
        </w:rPr>
        <w:t>processing all samples of genetic material.</w:t>
      </w:r>
      <w:r w:rsidR="00D47519" w:rsidRPr="0040630A">
        <w:rPr>
          <w:rFonts w:ascii="Times New Roman" w:hAnsi="Times New Roman" w:cs="Times New Roman"/>
        </w:rPr>
        <w:t xml:space="preserve"> </w:t>
      </w:r>
    </w:p>
    <w:p w14:paraId="58AE1800" w14:textId="25907D0E" w:rsidR="00054DEE" w:rsidRDefault="00054DEE">
      <w:pPr>
        <w:pStyle w:val="BodyText"/>
        <w:spacing w:line="480" w:lineRule="auto"/>
        <w:rPr>
          <w:ins w:id="239" w:author="Dave Garshelis" w:date="2018-10-29T15:38:00Z"/>
          <w:rFonts w:ascii="Times New Roman" w:hAnsi="Times New Roman" w:cs="Times New Roman"/>
          <w:b/>
        </w:rPr>
      </w:pPr>
      <w:r>
        <w:rPr>
          <w:rFonts w:ascii="Times New Roman" w:hAnsi="Times New Roman" w:cs="Times New Roman"/>
          <w:b/>
        </w:rPr>
        <w:t>STUD</w:t>
      </w:r>
      <w:commentRangeStart w:id="240"/>
      <w:r>
        <w:rPr>
          <w:rFonts w:ascii="Times New Roman" w:hAnsi="Times New Roman" w:cs="Times New Roman"/>
          <w:b/>
        </w:rPr>
        <w:t>Y AREA</w:t>
      </w:r>
      <w:commentRangeEnd w:id="240"/>
      <w:r w:rsidR="008C374F">
        <w:rPr>
          <w:rStyle w:val="CommentReference"/>
        </w:rPr>
        <w:commentReference w:id="240"/>
      </w:r>
    </w:p>
    <w:p w14:paraId="433C5388" w14:textId="30DE7CB2" w:rsidR="00924FCB" w:rsidRPr="00924FCB" w:rsidRDefault="00924FCB">
      <w:pPr>
        <w:pStyle w:val="BodyText"/>
        <w:spacing w:line="480" w:lineRule="auto"/>
        <w:ind w:firstLine="720"/>
        <w:rPr>
          <w:ins w:id="241" w:author="Dave Garshelis" w:date="2018-10-29T15:38:00Z"/>
          <w:rFonts w:ascii="Times New Roman" w:hAnsi="Times New Roman" w:cs="Times New Roman"/>
          <w:rPrChange w:id="242" w:author="Dave Garshelis" w:date="2018-10-29T15:38:00Z">
            <w:rPr>
              <w:ins w:id="243" w:author="Dave Garshelis" w:date="2018-10-29T15:38:00Z"/>
              <w:rFonts w:ascii="Times New Roman" w:hAnsi="Times New Roman" w:cs="Times New Roman"/>
              <w:b/>
            </w:rPr>
          </w:rPrChange>
        </w:rPr>
        <w:pPrChange w:id="244" w:author="Dave Garshelis" w:date="2018-10-29T15:48:00Z">
          <w:pPr>
            <w:pStyle w:val="BodyText"/>
            <w:spacing w:line="480" w:lineRule="auto"/>
          </w:pPr>
        </w:pPrChange>
      </w:pPr>
      <w:ins w:id="245" w:author="Dave Garshelis" w:date="2018-10-29T15:38:00Z">
        <w:r w:rsidRPr="00924FCB">
          <w:rPr>
            <w:rFonts w:ascii="Times New Roman" w:hAnsi="Times New Roman" w:cs="Times New Roman"/>
            <w:rPrChange w:id="246" w:author="Dave Garshelis" w:date="2018-10-29T15:38:00Z">
              <w:rPr>
                <w:rFonts w:ascii="Times New Roman" w:hAnsi="Times New Roman" w:cs="Times New Roman"/>
                <w:b/>
              </w:rPr>
            </w:rPrChange>
          </w:rPr>
          <w:t>Our study area</w:t>
        </w:r>
      </w:ins>
      <w:ins w:id="247" w:author="Dave Garshelis" w:date="2018-10-30T13:16:00Z">
        <w:r w:rsidR="004D0870">
          <w:rPr>
            <w:rFonts w:ascii="Times New Roman" w:hAnsi="Times New Roman" w:cs="Times New Roman"/>
          </w:rPr>
          <w:t xml:space="preserve"> for collection of black bear samples</w:t>
        </w:r>
      </w:ins>
      <w:ins w:id="248" w:author="Dave Garshelis" w:date="2018-10-29T15:38:00Z">
        <w:r w:rsidR="004D0870" w:rsidRPr="004D0870">
          <w:rPr>
            <w:rFonts w:ascii="Times New Roman" w:hAnsi="Times New Roman" w:cs="Times New Roman"/>
          </w:rPr>
          <w:t xml:space="preserve"> was</w:t>
        </w:r>
        <w:r w:rsidRPr="00924FCB">
          <w:rPr>
            <w:rFonts w:ascii="Times New Roman" w:hAnsi="Times New Roman" w:cs="Times New Roman"/>
            <w:rPrChange w:id="249" w:author="Dave Garshelis" w:date="2018-10-29T15:38:00Z">
              <w:rPr>
                <w:rFonts w:ascii="Times New Roman" w:hAnsi="Times New Roman" w:cs="Times New Roman"/>
                <w:b/>
              </w:rPr>
            </w:rPrChange>
          </w:rPr>
          <w:t xml:space="preserve"> in Itasca</w:t>
        </w:r>
        <w:r w:rsidR="004D0870" w:rsidRPr="004D0870">
          <w:rPr>
            <w:rFonts w:ascii="Times New Roman" w:hAnsi="Times New Roman" w:cs="Times New Roman"/>
          </w:rPr>
          <w:t xml:space="preserve"> County, northern Minnesota.  The ar</w:t>
        </w:r>
      </w:ins>
      <w:ins w:id="250" w:author="Dave Garshelis" w:date="2018-10-30T13:17:00Z">
        <w:r w:rsidR="004D0870">
          <w:rPr>
            <w:rFonts w:ascii="Times New Roman" w:hAnsi="Times New Roman" w:cs="Times New Roman"/>
          </w:rPr>
          <w:t>ea is</w:t>
        </w:r>
      </w:ins>
      <w:ins w:id="251" w:author="Dave Garshelis" w:date="2018-10-29T15:38:00Z">
        <w:r w:rsidRPr="00924FCB">
          <w:rPr>
            <w:rFonts w:ascii="Times New Roman" w:hAnsi="Times New Roman" w:cs="Times New Roman"/>
            <w:rPrChange w:id="252" w:author="Dave Garshelis" w:date="2018-10-29T15:38:00Z">
              <w:rPr>
                <w:rFonts w:ascii="Times New Roman" w:hAnsi="Times New Roman" w:cs="Times New Roman"/>
                <w:b/>
              </w:rPr>
            </w:rPrChange>
          </w:rPr>
          <w:t xml:space="preserve"> comprised primarily of public lands within the Chippewa National forest and lesser amounts in state and county forests, interspersed with industrial timber lands and private lands.  The area was heavily forested, with minor topographical relief. About two-thirds of the forested area was uplands, dominated by aspen (</w:t>
        </w:r>
        <w:proofErr w:type="spellStart"/>
        <w:r w:rsidRPr="00924FCB">
          <w:rPr>
            <w:rFonts w:ascii="Times New Roman" w:hAnsi="Times New Roman" w:cs="Times New Roman"/>
            <w:i/>
            <w:iCs/>
            <w:rPrChange w:id="253" w:author="Dave Garshelis" w:date="2018-10-29T15:38:00Z">
              <w:rPr>
                <w:rFonts w:ascii="Times New Roman" w:hAnsi="Times New Roman" w:cs="Times New Roman"/>
                <w:b/>
                <w:i/>
                <w:iCs/>
              </w:rPr>
            </w:rPrChange>
          </w:rPr>
          <w:t>Populus</w:t>
        </w:r>
        <w:proofErr w:type="spellEnd"/>
        <w:r w:rsidRPr="00924FCB">
          <w:rPr>
            <w:rFonts w:ascii="Times New Roman" w:hAnsi="Times New Roman" w:cs="Times New Roman"/>
            <w:i/>
            <w:iCs/>
            <w:rPrChange w:id="254" w:author="Dave Garshelis" w:date="2018-10-29T15:38:00Z">
              <w:rPr>
                <w:rFonts w:ascii="Times New Roman" w:hAnsi="Times New Roman" w:cs="Times New Roman"/>
                <w:b/>
                <w:i/>
                <w:iCs/>
              </w:rPr>
            </w:rPrChange>
          </w:rPr>
          <w:t xml:space="preserve"> </w:t>
        </w:r>
        <w:proofErr w:type="spellStart"/>
        <w:r w:rsidRPr="00924FCB">
          <w:rPr>
            <w:rFonts w:ascii="Times New Roman" w:hAnsi="Times New Roman" w:cs="Times New Roman"/>
            <w:i/>
            <w:iCs/>
            <w:rPrChange w:id="255" w:author="Dave Garshelis" w:date="2018-10-29T15:38:00Z">
              <w:rPr>
                <w:rFonts w:ascii="Times New Roman" w:hAnsi="Times New Roman" w:cs="Times New Roman"/>
                <w:b/>
                <w:i/>
                <w:iCs/>
              </w:rPr>
            </w:rPrChange>
          </w:rPr>
          <w:t>grandidentata</w:t>
        </w:r>
        <w:proofErr w:type="spellEnd"/>
        <w:r w:rsidRPr="00924FCB">
          <w:rPr>
            <w:rFonts w:ascii="Times New Roman" w:hAnsi="Times New Roman" w:cs="Times New Roman"/>
            <w:i/>
            <w:iCs/>
            <w:rPrChange w:id="256" w:author="Dave Garshelis" w:date="2018-10-29T15:38:00Z">
              <w:rPr>
                <w:rFonts w:ascii="Times New Roman" w:hAnsi="Times New Roman" w:cs="Times New Roman"/>
                <w:b/>
                <w:i/>
                <w:iCs/>
              </w:rPr>
            </w:rPrChange>
          </w:rPr>
          <w:t xml:space="preserve">, P. </w:t>
        </w:r>
        <w:proofErr w:type="spellStart"/>
        <w:r w:rsidRPr="00924FCB">
          <w:rPr>
            <w:rFonts w:ascii="Times New Roman" w:hAnsi="Times New Roman" w:cs="Times New Roman"/>
            <w:i/>
            <w:iCs/>
            <w:rPrChange w:id="257" w:author="Dave Garshelis" w:date="2018-10-29T15:38:00Z">
              <w:rPr>
                <w:rFonts w:ascii="Times New Roman" w:hAnsi="Times New Roman" w:cs="Times New Roman"/>
                <w:b/>
                <w:i/>
                <w:iCs/>
              </w:rPr>
            </w:rPrChange>
          </w:rPr>
          <w:t>tremuloides</w:t>
        </w:r>
        <w:proofErr w:type="spellEnd"/>
        <w:r w:rsidRPr="00924FCB">
          <w:rPr>
            <w:rFonts w:ascii="Times New Roman" w:hAnsi="Times New Roman" w:cs="Times New Roman"/>
            <w:rPrChange w:id="258" w:author="Dave Garshelis" w:date="2018-10-29T15:38:00Z">
              <w:rPr>
                <w:rFonts w:ascii="Times New Roman" w:hAnsi="Times New Roman" w:cs="Times New Roman"/>
                <w:b/>
              </w:rPr>
            </w:rPrChange>
          </w:rPr>
          <w:t>), maple (</w:t>
        </w:r>
        <w:r w:rsidRPr="00924FCB">
          <w:rPr>
            <w:rFonts w:ascii="Times New Roman" w:hAnsi="Times New Roman" w:cs="Times New Roman"/>
            <w:i/>
            <w:iCs/>
            <w:rPrChange w:id="259" w:author="Dave Garshelis" w:date="2018-10-29T15:38:00Z">
              <w:rPr>
                <w:rFonts w:ascii="Times New Roman" w:hAnsi="Times New Roman" w:cs="Times New Roman"/>
                <w:b/>
                <w:i/>
                <w:iCs/>
              </w:rPr>
            </w:rPrChange>
          </w:rPr>
          <w:t>Acer spp.</w:t>
        </w:r>
        <w:r w:rsidRPr="00924FCB">
          <w:rPr>
            <w:rFonts w:ascii="Times New Roman" w:hAnsi="Times New Roman" w:cs="Times New Roman"/>
            <w:rPrChange w:id="260" w:author="Dave Garshelis" w:date="2018-10-29T15:38:00Z">
              <w:rPr>
                <w:rFonts w:ascii="Times New Roman" w:hAnsi="Times New Roman" w:cs="Times New Roman"/>
                <w:b/>
              </w:rPr>
            </w:rPrChange>
          </w:rPr>
          <w:t>), red pine (</w:t>
        </w:r>
        <w:proofErr w:type="spellStart"/>
        <w:r w:rsidRPr="00924FCB">
          <w:rPr>
            <w:rFonts w:ascii="Times New Roman" w:hAnsi="Times New Roman" w:cs="Times New Roman"/>
            <w:i/>
            <w:iCs/>
            <w:rPrChange w:id="261" w:author="Dave Garshelis" w:date="2018-10-29T15:38:00Z">
              <w:rPr>
                <w:rFonts w:ascii="Times New Roman" w:hAnsi="Times New Roman" w:cs="Times New Roman"/>
                <w:b/>
                <w:i/>
                <w:iCs/>
              </w:rPr>
            </w:rPrChange>
          </w:rPr>
          <w:t>Pinus</w:t>
        </w:r>
        <w:proofErr w:type="spellEnd"/>
        <w:r w:rsidRPr="00924FCB">
          <w:rPr>
            <w:rFonts w:ascii="Times New Roman" w:hAnsi="Times New Roman" w:cs="Times New Roman"/>
            <w:i/>
            <w:iCs/>
            <w:rPrChange w:id="262" w:author="Dave Garshelis" w:date="2018-10-29T15:38:00Z">
              <w:rPr>
                <w:rFonts w:ascii="Times New Roman" w:hAnsi="Times New Roman" w:cs="Times New Roman"/>
                <w:b/>
                <w:i/>
                <w:iCs/>
              </w:rPr>
            </w:rPrChange>
          </w:rPr>
          <w:t xml:space="preserve"> </w:t>
        </w:r>
        <w:proofErr w:type="spellStart"/>
        <w:r w:rsidRPr="00924FCB">
          <w:rPr>
            <w:rFonts w:ascii="Times New Roman" w:hAnsi="Times New Roman" w:cs="Times New Roman"/>
            <w:i/>
            <w:iCs/>
            <w:rPrChange w:id="263" w:author="Dave Garshelis" w:date="2018-10-29T15:38:00Z">
              <w:rPr>
                <w:rFonts w:ascii="Times New Roman" w:hAnsi="Times New Roman" w:cs="Times New Roman"/>
                <w:b/>
                <w:i/>
                <w:iCs/>
              </w:rPr>
            </w:rPrChange>
          </w:rPr>
          <w:t>resinosa</w:t>
        </w:r>
        <w:proofErr w:type="spellEnd"/>
        <w:r w:rsidRPr="00924FCB">
          <w:rPr>
            <w:rFonts w:ascii="Times New Roman" w:hAnsi="Times New Roman" w:cs="Times New Roman"/>
            <w:rPrChange w:id="264" w:author="Dave Garshelis" w:date="2018-10-29T15:38:00Z">
              <w:rPr>
                <w:rFonts w:ascii="Times New Roman" w:hAnsi="Times New Roman" w:cs="Times New Roman"/>
                <w:b/>
              </w:rPr>
            </w:rPrChange>
          </w:rPr>
          <w:t>), paper birch (</w:t>
        </w:r>
        <w:proofErr w:type="spellStart"/>
        <w:r w:rsidRPr="00924FCB">
          <w:rPr>
            <w:rFonts w:ascii="Times New Roman" w:hAnsi="Times New Roman" w:cs="Times New Roman"/>
            <w:i/>
            <w:iCs/>
            <w:rPrChange w:id="265" w:author="Dave Garshelis" w:date="2018-10-29T15:38:00Z">
              <w:rPr>
                <w:rFonts w:ascii="Times New Roman" w:hAnsi="Times New Roman" w:cs="Times New Roman"/>
                <w:b/>
                <w:i/>
                <w:iCs/>
              </w:rPr>
            </w:rPrChange>
          </w:rPr>
          <w:t>Betula</w:t>
        </w:r>
        <w:proofErr w:type="spellEnd"/>
        <w:r w:rsidRPr="00924FCB">
          <w:rPr>
            <w:rFonts w:ascii="Times New Roman" w:hAnsi="Times New Roman" w:cs="Times New Roman"/>
            <w:i/>
            <w:iCs/>
            <w:rPrChange w:id="266" w:author="Dave Garshelis" w:date="2018-10-29T15:38:00Z">
              <w:rPr>
                <w:rFonts w:ascii="Times New Roman" w:hAnsi="Times New Roman" w:cs="Times New Roman"/>
                <w:b/>
                <w:i/>
                <w:iCs/>
              </w:rPr>
            </w:rPrChange>
          </w:rPr>
          <w:t xml:space="preserve"> </w:t>
        </w:r>
        <w:proofErr w:type="spellStart"/>
        <w:r w:rsidRPr="00924FCB">
          <w:rPr>
            <w:rFonts w:ascii="Times New Roman" w:hAnsi="Times New Roman" w:cs="Times New Roman"/>
            <w:i/>
            <w:iCs/>
            <w:rPrChange w:id="267" w:author="Dave Garshelis" w:date="2018-10-29T15:38:00Z">
              <w:rPr>
                <w:rFonts w:ascii="Times New Roman" w:hAnsi="Times New Roman" w:cs="Times New Roman"/>
                <w:b/>
                <w:i/>
                <w:iCs/>
              </w:rPr>
            </w:rPrChange>
          </w:rPr>
          <w:t>papyfiera</w:t>
        </w:r>
        <w:proofErr w:type="spellEnd"/>
        <w:r w:rsidRPr="00924FCB">
          <w:rPr>
            <w:rFonts w:ascii="Times New Roman" w:hAnsi="Times New Roman" w:cs="Times New Roman"/>
            <w:rPrChange w:id="268" w:author="Dave Garshelis" w:date="2018-10-29T15:38:00Z">
              <w:rPr>
                <w:rFonts w:ascii="Times New Roman" w:hAnsi="Times New Roman" w:cs="Times New Roman"/>
                <w:b/>
              </w:rPr>
            </w:rPrChange>
          </w:rPr>
          <w:t>) or balsam fir (</w:t>
        </w:r>
        <w:proofErr w:type="spellStart"/>
        <w:r w:rsidRPr="00924FCB">
          <w:rPr>
            <w:rFonts w:ascii="Times New Roman" w:hAnsi="Times New Roman" w:cs="Times New Roman"/>
            <w:i/>
            <w:iCs/>
            <w:rPrChange w:id="269" w:author="Dave Garshelis" w:date="2018-10-29T15:38:00Z">
              <w:rPr>
                <w:rFonts w:ascii="Times New Roman" w:hAnsi="Times New Roman" w:cs="Times New Roman"/>
                <w:b/>
                <w:i/>
                <w:iCs/>
              </w:rPr>
            </w:rPrChange>
          </w:rPr>
          <w:t>Abies</w:t>
        </w:r>
        <w:proofErr w:type="spellEnd"/>
        <w:r w:rsidRPr="00924FCB">
          <w:rPr>
            <w:rFonts w:ascii="Times New Roman" w:hAnsi="Times New Roman" w:cs="Times New Roman"/>
            <w:i/>
            <w:iCs/>
            <w:rPrChange w:id="270" w:author="Dave Garshelis" w:date="2018-10-29T15:38:00Z">
              <w:rPr>
                <w:rFonts w:ascii="Times New Roman" w:hAnsi="Times New Roman" w:cs="Times New Roman"/>
                <w:b/>
                <w:i/>
                <w:iCs/>
              </w:rPr>
            </w:rPrChange>
          </w:rPr>
          <w:t xml:space="preserve"> </w:t>
        </w:r>
        <w:proofErr w:type="spellStart"/>
        <w:r w:rsidRPr="00924FCB">
          <w:rPr>
            <w:rFonts w:ascii="Times New Roman" w:hAnsi="Times New Roman" w:cs="Times New Roman"/>
            <w:i/>
            <w:iCs/>
            <w:rPrChange w:id="271" w:author="Dave Garshelis" w:date="2018-10-29T15:38:00Z">
              <w:rPr>
                <w:rFonts w:ascii="Times New Roman" w:hAnsi="Times New Roman" w:cs="Times New Roman"/>
                <w:b/>
                <w:i/>
                <w:iCs/>
              </w:rPr>
            </w:rPrChange>
          </w:rPr>
          <w:t>balsamea</w:t>
        </w:r>
        <w:proofErr w:type="spellEnd"/>
        <w:r w:rsidR="004D0870" w:rsidRPr="004D0870">
          <w:rPr>
            <w:rFonts w:ascii="Times New Roman" w:hAnsi="Times New Roman" w:cs="Times New Roman"/>
          </w:rPr>
          <w:t xml:space="preserve">). Lowlands were dominated by </w:t>
        </w:r>
        <w:r w:rsidRPr="00924FCB">
          <w:rPr>
            <w:rFonts w:ascii="Times New Roman" w:hAnsi="Times New Roman" w:cs="Times New Roman"/>
            <w:rPrChange w:id="272" w:author="Dave Garshelis" w:date="2018-10-29T15:38:00Z">
              <w:rPr>
                <w:rFonts w:ascii="Times New Roman" w:hAnsi="Times New Roman" w:cs="Times New Roman"/>
                <w:b/>
              </w:rPr>
            </w:rPrChange>
          </w:rPr>
          <w:t>black spruce (</w:t>
        </w:r>
        <w:proofErr w:type="spellStart"/>
        <w:r w:rsidRPr="00924FCB">
          <w:rPr>
            <w:rFonts w:ascii="Times New Roman" w:hAnsi="Times New Roman" w:cs="Times New Roman"/>
            <w:i/>
            <w:iCs/>
            <w:rPrChange w:id="273" w:author="Dave Garshelis" w:date="2018-10-29T15:38:00Z">
              <w:rPr>
                <w:rFonts w:ascii="Times New Roman" w:hAnsi="Times New Roman" w:cs="Times New Roman"/>
                <w:b/>
                <w:i/>
                <w:iCs/>
              </w:rPr>
            </w:rPrChange>
          </w:rPr>
          <w:t>Picea</w:t>
        </w:r>
        <w:proofErr w:type="spellEnd"/>
        <w:r w:rsidRPr="00924FCB">
          <w:rPr>
            <w:rFonts w:ascii="Times New Roman" w:hAnsi="Times New Roman" w:cs="Times New Roman"/>
            <w:i/>
            <w:iCs/>
            <w:rPrChange w:id="274" w:author="Dave Garshelis" w:date="2018-10-29T15:38:00Z">
              <w:rPr>
                <w:rFonts w:ascii="Times New Roman" w:hAnsi="Times New Roman" w:cs="Times New Roman"/>
                <w:b/>
                <w:i/>
                <w:iCs/>
              </w:rPr>
            </w:rPrChange>
          </w:rPr>
          <w:t xml:space="preserve"> marina), </w:t>
        </w:r>
        <w:r w:rsidRPr="00924FCB">
          <w:rPr>
            <w:rFonts w:ascii="Times New Roman" w:hAnsi="Times New Roman" w:cs="Times New Roman"/>
            <w:rPrChange w:id="275" w:author="Dave Garshelis" w:date="2018-10-29T15:38:00Z">
              <w:rPr>
                <w:rFonts w:ascii="Times New Roman" w:hAnsi="Times New Roman" w:cs="Times New Roman"/>
                <w:b/>
              </w:rPr>
            </w:rPrChange>
          </w:rPr>
          <w:t>tamarack (</w:t>
        </w:r>
        <w:proofErr w:type="spellStart"/>
        <w:r w:rsidRPr="00924FCB">
          <w:rPr>
            <w:rFonts w:ascii="Times New Roman" w:hAnsi="Times New Roman" w:cs="Times New Roman"/>
            <w:i/>
            <w:iCs/>
            <w:rPrChange w:id="276" w:author="Dave Garshelis" w:date="2018-10-29T15:38:00Z">
              <w:rPr>
                <w:rFonts w:ascii="Times New Roman" w:hAnsi="Times New Roman" w:cs="Times New Roman"/>
                <w:b/>
                <w:i/>
                <w:iCs/>
              </w:rPr>
            </w:rPrChange>
          </w:rPr>
          <w:t>Larix</w:t>
        </w:r>
        <w:proofErr w:type="spellEnd"/>
        <w:r w:rsidRPr="00924FCB">
          <w:rPr>
            <w:rFonts w:ascii="Times New Roman" w:hAnsi="Times New Roman" w:cs="Times New Roman"/>
            <w:i/>
            <w:iCs/>
            <w:rPrChange w:id="277" w:author="Dave Garshelis" w:date="2018-10-29T15:38:00Z">
              <w:rPr>
                <w:rFonts w:ascii="Times New Roman" w:hAnsi="Times New Roman" w:cs="Times New Roman"/>
                <w:b/>
                <w:i/>
                <w:iCs/>
              </w:rPr>
            </w:rPrChange>
          </w:rPr>
          <w:t xml:space="preserve"> </w:t>
        </w:r>
        <w:proofErr w:type="spellStart"/>
        <w:r w:rsidRPr="00924FCB">
          <w:rPr>
            <w:rFonts w:ascii="Times New Roman" w:hAnsi="Times New Roman" w:cs="Times New Roman"/>
            <w:i/>
            <w:iCs/>
            <w:rPrChange w:id="278" w:author="Dave Garshelis" w:date="2018-10-29T15:38:00Z">
              <w:rPr>
                <w:rFonts w:ascii="Times New Roman" w:hAnsi="Times New Roman" w:cs="Times New Roman"/>
                <w:b/>
                <w:i/>
                <w:iCs/>
              </w:rPr>
            </w:rPrChange>
          </w:rPr>
          <w:t>laricina</w:t>
        </w:r>
        <w:proofErr w:type="spellEnd"/>
        <w:r w:rsidRPr="00924FCB">
          <w:rPr>
            <w:rFonts w:ascii="Times New Roman" w:hAnsi="Times New Roman" w:cs="Times New Roman"/>
            <w:rPrChange w:id="279" w:author="Dave Garshelis" w:date="2018-10-29T15:38:00Z">
              <w:rPr>
                <w:rFonts w:ascii="Times New Roman" w:hAnsi="Times New Roman" w:cs="Times New Roman"/>
                <w:b/>
              </w:rPr>
            </w:rPrChange>
          </w:rPr>
          <w:t>), black ash (</w:t>
        </w:r>
        <w:proofErr w:type="spellStart"/>
        <w:r w:rsidRPr="00924FCB">
          <w:rPr>
            <w:rFonts w:ascii="Times New Roman" w:hAnsi="Times New Roman" w:cs="Times New Roman"/>
            <w:i/>
            <w:iCs/>
            <w:rPrChange w:id="280" w:author="Dave Garshelis" w:date="2018-10-29T15:38:00Z">
              <w:rPr>
                <w:rFonts w:ascii="Times New Roman" w:hAnsi="Times New Roman" w:cs="Times New Roman"/>
                <w:b/>
                <w:i/>
                <w:iCs/>
              </w:rPr>
            </w:rPrChange>
          </w:rPr>
          <w:t>Fraxinus</w:t>
        </w:r>
        <w:proofErr w:type="spellEnd"/>
        <w:r w:rsidRPr="00924FCB">
          <w:rPr>
            <w:rFonts w:ascii="Times New Roman" w:hAnsi="Times New Roman" w:cs="Times New Roman"/>
            <w:i/>
            <w:iCs/>
            <w:rPrChange w:id="281" w:author="Dave Garshelis" w:date="2018-10-29T15:38:00Z">
              <w:rPr>
                <w:rFonts w:ascii="Times New Roman" w:hAnsi="Times New Roman" w:cs="Times New Roman"/>
                <w:b/>
                <w:i/>
                <w:iCs/>
              </w:rPr>
            </w:rPrChange>
          </w:rPr>
          <w:t xml:space="preserve"> </w:t>
        </w:r>
        <w:proofErr w:type="spellStart"/>
        <w:r w:rsidRPr="00924FCB">
          <w:rPr>
            <w:rFonts w:ascii="Times New Roman" w:hAnsi="Times New Roman" w:cs="Times New Roman"/>
            <w:i/>
            <w:iCs/>
            <w:rPrChange w:id="282" w:author="Dave Garshelis" w:date="2018-10-29T15:38:00Z">
              <w:rPr>
                <w:rFonts w:ascii="Times New Roman" w:hAnsi="Times New Roman" w:cs="Times New Roman"/>
                <w:b/>
                <w:i/>
                <w:iCs/>
              </w:rPr>
            </w:rPrChange>
          </w:rPr>
          <w:t>nigra</w:t>
        </w:r>
        <w:proofErr w:type="spellEnd"/>
        <w:r w:rsidRPr="00924FCB">
          <w:rPr>
            <w:rFonts w:ascii="Times New Roman" w:hAnsi="Times New Roman" w:cs="Times New Roman"/>
            <w:rPrChange w:id="283" w:author="Dave Garshelis" w:date="2018-10-29T15:38:00Z">
              <w:rPr>
                <w:rFonts w:ascii="Times New Roman" w:hAnsi="Times New Roman" w:cs="Times New Roman"/>
                <w:b/>
              </w:rPr>
            </w:rPrChange>
          </w:rPr>
          <w:t>), and northern white-cedar (</w:t>
        </w:r>
        <w:proofErr w:type="spellStart"/>
        <w:r w:rsidRPr="00924FCB">
          <w:rPr>
            <w:rFonts w:ascii="Times New Roman" w:hAnsi="Times New Roman" w:cs="Times New Roman"/>
            <w:i/>
            <w:iCs/>
            <w:rPrChange w:id="284" w:author="Dave Garshelis" w:date="2018-10-29T15:38:00Z">
              <w:rPr>
                <w:rFonts w:ascii="Times New Roman" w:hAnsi="Times New Roman" w:cs="Times New Roman"/>
                <w:b/>
                <w:i/>
                <w:iCs/>
              </w:rPr>
            </w:rPrChange>
          </w:rPr>
          <w:t>Thuja</w:t>
        </w:r>
        <w:proofErr w:type="spellEnd"/>
        <w:r w:rsidRPr="00924FCB">
          <w:rPr>
            <w:rFonts w:ascii="Times New Roman" w:hAnsi="Times New Roman" w:cs="Times New Roman"/>
            <w:i/>
            <w:iCs/>
            <w:rPrChange w:id="285" w:author="Dave Garshelis" w:date="2018-10-29T15:38:00Z">
              <w:rPr>
                <w:rFonts w:ascii="Times New Roman" w:hAnsi="Times New Roman" w:cs="Times New Roman"/>
                <w:b/>
                <w:i/>
                <w:iCs/>
              </w:rPr>
            </w:rPrChange>
          </w:rPr>
          <w:t xml:space="preserve"> </w:t>
        </w:r>
        <w:proofErr w:type="spellStart"/>
        <w:r w:rsidRPr="00924FCB">
          <w:rPr>
            <w:rFonts w:ascii="Times New Roman" w:hAnsi="Times New Roman" w:cs="Times New Roman"/>
            <w:i/>
            <w:iCs/>
            <w:rPrChange w:id="286" w:author="Dave Garshelis" w:date="2018-10-29T15:38:00Z">
              <w:rPr>
                <w:rFonts w:ascii="Times New Roman" w:hAnsi="Times New Roman" w:cs="Times New Roman"/>
                <w:b/>
                <w:i/>
                <w:iCs/>
              </w:rPr>
            </w:rPrChange>
          </w:rPr>
          <w:t>occidentalis</w:t>
        </w:r>
        <w:proofErr w:type="spellEnd"/>
        <w:r w:rsidRPr="00924FCB">
          <w:rPr>
            <w:rFonts w:ascii="Times New Roman" w:hAnsi="Times New Roman" w:cs="Times New Roman"/>
            <w:rPrChange w:id="287" w:author="Dave Garshelis" w:date="2018-10-29T15:38:00Z">
              <w:rPr>
                <w:rFonts w:ascii="Times New Roman" w:hAnsi="Times New Roman" w:cs="Times New Roman"/>
                <w:b/>
              </w:rPr>
            </w:rPrChange>
          </w:rPr>
          <w:t xml:space="preserve">). </w:t>
        </w:r>
      </w:ins>
    </w:p>
    <w:p w14:paraId="7C5D7220" w14:textId="02D14BFD" w:rsidR="00924FCB" w:rsidRPr="00924FCB" w:rsidRDefault="00924FCB">
      <w:pPr>
        <w:pStyle w:val="BodyText"/>
        <w:spacing w:line="480" w:lineRule="auto"/>
        <w:ind w:firstLine="720"/>
        <w:rPr>
          <w:ins w:id="288" w:author="Dave Garshelis" w:date="2018-10-29T15:38:00Z"/>
          <w:rFonts w:ascii="Times New Roman" w:hAnsi="Times New Roman" w:cs="Times New Roman"/>
          <w:rPrChange w:id="289" w:author="Dave Garshelis" w:date="2018-10-29T15:38:00Z">
            <w:rPr>
              <w:ins w:id="290" w:author="Dave Garshelis" w:date="2018-10-29T15:38:00Z"/>
              <w:rFonts w:ascii="Times New Roman" w:hAnsi="Times New Roman" w:cs="Times New Roman"/>
              <w:b/>
            </w:rPr>
          </w:rPrChange>
        </w:rPr>
        <w:pPrChange w:id="291" w:author="Dave Garshelis" w:date="2018-10-29T15:38:00Z">
          <w:pPr>
            <w:pStyle w:val="BodyText"/>
            <w:spacing w:line="480" w:lineRule="auto"/>
          </w:pPr>
        </w:pPrChange>
      </w:pPr>
      <w:ins w:id="292" w:author="Dave Garshelis" w:date="2018-10-29T15:38:00Z">
        <w:r w:rsidRPr="00924FCB">
          <w:rPr>
            <w:rFonts w:ascii="Times New Roman" w:hAnsi="Times New Roman" w:cs="Times New Roman"/>
            <w:rPrChange w:id="293" w:author="Dave Garshelis" w:date="2018-10-29T15:38:00Z">
              <w:rPr>
                <w:rFonts w:ascii="Times New Roman" w:hAnsi="Times New Roman" w:cs="Times New Roman"/>
                <w:b/>
              </w:rPr>
            </w:rPrChange>
          </w:rPr>
          <w:lastRenderedPageBreak/>
          <w:t xml:space="preserve">The study area supported timber harvesting, </w:t>
        </w:r>
      </w:ins>
      <w:ins w:id="294" w:author="Dave Garshelis" w:date="2018-10-30T13:18:00Z">
        <w:r w:rsidR="004D0870">
          <w:rPr>
            <w:rFonts w:ascii="Times New Roman" w:hAnsi="Times New Roman" w:cs="Times New Roman"/>
          </w:rPr>
          <w:t xml:space="preserve">and </w:t>
        </w:r>
      </w:ins>
      <w:ins w:id="295" w:author="Dave Garshelis" w:date="2018-10-29T15:38:00Z">
        <w:r w:rsidRPr="00924FCB">
          <w:rPr>
            <w:rFonts w:ascii="Times New Roman" w:hAnsi="Times New Roman" w:cs="Times New Roman"/>
            <w:rPrChange w:id="296" w:author="Dave Garshelis" w:date="2018-10-29T15:38:00Z">
              <w:rPr>
                <w:rFonts w:ascii="Times New Roman" w:hAnsi="Times New Roman" w:cs="Times New Roman"/>
                <w:b/>
              </w:rPr>
            </w:rPrChange>
          </w:rPr>
          <w:t>lake-</w:t>
        </w:r>
      </w:ins>
      <w:ins w:id="297" w:author="Dave Garshelis" w:date="2018-10-29T15:45:00Z">
        <w:r w:rsidR="000175D4">
          <w:rPr>
            <w:rFonts w:ascii="Times New Roman" w:hAnsi="Times New Roman" w:cs="Times New Roman"/>
          </w:rPr>
          <w:t xml:space="preserve"> or forest-</w:t>
        </w:r>
      </w:ins>
      <w:ins w:id="298" w:author="Dave Garshelis" w:date="2018-10-29T15:38:00Z">
        <w:r w:rsidRPr="00924FCB">
          <w:rPr>
            <w:rFonts w:ascii="Times New Roman" w:hAnsi="Times New Roman" w:cs="Times New Roman"/>
            <w:rPrChange w:id="299" w:author="Dave Garshelis" w:date="2018-10-29T15:38:00Z">
              <w:rPr>
                <w:rFonts w:ascii="Times New Roman" w:hAnsi="Times New Roman" w:cs="Times New Roman"/>
                <w:b/>
              </w:rPr>
            </w:rPrChange>
          </w:rPr>
          <w:t>centered recreation, including a fall</w:t>
        </w:r>
      </w:ins>
      <w:ins w:id="300" w:author="Dave Garshelis" w:date="2018-10-29T15:48:00Z">
        <w:r w:rsidR="0085374D">
          <w:rPr>
            <w:rFonts w:ascii="Times New Roman" w:hAnsi="Times New Roman" w:cs="Times New Roman"/>
          </w:rPr>
          <w:t xml:space="preserve"> bear </w:t>
        </w:r>
      </w:ins>
      <w:ins w:id="301" w:author="Dave Garshelis" w:date="2018-10-29T15:38:00Z">
        <w:r w:rsidRPr="00924FCB">
          <w:rPr>
            <w:rFonts w:ascii="Times New Roman" w:hAnsi="Times New Roman" w:cs="Times New Roman"/>
            <w:rPrChange w:id="302" w:author="Dave Garshelis" w:date="2018-10-29T15:38:00Z">
              <w:rPr>
                <w:rFonts w:ascii="Times New Roman" w:hAnsi="Times New Roman" w:cs="Times New Roman"/>
                <w:b/>
              </w:rPr>
            </w:rPrChange>
          </w:rPr>
          <w:t>hunting season. Access was facilitated by numerous (mostly unpaved) roads and trails (</w:t>
        </w:r>
      </w:ins>
      <w:ins w:id="303" w:author="Dave Garshelis" w:date="2018-10-29T15:41:00Z">
        <w:r w:rsidR="000175D4">
          <w:rPr>
            <w:rFonts w:ascii="Times New Roman" w:hAnsi="Times New Roman" w:cs="Times New Roman"/>
          </w:rPr>
          <w:t xml:space="preserve">often </w:t>
        </w:r>
      </w:ins>
      <w:ins w:id="304" w:author="Dave Garshelis" w:date="2018-10-29T15:38:00Z">
        <w:r w:rsidRPr="00924FCB">
          <w:rPr>
            <w:rFonts w:ascii="Times New Roman" w:hAnsi="Times New Roman" w:cs="Times New Roman"/>
            <w:rPrChange w:id="305" w:author="Dave Garshelis" w:date="2018-10-29T15:38:00Z">
              <w:rPr>
                <w:rFonts w:ascii="Times New Roman" w:hAnsi="Times New Roman" w:cs="Times New Roman"/>
                <w:b/>
              </w:rPr>
            </w:rPrChange>
          </w:rPr>
          <w:t xml:space="preserve">abandoned logging roads). We gridded the </w:t>
        </w:r>
      </w:ins>
      <w:ins w:id="306" w:author="Dave Garshelis" w:date="2018-10-30T10:30:00Z">
        <w:r w:rsidR="00E612A2">
          <w:rPr>
            <w:rFonts w:ascii="Times New Roman" w:hAnsi="Times New Roman" w:cs="Times New Roman"/>
          </w:rPr>
          <w:t>315 km</w:t>
        </w:r>
        <w:r w:rsidR="00E612A2" w:rsidRPr="00E612A2">
          <w:rPr>
            <w:rFonts w:ascii="Times New Roman" w:hAnsi="Times New Roman" w:cs="Times New Roman"/>
            <w:vertAlign w:val="superscript"/>
            <w:rPrChange w:id="307" w:author="Dave Garshelis" w:date="2018-10-30T10:31:00Z">
              <w:rPr>
                <w:rFonts w:ascii="Times New Roman" w:hAnsi="Times New Roman" w:cs="Times New Roman"/>
              </w:rPr>
            </w:rPrChange>
          </w:rPr>
          <w:t>2</w:t>
        </w:r>
        <w:r w:rsidR="00E612A2">
          <w:rPr>
            <w:rFonts w:ascii="Times New Roman" w:hAnsi="Times New Roman" w:cs="Times New Roman"/>
          </w:rPr>
          <w:t xml:space="preserve"> </w:t>
        </w:r>
      </w:ins>
      <w:ins w:id="308" w:author="Dave Garshelis" w:date="2018-10-29T15:38:00Z">
        <w:r w:rsidRPr="00924FCB">
          <w:rPr>
            <w:rFonts w:ascii="Times New Roman" w:hAnsi="Times New Roman" w:cs="Times New Roman"/>
            <w:rPrChange w:id="309" w:author="Dave Garshelis" w:date="2018-10-29T15:38:00Z">
              <w:rPr>
                <w:rFonts w:ascii="Times New Roman" w:hAnsi="Times New Roman" w:cs="Times New Roman"/>
                <w:b/>
              </w:rPr>
            </w:rPrChange>
          </w:rPr>
          <w:t xml:space="preserve">area into </w:t>
        </w:r>
      </w:ins>
      <w:ins w:id="310" w:author="Dave Garshelis" w:date="2018-10-29T15:39:00Z">
        <w:r>
          <w:rPr>
            <w:rFonts w:ascii="Times New Roman" w:hAnsi="Times New Roman" w:cs="Times New Roman"/>
          </w:rPr>
          <w:t xml:space="preserve">121 </w:t>
        </w:r>
      </w:ins>
      <w:ins w:id="311" w:author="Dave Garshelis" w:date="2018-10-29T15:38:00Z">
        <w:r w:rsidR="000175D4" w:rsidRPr="000175D4">
          <w:rPr>
            <w:rFonts w:ascii="Times New Roman" w:hAnsi="Times New Roman" w:cs="Times New Roman"/>
          </w:rPr>
          <w:t>2.6-</w:t>
        </w:r>
        <w:r w:rsidRPr="00924FCB">
          <w:rPr>
            <w:rFonts w:ascii="Times New Roman" w:hAnsi="Times New Roman" w:cs="Times New Roman"/>
            <w:rPrChange w:id="312" w:author="Dave Garshelis" w:date="2018-10-29T15:38:00Z">
              <w:rPr>
                <w:rFonts w:ascii="Times New Roman" w:hAnsi="Times New Roman" w:cs="Times New Roman"/>
                <w:b/>
              </w:rPr>
            </w:rPrChange>
          </w:rPr>
          <w:t>km</w:t>
        </w:r>
        <w:r w:rsidRPr="00924FCB">
          <w:rPr>
            <w:rFonts w:ascii="Times New Roman" w:hAnsi="Times New Roman" w:cs="Times New Roman"/>
            <w:vertAlign w:val="superscript"/>
            <w:rPrChange w:id="313" w:author="Dave Garshelis" w:date="2018-10-29T15:38:00Z">
              <w:rPr>
                <w:rFonts w:ascii="Times New Roman" w:hAnsi="Times New Roman" w:cs="Times New Roman"/>
                <w:b/>
                <w:vertAlign w:val="superscript"/>
              </w:rPr>
            </w:rPrChange>
          </w:rPr>
          <w:t>2</w:t>
        </w:r>
        <w:r w:rsidR="000175D4" w:rsidRPr="000175D4">
          <w:rPr>
            <w:rFonts w:ascii="Times New Roman" w:hAnsi="Times New Roman" w:cs="Times New Roman"/>
          </w:rPr>
          <w:t xml:space="preserve"> (1-</w:t>
        </w:r>
      </w:ins>
      <w:ins w:id="314" w:author="Dave Garshelis" w:date="2018-10-29T15:39:00Z">
        <w:r w:rsidR="000175D4">
          <w:rPr>
            <w:rFonts w:ascii="Times New Roman" w:hAnsi="Times New Roman" w:cs="Times New Roman"/>
          </w:rPr>
          <w:t>mi</w:t>
        </w:r>
      </w:ins>
      <w:ins w:id="315" w:author="Dave Garshelis" w:date="2018-10-29T15:38:00Z">
        <w:r w:rsidRPr="00924FCB">
          <w:rPr>
            <w:rFonts w:ascii="Times New Roman" w:hAnsi="Times New Roman" w:cs="Times New Roman"/>
            <w:vertAlign w:val="superscript"/>
            <w:rPrChange w:id="316" w:author="Dave Garshelis" w:date="2018-10-29T15:38:00Z">
              <w:rPr>
                <w:rFonts w:ascii="Times New Roman" w:hAnsi="Times New Roman" w:cs="Times New Roman"/>
                <w:b/>
                <w:vertAlign w:val="superscript"/>
              </w:rPr>
            </w:rPrChange>
          </w:rPr>
          <w:t>2</w:t>
        </w:r>
        <w:r w:rsidRPr="00924FCB">
          <w:rPr>
            <w:rFonts w:ascii="Times New Roman" w:hAnsi="Times New Roman" w:cs="Times New Roman"/>
            <w:rPrChange w:id="317" w:author="Dave Garshelis" w:date="2018-10-29T15:38:00Z">
              <w:rPr>
                <w:rFonts w:ascii="Times New Roman" w:hAnsi="Times New Roman" w:cs="Times New Roman"/>
                <w:b/>
              </w:rPr>
            </w:rPrChange>
          </w:rPr>
          <w:t>) cells, and had access to each cell.</w:t>
        </w:r>
      </w:ins>
    </w:p>
    <w:p w14:paraId="331A3723" w14:textId="77777777" w:rsidR="00924FCB" w:rsidRDefault="00924FCB">
      <w:pPr>
        <w:pStyle w:val="BodyText"/>
        <w:spacing w:line="480" w:lineRule="auto"/>
        <w:rPr>
          <w:rFonts w:ascii="Times New Roman" w:hAnsi="Times New Roman" w:cs="Times New Roman"/>
        </w:rPr>
      </w:pPr>
    </w:p>
    <w:p w14:paraId="29DBA1A7"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69D53B7D" w14:textId="77777777" w:rsidR="004E188B" w:rsidRPr="00054DEE" w:rsidRDefault="007720A8">
      <w:pPr>
        <w:pStyle w:val="Heading2"/>
        <w:spacing w:line="480" w:lineRule="auto"/>
        <w:rPr>
          <w:rFonts w:ascii="Times New Roman" w:hAnsi="Times New Roman" w:cs="Times New Roman"/>
          <w:color w:val="auto"/>
          <w:sz w:val="24"/>
          <w:szCs w:val="24"/>
        </w:rPr>
      </w:pPr>
      <w:bookmarkStart w:id="318" w:name="methods"/>
      <w:bookmarkStart w:id="319" w:name="data"/>
      <w:bookmarkEnd w:id="318"/>
      <w:bookmarkEnd w:id="319"/>
      <w:r>
        <w:rPr>
          <w:rFonts w:ascii="Times New Roman" w:hAnsi="Times New Roman" w:cs="Times New Roman"/>
          <w:color w:val="auto"/>
          <w:sz w:val="24"/>
          <w:szCs w:val="24"/>
        </w:rPr>
        <w:t xml:space="preserve">Empirical data set </w:t>
      </w:r>
    </w:p>
    <w:p w14:paraId="695A2062" w14:textId="4400E717" w:rsidR="0068463E" w:rsidRPr="0068463E" w:rsidRDefault="00FC490B">
      <w:pPr>
        <w:pStyle w:val="FirstParagraph"/>
        <w:spacing w:line="480" w:lineRule="auto"/>
        <w:ind w:firstLine="720"/>
        <w:rPr>
          <w:ins w:id="320" w:author="Dave Garshelis" w:date="2018-10-30T12:12:00Z"/>
          <w:rFonts w:ascii="Times New Roman" w:hAnsi="Times New Roman" w:cs="Times New Roman"/>
        </w:rPr>
        <w:pPrChange w:id="321" w:author="Dave Garshelis" w:date="2018-10-30T13:19:00Z">
          <w:pPr>
            <w:pStyle w:val="FirstParagraph"/>
            <w:spacing w:line="480" w:lineRule="auto"/>
          </w:pPr>
        </w:pPrChange>
      </w:pPr>
      <w:del w:id="322" w:author="Dave Garshelis" w:date="2018-10-29T15:46:00Z">
        <w:r w:rsidRPr="0040630A" w:rsidDel="0085374D">
          <w:rPr>
            <w:rFonts w:ascii="Times New Roman" w:hAnsi="Times New Roman" w:cs="Times New Roman"/>
          </w:rPr>
          <w:delText>W</w:delText>
        </w:r>
        <w:r w:rsidR="00B60583" w:rsidRPr="0040630A" w:rsidDel="0085374D">
          <w:rPr>
            <w:rFonts w:ascii="Times New Roman" w:hAnsi="Times New Roman" w:cs="Times New Roman"/>
          </w:rPr>
          <w:delText>e</w:delText>
        </w:r>
        <w:r w:rsidR="004160AD" w:rsidRPr="0040630A" w:rsidDel="0085374D">
          <w:rPr>
            <w:rFonts w:ascii="Times New Roman" w:hAnsi="Times New Roman" w:cs="Times New Roman"/>
          </w:rPr>
          <w:delText xml:space="preserve"> </w:delText>
        </w:r>
        <w:r w:rsidR="007720A8" w:rsidDel="0085374D">
          <w:rPr>
            <w:rFonts w:ascii="Times New Roman" w:hAnsi="Times New Roman" w:cs="Times New Roman"/>
          </w:rPr>
          <w:delText xml:space="preserve">used empirical </w:delText>
        </w:r>
        <w:r w:rsidR="00B60583" w:rsidRPr="0040630A" w:rsidDel="0085374D">
          <w:rPr>
            <w:rFonts w:ascii="Times New Roman" w:hAnsi="Times New Roman" w:cs="Times New Roman"/>
          </w:rPr>
          <w:delText xml:space="preserve">data from a </w:delText>
        </w:r>
        <w:r w:rsidR="004160AD" w:rsidRPr="0040630A" w:rsidDel="0085374D">
          <w:rPr>
            <w:rFonts w:ascii="Times New Roman" w:hAnsi="Times New Roman" w:cs="Times New Roman"/>
          </w:rPr>
          <w:delText>2012 genetic mark-recapture study of American black bears (</w:delText>
        </w:r>
        <w:r w:rsidR="004160AD" w:rsidRPr="0040630A" w:rsidDel="0085374D">
          <w:rPr>
            <w:rFonts w:ascii="Times New Roman" w:hAnsi="Times New Roman" w:cs="Times New Roman"/>
            <w:i/>
          </w:rPr>
          <w:delText>Ursus americanus</w:delText>
        </w:r>
        <w:r w:rsidR="004160AD" w:rsidRPr="0040630A" w:rsidDel="0085374D">
          <w:rPr>
            <w:rFonts w:ascii="Times New Roman" w:hAnsi="Times New Roman" w:cs="Times New Roman"/>
          </w:rPr>
          <w:delText xml:space="preserve">) in northern Minnesota (Garshelis </w:delText>
        </w:r>
        <w:r w:rsidR="00C22C4A" w:rsidDel="0085374D">
          <w:rPr>
            <w:rFonts w:ascii="Times New Roman" w:hAnsi="Times New Roman" w:cs="Times New Roman"/>
          </w:rPr>
          <w:delText>and</w:delText>
        </w:r>
        <w:r w:rsidR="004160AD" w:rsidRPr="0040630A" w:rsidDel="0085374D">
          <w:rPr>
            <w:rFonts w:ascii="Times New Roman" w:hAnsi="Times New Roman" w:cs="Times New Roman"/>
          </w:rPr>
          <w:delText xml:space="preserve"> Noyce 2013). </w:delText>
        </w:r>
        <w:r w:rsidR="00DA1184" w:rsidDel="0085374D">
          <w:rPr>
            <w:rFonts w:ascii="Times New Roman" w:hAnsi="Times New Roman" w:cs="Times New Roman"/>
          </w:rPr>
          <w:delText xml:space="preserve">For this study, </w:delText>
        </w:r>
      </w:del>
      <w:ins w:id="323" w:author="Dave Garshelis" w:date="2018-10-29T15:49:00Z">
        <w:r w:rsidR="0085374D">
          <w:rPr>
            <w:rFonts w:ascii="Times New Roman" w:hAnsi="Times New Roman" w:cs="Times New Roman"/>
          </w:rPr>
          <w:t>W</w:t>
        </w:r>
      </w:ins>
      <w:del w:id="324" w:author="Dave Garshelis" w:date="2018-10-29T15:49:00Z">
        <w:r w:rsidR="00DA1184" w:rsidDel="0085374D">
          <w:rPr>
            <w:rFonts w:ascii="Times New Roman" w:hAnsi="Times New Roman" w:cs="Times New Roman"/>
          </w:rPr>
          <w:delText>w</w:delText>
        </w:r>
      </w:del>
      <w:r w:rsidR="007720A8">
        <w:rPr>
          <w:rFonts w:ascii="Times New Roman" w:hAnsi="Times New Roman" w:cs="Times New Roman"/>
        </w:rPr>
        <w:t xml:space="preserve">e constructed 121 </w:t>
      </w:r>
      <w:del w:id="325" w:author="Dave Garshelis" w:date="2018-10-29T15:49:00Z">
        <w:r w:rsidR="004160AD" w:rsidRPr="0040630A" w:rsidDel="00242460">
          <w:rPr>
            <w:rFonts w:ascii="Times New Roman" w:hAnsi="Times New Roman" w:cs="Times New Roman"/>
          </w:rPr>
          <w:delText xml:space="preserve">hair-snare </w:delText>
        </w:r>
      </w:del>
      <w:r w:rsidR="004160AD" w:rsidRPr="0040630A">
        <w:rPr>
          <w:rFonts w:ascii="Times New Roman" w:hAnsi="Times New Roman" w:cs="Times New Roman"/>
        </w:rPr>
        <w:t>traps</w:t>
      </w:r>
      <w:ins w:id="326" w:author="Dave Garshelis" w:date="2018-10-29T15:41:00Z">
        <w:r w:rsidR="000175D4">
          <w:rPr>
            <w:rFonts w:ascii="Times New Roman" w:hAnsi="Times New Roman" w:cs="Times New Roman"/>
          </w:rPr>
          <w:t>, one in each grid cell</w:t>
        </w:r>
      </w:ins>
      <w:del w:id="327" w:author="Dave Garshelis" w:date="2018-10-29T15:41:00Z">
        <w:r w:rsidR="004160AD" w:rsidRPr="0040630A" w:rsidDel="000175D4">
          <w:rPr>
            <w:rFonts w:ascii="Times New Roman" w:hAnsi="Times New Roman" w:cs="Times New Roman"/>
          </w:rPr>
          <w:delText xml:space="preserve"> </w:delText>
        </w:r>
        <w:r w:rsidR="00923438" w:rsidDel="000175D4">
          <w:rPr>
            <w:rFonts w:ascii="Times New Roman" w:hAnsi="Times New Roman" w:cs="Times New Roman"/>
          </w:rPr>
          <w:delText xml:space="preserve">across a grid of </w:delText>
        </w:r>
      </w:del>
      <w:del w:id="328" w:author="Dave Garshelis" w:date="2018-10-29T15:00:00Z">
        <w:r w:rsidR="005118F9" w:rsidDel="001736F9">
          <w:rPr>
            <w:rFonts w:ascii="Times New Roman" w:hAnsi="Times New Roman" w:cs="Times New Roman"/>
          </w:rPr>
          <w:delText>[…]</w:delText>
        </w:r>
      </w:del>
      <w:del w:id="329" w:author="Dave Garshelis" w:date="2018-10-29T15:41:00Z">
        <w:r w:rsidR="005118F9" w:rsidDel="000175D4">
          <w:rPr>
            <w:rFonts w:ascii="Times New Roman" w:hAnsi="Times New Roman" w:cs="Times New Roman"/>
          </w:rPr>
          <w:delText xml:space="preserve"> </w:delText>
        </w:r>
        <w:r w:rsidR="00923438" w:rsidDel="000175D4">
          <w:rPr>
            <w:rFonts w:ascii="Times New Roman" w:hAnsi="Times New Roman" w:cs="Times New Roman"/>
          </w:rPr>
          <w:delText>km</w:delText>
        </w:r>
        <w:r w:rsidR="00923438" w:rsidRPr="00D76C5E" w:rsidDel="000175D4">
          <w:rPr>
            <w:rFonts w:ascii="Times New Roman" w:hAnsi="Times New Roman" w:cs="Times New Roman"/>
            <w:vertAlign w:val="superscript"/>
          </w:rPr>
          <w:delText>2</w:delText>
        </w:r>
        <w:r w:rsidR="00923438" w:rsidDel="000175D4">
          <w:rPr>
            <w:rFonts w:ascii="Times New Roman" w:hAnsi="Times New Roman" w:cs="Times New Roman"/>
          </w:rPr>
          <w:delText xml:space="preserve"> </w:delText>
        </w:r>
      </w:del>
      <w:del w:id="330" w:author="Dave Garshelis" w:date="2018-10-29T15:42:00Z">
        <w:r w:rsidR="00923438" w:rsidDel="000175D4">
          <w:rPr>
            <w:rFonts w:ascii="Times New Roman" w:hAnsi="Times New Roman" w:cs="Times New Roman"/>
          </w:rPr>
          <w:delText>cells</w:delText>
        </w:r>
      </w:del>
      <w:ins w:id="331" w:author="Dave Garshelis" w:date="2018-10-29T15:49:00Z">
        <w:r w:rsidR="00242460">
          <w:rPr>
            <w:rFonts w:ascii="Times New Roman" w:hAnsi="Times New Roman" w:cs="Times New Roman"/>
          </w:rPr>
          <w:t>, designed to capture hair of bears</w:t>
        </w:r>
      </w:ins>
      <w:ins w:id="332" w:author="Dave Garshelis" w:date="2018-10-29T15:50:00Z">
        <w:r w:rsidR="00242460">
          <w:rPr>
            <w:rFonts w:ascii="Times New Roman" w:hAnsi="Times New Roman" w:cs="Times New Roman"/>
          </w:rPr>
          <w:t xml:space="preserve"> that passed under or over a strand of barbed wire</w:t>
        </w:r>
      </w:ins>
      <w:r w:rsidR="00923438">
        <w:rPr>
          <w:rFonts w:ascii="Times New Roman" w:hAnsi="Times New Roman" w:cs="Times New Roman"/>
        </w:rPr>
        <w:t xml:space="preserve">.  </w:t>
      </w:r>
      <w:ins w:id="333" w:author="Dave Garshelis" w:date="2018-10-30T12:12:00Z">
        <w:r w:rsidR="0068463E" w:rsidRPr="0068463E">
          <w:rPr>
            <w:rFonts w:ascii="Times New Roman" w:hAnsi="Times New Roman" w:cs="Times New Roman"/>
          </w:rPr>
          <w:t>Within each of these gr</w:t>
        </w:r>
        <w:r w:rsidR="0068463E">
          <w:rPr>
            <w:rFonts w:ascii="Times New Roman" w:hAnsi="Times New Roman" w:cs="Times New Roman"/>
          </w:rPr>
          <w:t xml:space="preserve">id cells, </w:t>
        </w:r>
        <w:r w:rsidR="0068463E" w:rsidRPr="0068463E">
          <w:rPr>
            <w:rFonts w:ascii="Times New Roman" w:hAnsi="Times New Roman" w:cs="Times New Roman"/>
          </w:rPr>
          <w:t xml:space="preserve">we </w:t>
        </w:r>
      </w:ins>
      <w:ins w:id="334" w:author="Dave Garshelis" w:date="2018-10-30T12:13:00Z">
        <w:r w:rsidR="0068463E">
          <w:rPr>
            <w:rFonts w:ascii="Times New Roman" w:hAnsi="Times New Roman" w:cs="Times New Roman"/>
          </w:rPr>
          <w:t xml:space="preserve">chose a trap location in what we </w:t>
        </w:r>
      </w:ins>
      <w:ins w:id="335" w:author="Dave Garshelis" w:date="2018-10-30T12:12:00Z">
        <w:r w:rsidR="0068463E" w:rsidRPr="0068463E">
          <w:rPr>
            <w:rFonts w:ascii="Times New Roman" w:hAnsi="Times New Roman" w:cs="Times New Roman"/>
          </w:rPr>
          <w:t>perceived as good bear habitat to maximize visitation. We set traps at least 100</w:t>
        </w:r>
      </w:ins>
      <w:ins w:id="336" w:author="Dave Garshelis" w:date="2018-11-02T11:40:00Z">
        <w:r w:rsidR="00553505">
          <w:rPr>
            <w:rFonts w:ascii="Times New Roman" w:hAnsi="Times New Roman" w:cs="Times New Roman"/>
          </w:rPr>
          <w:t xml:space="preserve"> </w:t>
        </w:r>
      </w:ins>
      <w:ins w:id="337" w:author="Dave Garshelis" w:date="2018-10-30T12:12:00Z">
        <w:r w:rsidR="0068463E" w:rsidRPr="0068463E">
          <w:rPr>
            <w:rFonts w:ascii="Times New Roman" w:hAnsi="Times New Roman" w:cs="Times New Roman"/>
          </w:rPr>
          <w:t>m from main roads, but often along trails that bears might use.</w:t>
        </w:r>
      </w:ins>
      <w:ins w:id="338" w:author="Dave Garshelis" w:date="2018-10-30T12:13:00Z">
        <w:r w:rsidR="0068463E">
          <w:rPr>
            <w:rFonts w:ascii="Times New Roman" w:hAnsi="Times New Roman" w:cs="Times New Roman"/>
          </w:rPr>
          <w:t xml:space="preserve">  We obtained a GPS location of each trap.</w:t>
        </w:r>
      </w:ins>
    </w:p>
    <w:p w14:paraId="0A79876E" w14:textId="3F4573B5" w:rsidR="004D0870" w:rsidRDefault="0079261B">
      <w:pPr>
        <w:pStyle w:val="FirstParagraph"/>
        <w:spacing w:line="480" w:lineRule="auto"/>
        <w:ind w:firstLine="720"/>
        <w:rPr>
          <w:ins w:id="339" w:author="Dave Garshelis" w:date="2018-10-30T13:20:00Z"/>
          <w:rFonts w:ascii="Times New Roman" w:hAnsi="Times New Roman" w:cs="Times New Roman"/>
        </w:rPr>
        <w:pPrChange w:id="340" w:author="Dave Garshelis" w:date="2018-10-30T12:12:00Z">
          <w:pPr>
            <w:pStyle w:val="FirstParagraph"/>
            <w:spacing w:line="480" w:lineRule="auto"/>
          </w:pPr>
        </w:pPrChange>
      </w:pPr>
      <w:ins w:id="341" w:author="Dave Garshelis" w:date="2018-10-30T10:52:00Z">
        <w:r>
          <w:rPr>
            <w:rFonts w:ascii="Times New Roman" w:hAnsi="Times New Roman" w:cs="Times New Roman"/>
          </w:rPr>
          <w:t xml:space="preserve">We used </w:t>
        </w:r>
      </w:ins>
      <w:ins w:id="342" w:author="Dave Garshelis" w:date="2018-11-01T11:12:00Z">
        <w:r w:rsidR="00093769">
          <w:rPr>
            <w:rFonts w:ascii="Times New Roman" w:hAnsi="Times New Roman" w:cs="Times New Roman"/>
          </w:rPr>
          <w:t>two</w:t>
        </w:r>
      </w:ins>
      <w:ins w:id="343" w:author="Dave Garshelis" w:date="2018-10-30T10:52:00Z">
        <w:del w:id="344" w:author="Dave Garshelis" w:date="2018-11-01T11:12:00Z">
          <w:r w:rsidDel="00093769">
            <w:rPr>
              <w:rFonts w:ascii="Times New Roman" w:hAnsi="Times New Roman" w:cs="Times New Roman"/>
            </w:rPr>
            <w:delText>2</w:delText>
          </w:r>
        </w:del>
        <w:r>
          <w:rPr>
            <w:rFonts w:ascii="Times New Roman" w:hAnsi="Times New Roman" w:cs="Times New Roman"/>
          </w:rPr>
          <w:t xml:space="preserve"> strands of </w:t>
        </w:r>
      </w:ins>
      <w:ins w:id="345" w:author="Dave Garshelis" w:date="2018-10-30T10:53:00Z">
        <w:r>
          <w:rPr>
            <w:rFonts w:ascii="Times New Roman" w:hAnsi="Times New Roman" w:cs="Times New Roman"/>
          </w:rPr>
          <w:t xml:space="preserve">4-pronged </w:t>
        </w:r>
      </w:ins>
      <w:ins w:id="346" w:author="Dave Garshelis" w:date="2018-10-30T10:52:00Z">
        <w:r>
          <w:rPr>
            <w:rFonts w:ascii="Times New Roman" w:hAnsi="Times New Roman" w:cs="Times New Roman"/>
          </w:rPr>
          <w:t>barbed wire</w:t>
        </w:r>
      </w:ins>
      <w:ins w:id="347" w:author="Dave Garshelis" w:date="2018-10-30T10:53:00Z">
        <w:r>
          <w:rPr>
            <w:rFonts w:ascii="Times New Roman" w:hAnsi="Times New Roman" w:cs="Times New Roman"/>
          </w:rPr>
          <w:t xml:space="preserve">, </w:t>
        </w:r>
      </w:ins>
      <w:ins w:id="348" w:author="Dave Garshelis" w:date="2018-11-01T11:12:00Z">
        <w:r w:rsidR="00093769">
          <w:rPr>
            <w:rFonts w:ascii="Times New Roman" w:hAnsi="Times New Roman" w:cs="Times New Roman"/>
          </w:rPr>
          <w:t>one</w:t>
        </w:r>
      </w:ins>
      <w:ins w:id="349" w:author="Dave Garshelis" w:date="2018-10-30T10:53:00Z">
        <w:del w:id="350" w:author="Dave Garshelis" w:date="2018-11-01T11:12:00Z">
          <w:r w:rsidDel="00093769">
            <w:rPr>
              <w:rFonts w:ascii="Times New Roman" w:hAnsi="Times New Roman" w:cs="Times New Roman"/>
            </w:rPr>
            <w:delText>1</w:delText>
          </w:r>
        </w:del>
        <w:r>
          <w:rPr>
            <w:rFonts w:ascii="Times New Roman" w:hAnsi="Times New Roman" w:cs="Times New Roman"/>
          </w:rPr>
          <w:t xml:space="preserve"> at </w:t>
        </w:r>
      </w:ins>
      <w:ins w:id="351" w:author="Dave Garshelis" w:date="2018-10-30T10:54:00Z">
        <w:r>
          <w:rPr>
            <w:rFonts w:ascii="Times New Roman" w:hAnsi="Times New Roman" w:cs="Times New Roman"/>
          </w:rPr>
          <w:t xml:space="preserve">45 cm and </w:t>
        </w:r>
      </w:ins>
      <w:ins w:id="352" w:author="Dave Garshelis" w:date="2018-11-01T11:12:00Z">
        <w:r w:rsidR="00093769">
          <w:rPr>
            <w:rFonts w:ascii="Times New Roman" w:hAnsi="Times New Roman" w:cs="Times New Roman"/>
          </w:rPr>
          <w:t>one</w:t>
        </w:r>
      </w:ins>
      <w:ins w:id="353" w:author="Dave Garshelis" w:date="2018-10-30T10:54:00Z">
        <w:del w:id="354" w:author="Dave Garshelis" w:date="2018-11-01T11:12:00Z">
          <w:r w:rsidDel="00093769">
            <w:rPr>
              <w:rFonts w:ascii="Times New Roman" w:hAnsi="Times New Roman" w:cs="Times New Roman"/>
            </w:rPr>
            <w:delText>1</w:delText>
          </w:r>
        </w:del>
        <w:r>
          <w:rPr>
            <w:rFonts w:ascii="Times New Roman" w:hAnsi="Times New Roman" w:cs="Times New Roman"/>
          </w:rPr>
          <w:t xml:space="preserve"> at 75 cm off the ground, </w:t>
        </w:r>
      </w:ins>
      <w:ins w:id="355" w:author="Dave Garshelis" w:date="2018-10-30T10:55:00Z">
        <w:r>
          <w:rPr>
            <w:rFonts w:ascii="Times New Roman" w:hAnsi="Times New Roman" w:cs="Times New Roman"/>
          </w:rPr>
          <w:t>wrapped around 3–5 trees, to form an enclosure.</w:t>
        </w:r>
      </w:ins>
      <w:ins w:id="356" w:author="Dave Garshelis" w:date="2018-10-30T10:56:00Z">
        <w:r w:rsidRPr="0079261B">
          <w:rPr>
            <w:rFonts w:ascii="Arial" w:eastAsia="Times New Roman" w:hAnsi="Arial" w:cs="Arial"/>
            <w:sz w:val="22"/>
          </w:rPr>
          <w:t xml:space="preserve"> </w:t>
        </w:r>
      </w:ins>
      <w:ins w:id="357" w:author="Dave Garshelis" w:date="2018-11-01T11:11:00Z">
        <w:r w:rsidR="00093769" w:rsidRPr="00B71EF4">
          <w:rPr>
            <w:rFonts w:ascii="Times New Roman" w:eastAsia="Times New Roman" w:hAnsi="Times New Roman" w:cs="Times New Roman"/>
            <w:rPrChange w:id="358" w:author="Dave Garshelis" w:date="2018-11-02T11:41:00Z">
              <w:rPr>
                <w:rFonts w:ascii="Arial" w:eastAsia="Times New Roman" w:hAnsi="Arial" w:cs="Arial"/>
                <w:sz w:val="22"/>
              </w:rPr>
            </w:rPrChange>
          </w:rPr>
          <w:t xml:space="preserve">Others observed that </w:t>
        </w:r>
      </w:ins>
      <w:ins w:id="359" w:author="Dave Garshelis" w:date="2018-11-01T11:12:00Z">
        <w:r w:rsidR="00093769" w:rsidRPr="00B71EF4">
          <w:rPr>
            <w:rFonts w:ascii="Times New Roman" w:eastAsia="Times New Roman" w:hAnsi="Times New Roman" w:cs="Times New Roman"/>
            <w:rPrChange w:id="360" w:author="Dave Garshelis" w:date="2018-11-02T11:41:00Z">
              <w:rPr>
                <w:rFonts w:ascii="Arial" w:eastAsia="Times New Roman" w:hAnsi="Arial" w:cs="Arial"/>
                <w:sz w:val="22"/>
              </w:rPr>
            </w:rPrChange>
          </w:rPr>
          <w:t>using two strands</w:t>
        </w:r>
        <w:r w:rsidR="00C71381" w:rsidRPr="00B71EF4">
          <w:rPr>
            <w:rFonts w:ascii="Times New Roman" w:eastAsia="Times New Roman" w:hAnsi="Times New Roman" w:cs="Times New Roman"/>
            <w:rPrChange w:id="361" w:author="Dave Garshelis" w:date="2018-11-02T11:41:00Z">
              <w:rPr>
                <w:rFonts w:ascii="Arial" w:eastAsia="Times New Roman" w:hAnsi="Arial" w:cs="Arial"/>
                <w:sz w:val="22"/>
              </w:rPr>
            </w:rPrChange>
          </w:rPr>
          <w:t xml:space="preserve"> resulted in the detection of more bears</w:t>
        </w:r>
      </w:ins>
      <w:ins w:id="362" w:author="Dave Garshelis" w:date="2018-11-01T11:13:00Z">
        <w:r w:rsidR="00C71381" w:rsidRPr="00B71EF4">
          <w:rPr>
            <w:rFonts w:ascii="Times New Roman" w:eastAsia="Times New Roman" w:hAnsi="Times New Roman" w:cs="Times New Roman"/>
            <w:rPrChange w:id="363" w:author="Dave Garshelis" w:date="2018-11-02T11:41:00Z">
              <w:rPr>
                <w:rFonts w:ascii="Arial" w:eastAsia="Times New Roman" w:hAnsi="Arial" w:cs="Arial"/>
                <w:sz w:val="22"/>
              </w:rPr>
            </w:rPrChange>
          </w:rPr>
          <w:t xml:space="preserve">, and better estimates of abundance </w:t>
        </w:r>
      </w:ins>
      <w:ins w:id="364" w:author="Dave Garshelis" w:date="2018-11-01T11:31:00Z">
        <w:r w:rsidR="001A389A" w:rsidRPr="00B71EF4">
          <w:rPr>
            <w:rFonts w:ascii="Times New Roman" w:eastAsia="Times New Roman" w:hAnsi="Times New Roman" w:cs="Times New Roman"/>
            <w:rPrChange w:id="365" w:author="Dave Garshelis" w:date="2018-11-02T11:41:00Z">
              <w:rPr>
                <w:rFonts w:ascii="Arial" w:eastAsia="Times New Roman" w:hAnsi="Arial" w:cs="Arial"/>
                <w:sz w:val="22"/>
              </w:rPr>
            </w:rPrChange>
          </w:rPr>
          <w:t xml:space="preserve">than traditional single-strand hair traps </w:t>
        </w:r>
      </w:ins>
      <w:ins w:id="366" w:author="Dave Garshelis" w:date="2018-11-01T11:13:00Z">
        <w:r w:rsidR="00C71381" w:rsidRPr="00B71EF4">
          <w:rPr>
            <w:rFonts w:ascii="Times New Roman" w:eastAsia="Times New Roman" w:hAnsi="Times New Roman" w:cs="Times New Roman"/>
            <w:rPrChange w:id="367" w:author="Dave Garshelis" w:date="2018-11-02T11:41:00Z">
              <w:rPr>
                <w:rFonts w:ascii="Arial" w:eastAsia="Times New Roman" w:hAnsi="Arial" w:cs="Arial"/>
                <w:sz w:val="22"/>
              </w:rPr>
            </w:rPrChange>
          </w:rPr>
          <w:t>(</w:t>
        </w:r>
      </w:ins>
      <w:ins w:id="368" w:author="Dave Garshelis" w:date="2018-11-01T11:21:00Z">
        <w:r w:rsidR="00572E92" w:rsidRPr="00B71EF4">
          <w:rPr>
            <w:rFonts w:ascii="Times New Roman" w:eastAsia="Times New Roman" w:hAnsi="Times New Roman" w:cs="Times New Roman"/>
            <w:rPrChange w:id="369" w:author="Dave Garshelis" w:date="2018-11-02T11:41:00Z">
              <w:rPr>
                <w:rFonts w:ascii="Arial" w:eastAsia="Times New Roman" w:hAnsi="Arial" w:cs="Arial"/>
                <w:sz w:val="22"/>
              </w:rPr>
            </w:rPrChange>
          </w:rPr>
          <w:t xml:space="preserve">Lowe 2011, </w:t>
        </w:r>
      </w:ins>
      <w:ins w:id="370" w:author="Dave Garshelis" w:date="2018-11-01T11:13:00Z">
        <w:r w:rsidR="00C71381" w:rsidRPr="00B71EF4">
          <w:rPr>
            <w:rFonts w:ascii="Times New Roman" w:eastAsia="Times New Roman" w:hAnsi="Times New Roman" w:cs="Times New Roman"/>
            <w:rPrChange w:id="371" w:author="Dave Garshelis" w:date="2018-11-02T11:41:00Z">
              <w:rPr>
                <w:rFonts w:ascii="Arial" w:eastAsia="Times New Roman" w:hAnsi="Arial" w:cs="Arial"/>
                <w:sz w:val="22"/>
              </w:rPr>
            </w:rPrChange>
          </w:rPr>
          <w:t>Wilton et al. 2014)</w:t>
        </w:r>
        <w:del w:id="372" w:author="Dave Garshelis" w:date="2018-11-02T11:41:00Z">
          <w:r w:rsidR="00C71381" w:rsidRPr="00B71EF4" w:rsidDel="00B71EF4">
            <w:rPr>
              <w:rFonts w:ascii="Arial" w:eastAsia="Times New Roman" w:hAnsi="Arial" w:cs="Arial"/>
              <w:rPrChange w:id="373" w:author="Dave Garshelis" w:date="2018-11-02T11:41:00Z">
                <w:rPr>
                  <w:rFonts w:ascii="Arial" w:eastAsia="Times New Roman" w:hAnsi="Arial" w:cs="Arial"/>
                  <w:sz w:val="22"/>
                </w:rPr>
              </w:rPrChange>
            </w:rPr>
            <w:delText xml:space="preserve"> </w:delText>
          </w:r>
        </w:del>
        <w:r w:rsidR="00C71381" w:rsidRPr="00B71EF4">
          <w:rPr>
            <w:rFonts w:ascii="Arial" w:eastAsia="Times New Roman" w:hAnsi="Arial" w:cs="Arial"/>
            <w:rPrChange w:id="374" w:author="Dave Garshelis" w:date="2018-11-02T11:41:00Z">
              <w:rPr>
                <w:rFonts w:ascii="Arial" w:eastAsia="Times New Roman" w:hAnsi="Arial" w:cs="Arial"/>
                <w:sz w:val="22"/>
              </w:rPr>
            </w:rPrChange>
          </w:rPr>
          <w:t>.</w:t>
        </w:r>
      </w:ins>
      <w:ins w:id="375" w:author="Dave Garshelis" w:date="2018-11-02T11:41:00Z">
        <w:r w:rsidR="00B71EF4">
          <w:rPr>
            <w:rFonts w:ascii="Arial" w:eastAsia="Times New Roman" w:hAnsi="Arial" w:cs="Arial"/>
          </w:rPr>
          <w:t xml:space="preserve"> </w:t>
        </w:r>
      </w:ins>
      <w:ins w:id="376" w:author="Dave Garshelis" w:date="2018-10-30T10:56:00Z">
        <w:r w:rsidRPr="0079261B">
          <w:rPr>
            <w:rFonts w:ascii="Times New Roman" w:hAnsi="Times New Roman" w:cs="Times New Roman"/>
          </w:rPr>
          <w:t>We suspended a bag of bacon and a scent lure from a string (above the reach of a bear) across the middle of each trap, and put bait and scent lure on a pile of brush in the middle of the enclosure.  Baits and lures were refreshed at each trap visit.  We added different types of lures at each trapping session to maintain novelty for the</w:t>
        </w:r>
        <w:r w:rsidR="004D0870">
          <w:rPr>
            <w:rFonts w:ascii="Times New Roman" w:hAnsi="Times New Roman" w:cs="Times New Roman"/>
          </w:rPr>
          <w:t xml:space="preserve"> bears.  We checked all traps 6 times</w:t>
        </w:r>
        <w:r w:rsidRPr="0079261B">
          <w:rPr>
            <w:rFonts w:ascii="Times New Roman" w:hAnsi="Times New Roman" w:cs="Times New Roman"/>
          </w:rPr>
          <w:t xml:space="preserve"> at intervals of 10 days</w:t>
        </w:r>
      </w:ins>
      <w:ins w:id="377" w:author="Dave Garshelis" w:date="2018-10-30T10:58:00Z">
        <w:r>
          <w:rPr>
            <w:rFonts w:ascii="Times New Roman" w:hAnsi="Times New Roman" w:cs="Times New Roman"/>
          </w:rPr>
          <w:t xml:space="preserve"> during May–July, 2012</w:t>
        </w:r>
      </w:ins>
      <w:ins w:id="378" w:author="Dave Garshelis" w:date="2018-10-30T10:56:00Z">
        <w:r w:rsidRPr="0079261B">
          <w:rPr>
            <w:rFonts w:ascii="Times New Roman" w:hAnsi="Times New Roman" w:cs="Times New Roman"/>
          </w:rPr>
          <w:t xml:space="preserve">.  We did not move traps between sessions. </w:t>
        </w:r>
      </w:ins>
    </w:p>
    <w:p w14:paraId="4B381274" w14:textId="789FFDE1" w:rsidR="001954D5" w:rsidRDefault="0079261B">
      <w:pPr>
        <w:pStyle w:val="FirstParagraph"/>
        <w:spacing w:line="480" w:lineRule="auto"/>
        <w:ind w:firstLine="720"/>
        <w:rPr>
          <w:ins w:id="379" w:author="Dave Garshelis" w:date="2018-10-30T11:04:00Z"/>
          <w:rFonts w:ascii="Arial" w:eastAsia="Times New Roman" w:hAnsi="Arial" w:cs="Arial"/>
          <w:bCs/>
          <w:sz w:val="22"/>
        </w:rPr>
        <w:pPrChange w:id="380" w:author="Dave Garshelis" w:date="2018-10-30T12:12:00Z">
          <w:pPr>
            <w:pStyle w:val="FirstParagraph"/>
            <w:spacing w:line="480" w:lineRule="auto"/>
          </w:pPr>
        </w:pPrChange>
      </w:pPr>
      <w:ins w:id="381" w:author="Dave Garshelis" w:date="2018-10-30T10:56:00Z">
        <w:r w:rsidRPr="0079261B">
          <w:rPr>
            <w:rFonts w:ascii="Times New Roman" w:hAnsi="Times New Roman" w:cs="Times New Roman"/>
          </w:rPr>
          <w:lastRenderedPageBreak/>
          <w:t xml:space="preserve">At each trap check, all bear hair was removed from the wire.  Each clump of hairs on </w:t>
        </w:r>
      </w:ins>
      <w:r w:rsidR="00B1097E">
        <w:rPr>
          <w:rFonts w:ascii="Times New Roman" w:hAnsi="Times New Roman" w:cs="Times New Roman"/>
        </w:rPr>
        <w:t>each</w:t>
      </w:r>
      <w:ins w:id="382" w:author="Dave Garshelis" w:date="2018-10-30T10:56:00Z">
        <w:r w:rsidRPr="0079261B">
          <w:rPr>
            <w:rFonts w:ascii="Times New Roman" w:hAnsi="Times New Roman" w:cs="Times New Roman"/>
          </w:rPr>
          <w:t xml:space="preserve"> barb was collected in a separate envelope, and labeled as to proximity to other barbs with hair, trap number, and date.  We coded barbs of hair that were adjacent (next to, on either the same wire or the one above/below) as being from the same cluster. </w:t>
        </w:r>
      </w:ins>
      <w:ins w:id="383" w:author="Dave Garshelis" w:date="2018-10-30T10:58:00Z">
        <w:r w:rsidRPr="0079261B">
          <w:rPr>
            <w:rFonts w:ascii="Times New Roman" w:hAnsi="Times New Roman" w:cs="Times New Roman"/>
          </w:rPr>
          <w:t xml:space="preserve">We assumed that samples from different clusters were more likely to be from different bears </w:t>
        </w:r>
      </w:ins>
      <w:ins w:id="384" w:author="Dave Garshelis" w:date="2018-10-31T13:59:00Z">
        <w:r w:rsidR="00AE0DF6">
          <w:rPr>
            <w:rFonts w:ascii="Times New Roman" w:hAnsi="Times New Roman" w:cs="Times New Roman"/>
          </w:rPr>
          <w:t xml:space="preserve">(or mixed genetic samples that could not be genotyped) </w:t>
        </w:r>
      </w:ins>
      <w:ins w:id="385" w:author="Dave Garshelis" w:date="2018-10-30T10:58:00Z">
        <w:r w:rsidRPr="0079261B">
          <w:rPr>
            <w:rFonts w:ascii="Times New Roman" w:hAnsi="Times New Roman" w:cs="Times New Roman"/>
          </w:rPr>
          <w:t>than samples from within the same cluster (</w:t>
        </w:r>
      </w:ins>
      <w:ins w:id="386" w:author="Dave Garshelis" w:date="2018-10-31T13:58:00Z">
        <w:r w:rsidR="00AE0DF6">
          <w:rPr>
            <w:rFonts w:ascii="Times New Roman" w:hAnsi="Times New Roman" w:cs="Times New Roman"/>
          </w:rPr>
          <w:t xml:space="preserve">e.g., </w:t>
        </w:r>
        <w:proofErr w:type="spellStart"/>
        <w:r w:rsidR="00AE0DF6" w:rsidRPr="00831D9E">
          <w:rPr>
            <w:rFonts w:ascii="Times New Roman" w:hAnsi="Times New Roman" w:cs="Times New Roman"/>
          </w:rPr>
          <w:t>Tredick</w:t>
        </w:r>
        <w:proofErr w:type="spellEnd"/>
        <w:r w:rsidR="00AE0DF6" w:rsidRPr="00831D9E">
          <w:rPr>
            <w:rFonts w:ascii="Times New Roman" w:hAnsi="Times New Roman" w:cs="Times New Roman"/>
          </w:rPr>
          <w:t xml:space="preserve"> et al. 2006 found that bear hair on adjacent barbs was more likely than farther spaced barbs to be the same bear</w:t>
        </w:r>
        <w:r w:rsidR="00AE0DF6">
          <w:rPr>
            <w:rFonts w:ascii="Times New Roman" w:hAnsi="Times New Roman" w:cs="Times New Roman"/>
          </w:rPr>
          <w:t xml:space="preserve">; however, when </w:t>
        </w:r>
      </w:ins>
      <w:ins w:id="387" w:author="Dave Garshelis" w:date="2018-11-01T11:32:00Z">
        <w:r w:rsidR="001A389A">
          <w:rPr>
            <w:rFonts w:ascii="Times New Roman" w:hAnsi="Times New Roman" w:cs="Times New Roman"/>
          </w:rPr>
          <w:t xml:space="preserve">trap </w:t>
        </w:r>
      </w:ins>
      <w:ins w:id="388" w:author="Dave Garshelis" w:date="2018-10-31T13:58:00Z">
        <w:r w:rsidR="001A389A">
          <w:rPr>
            <w:rFonts w:ascii="Times New Roman" w:hAnsi="Times New Roman" w:cs="Times New Roman"/>
          </w:rPr>
          <w:t xml:space="preserve">visitation </w:t>
        </w:r>
        <w:r w:rsidR="00AE0DF6">
          <w:rPr>
            <w:rFonts w:ascii="Times New Roman" w:hAnsi="Times New Roman" w:cs="Times New Roman"/>
          </w:rPr>
          <w:t>is high, as in a high-density area, adjacent barbs may</w:t>
        </w:r>
      </w:ins>
      <w:ins w:id="389" w:author="Dave Garshelis" w:date="2018-10-31T13:59:00Z">
        <w:r w:rsidR="00AE0DF6">
          <w:rPr>
            <w:rFonts w:ascii="Times New Roman" w:hAnsi="Times New Roman" w:cs="Times New Roman"/>
          </w:rPr>
          <w:t xml:space="preserve"> be</w:t>
        </w:r>
      </w:ins>
      <w:ins w:id="390" w:author="Dave Garshelis" w:date="2018-10-31T13:58:00Z">
        <w:r w:rsidR="00AE0DF6">
          <w:rPr>
            <w:rFonts w:ascii="Times New Roman" w:hAnsi="Times New Roman" w:cs="Times New Roman"/>
          </w:rPr>
          <w:t xml:space="preserve"> different bears</w:t>
        </w:r>
      </w:ins>
      <w:ins w:id="391" w:author="Dave Garshelis" w:date="2018-10-30T10:58:00Z">
        <w:r w:rsidRPr="0079261B">
          <w:rPr>
            <w:rFonts w:ascii="Times New Roman" w:hAnsi="Times New Roman" w:cs="Times New Roman"/>
          </w:rPr>
          <w:t>).</w:t>
        </w:r>
      </w:ins>
      <w:ins w:id="392" w:author="Dave Garshelis" w:date="2018-10-30T11:04:00Z">
        <w:r w:rsidR="001954D5" w:rsidRPr="001954D5">
          <w:rPr>
            <w:rFonts w:ascii="Arial" w:eastAsia="Times New Roman" w:hAnsi="Arial" w:cs="Arial"/>
            <w:bCs/>
            <w:sz w:val="22"/>
          </w:rPr>
          <w:t xml:space="preserve"> </w:t>
        </w:r>
      </w:ins>
    </w:p>
    <w:p w14:paraId="325B4A69" w14:textId="599E67EE" w:rsidR="001954D5" w:rsidRPr="004C30B0" w:rsidRDefault="001954D5">
      <w:pPr>
        <w:pStyle w:val="BodyText"/>
        <w:spacing w:line="480" w:lineRule="auto"/>
        <w:ind w:firstLine="720"/>
        <w:rPr>
          <w:ins w:id="393" w:author="Dave Garshelis" w:date="2018-10-30T10:56:00Z"/>
          <w:rFonts w:ascii="Times New Roman" w:hAnsi="Times New Roman" w:cs="Times New Roman"/>
          <w:bCs/>
        </w:rPr>
        <w:pPrChange w:id="394" w:author="Dave Garshelis" w:date="2018-10-30T12:14:00Z">
          <w:pPr>
            <w:pStyle w:val="FirstParagraph"/>
            <w:spacing w:line="480" w:lineRule="auto"/>
          </w:pPr>
        </w:pPrChange>
      </w:pPr>
      <w:ins w:id="395" w:author="Dave Garshelis" w:date="2018-10-30T11:04:00Z">
        <w:r w:rsidRPr="00091EB0">
          <w:rPr>
            <w:rFonts w:ascii="Times New Roman" w:hAnsi="Times New Roman" w:cs="Times New Roman"/>
            <w:bCs/>
          </w:rPr>
          <w:t xml:space="preserve">As our budget was not sufficient to analyze all collected hair samples, we subsampled the collection.  </w:t>
        </w:r>
      </w:ins>
      <w:ins w:id="396" w:author="Dave Garshelis" w:date="2018-10-30T11:05:00Z">
        <w:r w:rsidRPr="00091EB0">
          <w:rPr>
            <w:rFonts w:ascii="Times New Roman" w:hAnsi="Times New Roman" w:cs="Times New Roman"/>
            <w:bCs/>
          </w:rPr>
          <w:t>In subsampling we made a</w:t>
        </w:r>
        <w:r w:rsidR="004D0870" w:rsidRPr="00091EB0">
          <w:rPr>
            <w:rFonts w:ascii="Times New Roman" w:hAnsi="Times New Roman" w:cs="Times New Roman"/>
            <w:bCs/>
          </w:rPr>
          <w:t>n attempt to maximize o</w:t>
        </w:r>
      </w:ins>
      <w:ins w:id="397" w:author="Dave Garshelis" w:date="2018-10-30T13:22:00Z">
        <w:r w:rsidR="004D0870" w:rsidRPr="00091EB0">
          <w:rPr>
            <w:rFonts w:ascii="Times New Roman" w:hAnsi="Times New Roman" w:cs="Times New Roman"/>
            <w:bCs/>
          </w:rPr>
          <w:t>ur detection</w:t>
        </w:r>
      </w:ins>
      <w:ins w:id="398" w:author="Dave Garshelis" w:date="2018-10-30T11:05:00Z">
        <w:r w:rsidRPr="00091EB0">
          <w:rPr>
            <w:rFonts w:ascii="Times New Roman" w:hAnsi="Times New Roman" w:cs="Times New Roman"/>
            <w:bCs/>
          </w:rPr>
          <w:t xml:space="preserve"> of different bears that visited the sites, so </w:t>
        </w:r>
      </w:ins>
      <w:ins w:id="399" w:author="Dave Garshelis" w:date="2018-10-30T11:12:00Z">
        <w:r w:rsidR="006D1452" w:rsidRPr="00091EB0">
          <w:rPr>
            <w:rFonts w:ascii="Times New Roman" w:hAnsi="Times New Roman" w:cs="Times New Roman"/>
            <w:bCs/>
          </w:rPr>
          <w:t xml:space="preserve">we initially chose (randomly) </w:t>
        </w:r>
        <w:commentRangeStart w:id="400"/>
        <w:r w:rsidR="006D1452" w:rsidRPr="00091EB0">
          <w:rPr>
            <w:rFonts w:ascii="Times New Roman" w:hAnsi="Times New Roman" w:cs="Times New Roman"/>
            <w:bCs/>
          </w:rPr>
          <w:t xml:space="preserve">1 barb from each of the </w:t>
        </w:r>
        <w:r w:rsidR="004D0870" w:rsidRPr="00091EB0">
          <w:rPr>
            <w:rFonts w:ascii="Times New Roman" w:hAnsi="Times New Roman" w:cs="Times New Roman"/>
            <w:bCs/>
          </w:rPr>
          <w:t>377 site-sessions with hair; we</w:t>
        </w:r>
        <w:r w:rsidR="006D1452" w:rsidRPr="00091EB0">
          <w:rPr>
            <w:rFonts w:ascii="Times New Roman" w:hAnsi="Times New Roman" w:cs="Times New Roman"/>
            <w:bCs/>
          </w:rPr>
          <w:t xml:space="preserve"> then chose </w:t>
        </w:r>
      </w:ins>
      <w:ins w:id="401" w:author="Dave Garshelis" w:date="2018-10-30T11:28:00Z">
        <w:r w:rsidR="003C3F0D" w:rsidRPr="00091EB0">
          <w:rPr>
            <w:rFonts w:ascii="Times New Roman" w:hAnsi="Times New Roman" w:cs="Times New Roman"/>
            <w:bCs/>
          </w:rPr>
          <w:t>7</w:t>
        </w:r>
      </w:ins>
      <w:ins w:id="402" w:author="Dave Garshelis" w:date="2018-10-30T12:18:00Z">
        <w:r w:rsidR="003C3F0D" w:rsidRPr="00091EB0">
          <w:rPr>
            <w:rFonts w:ascii="Times New Roman" w:hAnsi="Times New Roman" w:cs="Times New Roman"/>
            <w:bCs/>
          </w:rPr>
          <w:t>36</w:t>
        </w:r>
      </w:ins>
      <w:ins w:id="403" w:author="Dave Garshelis" w:date="2018-10-30T11:28:00Z">
        <w:r w:rsidR="002E0764" w:rsidRPr="00091EB0">
          <w:rPr>
            <w:rFonts w:ascii="Times New Roman" w:hAnsi="Times New Roman" w:cs="Times New Roman"/>
            <w:bCs/>
          </w:rPr>
          <w:t xml:space="preserve"> </w:t>
        </w:r>
      </w:ins>
      <w:ins w:id="404" w:author="Dave Garshelis" w:date="2018-10-30T11:12:00Z">
        <w:r w:rsidR="006D1452" w:rsidRPr="00091EB0">
          <w:rPr>
            <w:rFonts w:ascii="Times New Roman" w:hAnsi="Times New Roman" w:cs="Times New Roman"/>
            <w:bCs/>
          </w:rPr>
          <w:t>random s</w:t>
        </w:r>
      </w:ins>
      <w:ins w:id="405" w:author="Dave Garshelis" w:date="2018-10-30T11:13:00Z">
        <w:r w:rsidR="006D1452" w:rsidRPr="00091EB0">
          <w:rPr>
            <w:rFonts w:ascii="Times New Roman" w:hAnsi="Times New Roman" w:cs="Times New Roman"/>
            <w:bCs/>
          </w:rPr>
          <w:t>amples</w:t>
        </w:r>
      </w:ins>
      <w:ins w:id="406" w:author="Dave Garshelis" w:date="2018-10-30T11:14:00Z">
        <w:r w:rsidR="006D1452" w:rsidRPr="00091EB0">
          <w:rPr>
            <w:rFonts w:ascii="Times New Roman" w:hAnsi="Times New Roman" w:cs="Times New Roman"/>
            <w:bCs/>
          </w:rPr>
          <w:t>, without replacement,</w:t>
        </w:r>
      </w:ins>
      <w:ins w:id="407" w:author="Dave Garshelis" w:date="2018-10-30T11:13:00Z">
        <w:r w:rsidR="006D1452" w:rsidRPr="00091EB0">
          <w:rPr>
            <w:rFonts w:ascii="Times New Roman" w:hAnsi="Times New Roman" w:cs="Times New Roman"/>
            <w:bCs/>
          </w:rPr>
          <w:t xml:space="preserve"> from each of the remaining </w:t>
        </w:r>
      </w:ins>
      <w:ins w:id="408" w:author="Dave Garshelis" w:date="2018-10-30T12:19:00Z">
        <w:r w:rsidR="003C3F0D" w:rsidRPr="00091EB0">
          <w:rPr>
            <w:rFonts w:ascii="Times New Roman" w:hAnsi="Times New Roman" w:cs="Times New Roman"/>
            <w:bCs/>
          </w:rPr>
          <w:t xml:space="preserve">1265 </w:t>
        </w:r>
      </w:ins>
      <w:commentRangeEnd w:id="400"/>
      <w:r w:rsidR="00091EB0">
        <w:rPr>
          <w:rStyle w:val="CommentReference"/>
        </w:rPr>
        <w:commentReference w:id="400"/>
      </w:r>
      <w:ins w:id="409" w:author="Dave Garshelis" w:date="2018-10-30T11:13:00Z">
        <w:r w:rsidR="006D1452" w:rsidRPr="00091EB0">
          <w:rPr>
            <w:rFonts w:ascii="Times New Roman" w:hAnsi="Times New Roman" w:cs="Times New Roman"/>
            <w:bCs/>
          </w:rPr>
          <w:t>barb-clusters</w:t>
        </w:r>
      </w:ins>
      <w:ins w:id="410" w:author="Dave Garshelis" w:date="2018-10-30T11:14:00Z">
        <w:r w:rsidR="006D1452" w:rsidRPr="00091EB0">
          <w:rPr>
            <w:rFonts w:ascii="Times New Roman" w:hAnsi="Times New Roman" w:cs="Times New Roman"/>
            <w:bCs/>
          </w:rPr>
          <w:t xml:space="preserve"> (i.e., no repeats from within the same cluster</w:t>
        </w:r>
      </w:ins>
      <w:ins w:id="411" w:author="Dave Garshelis" w:date="2018-10-30T11:15:00Z">
        <w:r w:rsidR="006D1452" w:rsidRPr="00091EB0">
          <w:rPr>
            <w:rFonts w:ascii="Times New Roman" w:hAnsi="Times New Roman" w:cs="Times New Roman"/>
            <w:bCs/>
          </w:rPr>
          <w:t>).</w:t>
        </w:r>
      </w:ins>
      <w:ins w:id="412" w:author="Dave Garshelis" w:date="2018-10-30T11:28:00Z">
        <w:r w:rsidR="002E0764" w:rsidRPr="00091EB0">
          <w:rPr>
            <w:rFonts w:ascii="Times New Roman" w:hAnsi="Times New Roman" w:cs="Times New Roman"/>
            <w:bCs/>
          </w:rPr>
          <w:t xml:space="preserve">  </w:t>
        </w:r>
      </w:ins>
      <w:ins w:id="413" w:author="Dave Garshelis" w:date="2018-10-30T11:30:00Z">
        <w:r w:rsidR="002E0764" w:rsidRPr="00091EB0">
          <w:rPr>
            <w:rFonts w:ascii="Times New Roman" w:hAnsi="Times New Roman" w:cs="Times New Roman"/>
            <w:bCs/>
          </w:rPr>
          <w:t>These samples were sent</w:t>
        </w:r>
      </w:ins>
      <w:ins w:id="414" w:author="Dave Garshelis" w:date="2018-10-30T11:31:00Z">
        <w:r w:rsidR="002E0764" w:rsidRPr="00091EB0">
          <w:rPr>
            <w:rFonts w:ascii="Times New Roman" w:hAnsi="Times New Roman" w:cs="Times New Roman"/>
            <w:bCs/>
          </w:rPr>
          <w:t xml:space="preserve"> to Wildlife Genetics International (Nelson, British Columbia, Canada) for genotyping.</w:t>
        </w:r>
      </w:ins>
    </w:p>
    <w:p w14:paraId="3458109D" w14:textId="43AB44A0" w:rsidR="006B4F22" w:rsidRPr="00091EB0" w:rsidRDefault="00923438" w:rsidP="00220808">
      <w:pPr>
        <w:pStyle w:val="FirstParagraph"/>
        <w:spacing w:line="480" w:lineRule="auto"/>
        <w:ind w:firstLine="720"/>
        <w:rPr>
          <w:rFonts w:ascii="Times New Roman" w:hAnsi="Times New Roman" w:cs="Times New Roman"/>
        </w:rPr>
      </w:pPr>
      <w:del w:id="415" w:author="Dave Garshelis" w:date="2018-10-30T10:59:00Z">
        <w:r w:rsidRPr="00091EB0" w:rsidDel="0079261B">
          <w:rPr>
            <w:rFonts w:ascii="Times New Roman" w:hAnsi="Times New Roman" w:cs="Times New Roman"/>
          </w:rPr>
          <w:delText>We used 2-strand barbed wire corral-type traps</w:delText>
        </w:r>
        <w:r w:rsidR="008E6441" w:rsidRPr="00091EB0" w:rsidDel="0079261B">
          <w:rPr>
            <w:rFonts w:ascii="Times New Roman" w:hAnsi="Times New Roman" w:cs="Times New Roman"/>
          </w:rPr>
          <w:delText xml:space="preserve"> </w:delText>
        </w:r>
        <w:commentRangeStart w:id="416"/>
        <w:r w:rsidR="008E6441" w:rsidRPr="00091EB0" w:rsidDel="0079261B">
          <w:rPr>
            <w:rFonts w:ascii="Times New Roman" w:hAnsi="Times New Roman" w:cs="Times New Roman"/>
          </w:rPr>
          <w:delText>(</w:delText>
        </w:r>
        <w:r w:rsidR="00120994" w:rsidRPr="00091EB0" w:rsidDel="0079261B">
          <w:rPr>
            <w:rFonts w:ascii="Times New Roman" w:hAnsi="Times New Roman" w:cs="Times New Roman"/>
          </w:rPr>
          <w:delText xml:space="preserve"> </w:delText>
        </w:r>
        <w:r w:rsidR="00DA1184" w:rsidRPr="00091EB0" w:rsidDel="0079261B">
          <w:rPr>
            <w:rFonts w:ascii="Times New Roman" w:hAnsi="Times New Roman" w:cs="Times New Roman"/>
          </w:rPr>
          <w:delText>)</w:delText>
        </w:r>
        <w:commentRangeEnd w:id="416"/>
        <w:r w:rsidR="00120994" w:rsidRPr="00091EB0" w:rsidDel="0079261B">
          <w:rPr>
            <w:rStyle w:val="CommentReference"/>
            <w:rFonts w:ascii="Times New Roman" w:hAnsi="Times New Roman" w:cs="Times New Roman"/>
            <w:sz w:val="24"/>
            <w:szCs w:val="24"/>
          </w:rPr>
          <w:commentReference w:id="416"/>
        </w:r>
        <w:r w:rsidRPr="00091EB0" w:rsidDel="0079261B">
          <w:rPr>
            <w:rFonts w:ascii="Times New Roman" w:hAnsi="Times New Roman" w:cs="Times New Roman"/>
          </w:rPr>
          <w:delText xml:space="preserve">, </w:delText>
        </w:r>
        <w:r w:rsidR="004160AD" w:rsidRPr="00091EB0" w:rsidDel="0079261B">
          <w:rPr>
            <w:rFonts w:ascii="Times New Roman" w:hAnsi="Times New Roman" w:cs="Times New Roman"/>
          </w:rPr>
          <w:delText xml:space="preserve">baited </w:delText>
        </w:r>
        <w:r w:rsidRPr="00091EB0" w:rsidDel="0079261B">
          <w:rPr>
            <w:rFonts w:ascii="Times New Roman" w:hAnsi="Times New Roman" w:cs="Times New Roman"/>
          </w:rPr>
          <w:delText xml:space="preserve">in the center </w:delText>
        </w:r>
        <w:r w:rsidR="004160AD" w:rsidRPr="00091EB0" w:rsidDel="0079261B">
          <w:rPr>
            <w:rFonts w:ascii="Times New Roman" w:hAnsi="Times New Roman" w:cs="Times New Roman"/>
          </w:rPr>
          <w:delText xml:space="preserve">with </w:delText>
        </w:r>
        <w:r w:rsidRPr="00091EB0" w:rsidDel="0079261B">
          <w:rPr>
            <w:rFonts w:ascii="Times New Roman" w:hAnsi="Times New Roman" w:cs="Times New Roman"/>
          </w:rPr>
          <w:delText xml:space="preserve">inaccessible </w:delText>
        </w:r>
        <w:r w:rsidR="004160AD" w:rsidRPr="00091EB0" w:rsidDel="0079261B">
          <w:rPr>
            <w:rFonts w:ascii="Times New Roman" w:hAnsi="Times New Roman" w:cs="Times New Roman"/>
          </w:rPr>
          <w:delText>suspended bacon and scent lure</w:delText>
        </w:r>
        <w:r w:rsidRPr="00091EB0" w:rsidDel="0079261B">
          <w:rPr>
            <w:rFonts w:ascii="Times New Roman" w:hAnsi="Times New Roman" w:cs="Times New Roman"/>
          </w:rPr>
          <w:delText xml:space="preserve"> plus a small food reward on the ground. We </w:delText>
        </w:r>
        <w:r w:rsidR="00121A5D" w:rsidRPr="00091EB0" w:rsidDel="0079261B">
          <w:rPr>
            <w:rFonts w:ascii="Times New Roman" w:hAnsi="Times New Roman" w:cs="Times New Roman"/>
          </w:rPr>
          <w:delText xml:space="preserve">checked every site once during each of </w:delText>
        </w:r>
        <w:r w:rsidR="004160AD" w:rsidRPr="00091EB0" w:rsidDel="0079261B">
          <w:rPr>
            <w:rFonts w:ascii="Times New Roman" w:hAnsi="Times New Roman" w:cs="Times New Roman"/>
          </w:rPr>
          <w:delText>six</w:delText>
        </w:r>
        <w:r w:rsidR="00B60583" w:rsidRPr="00091EB0" w:rsidDel="0079261B">
          <w:rPr>
            <w:rFonts w:ascii="Times New Roman" w:hAnsi="Times New Roman" w:cs="Times New Roman"/>
          </w:rPr>
          <w:delText>, 10-day</w:delText>
        </w:r>
        <w:r w:rsidR="004160AD" w:rsidRPr="00091EB0" w:rsidDel="0079261B">
          <w:rPr>
            <w:rFonts w:ascii="Times New Roman" w:hAnsi="Times New Roman" w:cs="Times New Roman"/>
          </w:rPr>
          <w:delText xml:space="preserve"> trapping sessions</w:delText>
        </w:r>
        <w:r w:rsidR="00DB7708" w:rsidRPr="00091EB0" w:rsidDel="0079261B">
          <w:rPr>
            <w:rFonts w:ascii="Times New Roman" w:hAnsi="Times New Roman" w:cs="Times New Roman"/>
          </w:rPr>
          <w:delText xml:space="preserve"> </w:delText>
        </w:r>
        <w:r w:rsidR="004160AD" w:rsidRPr="00091EB0" w:rsidDel="0079261B">
          <w:rPr>
            <w:rFonts w:ascii="Times New Roman" w:hAnsi="Times New Roman" w:cs="Times New Roman"/>
          </w:rPr>
          <w:delText>from May through July 2012</w:delText>
        </w:r>
        <w:r w:rsidR="00121A5D" w:rsidRPr="00091EB0" w:rsidDel="0079261B">
          <w:rPr>
            <w:rFonts w:ascii="Times New Roman" w:hAnsi="Times New Roman" w:cs="Times New Roman"/>
          </w:rPr>
          <w:delText xml:space="preserve">.  </w:delText>
        </w:r>
      </w:del>
      <w:del w:id="417" w:author="Dave Garshelis" w:date="2018-10-30T11:02:00Z">
        <w:r w:rsidR="00121A5D" w:rsidRPr="00091EB0" w:rsidDel="001954D5">
          <w:rPr>
            <w:rFonts w:ascii="Times New Roman" w:hAnsi="Times New Roman" w:cs="Times New Roman"/>
          </w:rPr>
          <w:delText xml:space="preserve">We collected all hair snagged during each session, </w:delText>
        </w:r>
        <w:r w:rsidR="00D717F7" w:rsidRPr="00091EB0" w:rsidDel="001954D5">
          <w:rPr>
            <w:rFonts w:ascii="Times New Roman" w:hAnsi="Times New Roman" w:cs="Times New Roman"/>
          </w:rPr>
          <w:delText xml:space="preserve">comprising </w:delText>
        </w:r>
        <w:r w:rsidR="00CE0A11" w:rsidRPr="00091EB0" w:rsidDel="001954D5">
          <w:rPr>
            <w:rFonts w:ascii="Times New Roman" w:hAnsi="Times New Roman" w:cs="Times New Roman"/>
          </w:rPr>
          <w:delText xml:space="preserve">2784 </w:delText>
        </w:r>
        <w:r w:rsidR="00D717F7" w:rsidRPr="00091EB0" w:rsidDel="001954D5">
          <w:rPr>
            <w:rFonts w:ascii="Times New Roman" w:hAnsi="Times New Roman" w:cs="Times New Roman"/>
          </w:rPr>
          <w:delText xml:space="preserve">total samples </w:delText>
        </w:r>
      </w:del>
      <w:del w:id="418" w:author="Dave Garshelis" w:date="2018-10-29T15:04:00Z">
        <w:r w:rsidR="00D717F7" w:rsidRPr="00091EB0" w:rsidDel="001736F9">
          <w:rPr>
            <w:rFonts w:ascii="Times New Roman" w:hAnsi="Times New Roman" w:cs="Times New Roman"/>
          </w:rPr>
          <w:delText>and</w:delText>
        </w:r>
      </w:del>
      <w:del w:id="419" w:author="Dave Garshelis" w:date="2018-10-30T11:02:00Z">
        <w:r w:rsidR="00D717F7" w:rsidRPr="00091EB0" w:rsidDel="001954D5">
          <w:rPr>
            <w:rFonts w:ascii="Times New Roman" w:hAnsi="Times New Roman" w:cs="Times New Roman"/>
          </w:rPr>
          <w:delText xml:space="preserve"> </w:delText>
        </w:r>
        <w:r w:rsidR="004160AD" w:rsidRPr="00091EB0" w:rsidDel="001954D5">
          <w:rPr>
            <w:rFonts w:ascii="Times New Roman" w:hAnsi="Times New Roman" w:cs="Times New Roman"/>
          </w:rPr>
          <w:delText xml:space="preserve">1642 </w:delText>
        </w:r>
      </w:del>
      <w:del w:id="420" w:author="Dave Garshelis" w:date="2018-10-29T15:04:00Z">
        <w:r w:rsidR="00C073B2" w:rsidRPr="00091EB0" w:rsidDel="001736F9">
          <w:rPr>
            <w:rFonts w:ascii="Times New Roman" w:hAnsi="Times New Roman" w:cs="Times New Roman"/>
          </w:rPr>
          <w:delText xml:space="preserve">separate </w:delText>
        </w:r>
      </w:del>
      <w:del w:id="421" w:author="Dave Garshelis" w:date="2018-10-30T11:02:00Z">
        <w:r w:rsidR="004160AD" w:rsidRPr="00091EB0" w:rsidDel="001954D5">
          <w:rPr>
            <w:rFonts w:ascii="Times New Roman" w:hAnsi="Times New Roman" w:cs="Times New Roman"/>
          </w:rPr>
          <w:delText>clusters</w:delText>
        </w:r>
      </w:del>
      <w:del w:id="422" w:author="Dave Garshelis" w:date="2018-10-29T15:04:00Z">
        <w:r w:rsidR="00121A5D" w:rsidRPr="00091EB0" w:rsidDel="001736F9">
          <w:rPr>
            <w:rFonts w:ascii="Times New Roman" w:hAnsi="Times New Roman" w:cs="Times New Roman"/>
          </w:rPr>
          <w:delText xml:space="preserve"> </w:delText>
        </w:r>
        <w:r w:rsidR="00C073B2" w:rsidRPr="00091EB0" w:rsidDel="001736F9">
          <w:rPr>
            <w:rFonts w:ascii="Times New Roman" w:hAnsi="Times New Roman" w:cs="Times New Roman"/>
          </w:rPr>
          <w:delText xml:space="preserve">of samples </w:delText>
        </w:r>
      </w:del>
      <w:del w:id="423" w:author="Dave Garshelis" w:date="2018-10-30T11:02:00Z">
        <w:r w:rsidR="00121A5D" w:rsidRPr="00091EB0" w:rsidDel="001954D5">
          <w:rPr>
            <w:rFonts w:ascii="Times New Roman" w:hAnsi="Times New Roman" w:cs="Times New Roman"/>
          </w:rPr>
          <w:delText>(</w:delText>
        </w:r>
      </w:del>
      <w:del w:id="424" w:author="Dave Garshelis" w:date="2018-10-29T15:04:00Z">
        <w:r w:rsidR="00C073B2" w:rsidRPr="00091EB0" w:rsidDel="001736F9">
          <w:rPr>
            <w:rFonts w:ascii="Times New Roman" w:hAnsi="Times New Roman" w:cs="Times New Roman"/>
          </w:rPr>
          <w:delText>hairs</w:delText>
        </w:r>
        <w:r w:rsidR="00121A5D" w:rsidRPr="00091EB0" w:rsidDel="001736F9">
          <w:rPr>
            <w:rFonts w:ascii="Times New Roman" w:hAnsi="Times New Roman" w:cs="Times New Roman"/>
          </w:rPr>
          <w:delText xml:space="preserve"> collected from </w:delText>
        </w:r>
      </w:del>
      <w:del w:id="425" w:author="Dave Garshelis" w:date="2018-10-30T11:02:00Z">
        <w:r w:rsidR="00121A5D" w:rsidRPr="00091EB0" w:rsidDel="001954D5">
          <w:rPr>
            <w:rFonts w:ascii="Times New Roman" w:hAnsi="Times New Roman" w:cs="Times New Roman"/>
          </w:rPr>
          <w:delText>adjacent barbs</w:delText>
        </w:r>
      </w:del>
      <w:del w:id="426" w:author="Dave Garshelis" w:date="2018-10-29T15:05:00Z">
        <w:r w:rsidR="006B14AB" w:rsidRPr="00091EB0" w:rsidDel="001736F9">
          <w:rPr>
            <w:rFonts w:ascii="Times New Roman" w:hAnsi="Times New Roman" w:cs="Times New Roman"/>
          </w:rPr>
          <w:delText xml:space="preserve"> and</w:delText>
        </w:r>
        <w:r w:rsidR="00121A5D" w:rsidRPr="00091EB0" w:rsidDel="001736F9">
          <w:rPr>
            <w:rFonts w:ascii="Times New Roman" w:hAnsi="Times New Roman" w:cs="Times New Roman"/>
          </w:rPr>
          <w:delText xml:space="preserve"> </w:delText>
        </w:r>
        <w:r w:rsidR="006B14AB" w:rsidRPr="00091EB0" w:rsidDel="001736F9">
          <w:rPr>
            <w:rFonts w:ascii="Times New Roman" w:hAnsi="Times New Roman" w:cs="Times New Roman"/>
          </w:rPr>
          <w:delText>assumed to be from</w:delText>
        </w:r>
        <w:r w:rsidR="00121A5D" w:rsidRPr="00091EB0" w:rsidDel="001736F9">
          <w:rPr>
            <w:rFonts w:ascii="Times New Roman" w:hAnsi="Times New Roman" w:cs="Times New Roman"/>
          </w:rPr>
          <w:delText xml:space="preserve"> the same animal</w:delText>
        </w:r>
      </w:del>
      <w:del w:id="427" w:author="Dave Garshelis" w:date="2018-10-30T11:02:00Z">
        <w:r w:rsidR="00C073B2" w:rsidRPr="00091EB0" w:rsidDel="001954D5">
          <w:rPr>
            <w:rFonts w:ascii="Times New Roman" w:hAnsi="Times New Roman" w:cs="Times New Roman"/>
          </w:rPr>
          <w:delText>).</w:delText>
        </w:r>
      </w:del>
      <w:del w:id="428" w:author="Dave Garshelis" w:date="2018-10-30T10:58:00Z">
        <w:r w:rsidR="00C073B2" w:rsidRPr="00091EB0" w:rsidDel="0079261B">
          <w:rPr>
            <w:rFonts w:ascii="Times New Roman" w:hAnsi="Times New Roman" w:cs="Times New Roman"/>
          </w:rPr>
          <w:delText xml:space="preserve"> We </w:delText>
        </w:r>
      </w:del>
      <w:del w:id="429" w:author="Dave Garshelis" w:date="2018-10-30T11:32:00Z">
        <w:r w:rsidR="00C073B2" w:rsidRPr="00091EB0" w:rsidDel="002E0764">
          <w:rPr>
            <w:rFonts w:ascii="Times New Roman" w:hAnsi="Times New Roman" w:cs="Times New Roman"/>
          </w:rPr>
          <w:delText xml:space="preserve">submitted one sample </w:delText>
        </w:r>
        <w:r w:rsidR="00D717F7" w:rsidRPr="00091EB0" w:rsidDel="002E0764">
          <w:rPr>
            <w:rFonts w:ascii="Times New Roman" w:hAnsi="Times New Roman" w:cs="Times New Roman"/>
          </w:rPr>
          <w:delText xml:space="preserve">each </w:delText>
        </w:r>
        <w:r w:rsidR="00C073B2" w:rsidRPr="00091EB0" w:rsidDel="002E0764">
          <w:rPr>
            <w:rFonts w:ascii="Times New Roman" w:hAnsi="Times New Roman" w:cs="Times New Roman"/>
          </w:rPr>
          <w:delText>from</w:delText>
        </w:r>
        <w:r w:rsidR="004160AD" w:rsidRPr="00091EB0" w:rsidDel="002E0764">
          <w:rPr>
            <w:rFonts w:ascii="Times New Roman" w:hAnsi="Times New Roman" w:cs="Times New Roman"/>
          </w:rPr>
          <w:delText xml:space="preserve"> 1113 </w:delText>
        </w:r>
      </w:del>
      <w:del w:id="430" w:author="Dave Garshelis" w:date="2018-10-29T15:09:00Z">
        <w:r w:rsidR="00C073B2" w:rsidRPr="00091EB0" w:rsidDel="006D3527">
          <w:rPr>
            <w:rFonts w:ascii="Times New Roman" w:hAnsi="Times New Roman" w:cs="Times New Roman"/>
          </w:rPr>
          <w:delText>of these</w:delText>
        </w:r>
      </w:del>
      <w:del w:id="431" w:author="Dave Garshelis" w:date="2018-10-30T11:32:00Z">
        <w:r w:rsidR="00C073B2" w:rsidRPr="00091EB0" w:rsidDel="002E0764">
          <w:rPr>
            <w:rFonts w:ascii="Times New Roman" w:hAnsi="Times New Roman" w:cs="Times New Roman"/>
          </w:rPr>
          <w:delText xml:space="preserve"> </w:delText>
        </w:r>
        <w:r w:rsidR="00D717F7" w:rsidRPr="00091EB0" w:rsidDel="002E0764">
          <w:rPr>
            <w:rFonts w:ascii="Times New Roman" w:hAnsi="Times New Roman" w:cs="Times New Roman"/>
          </w:rPr>
          <w:delText>clusters</w:delText>
        </w:r>
        <w:r w:rsidR="004160AD" w:rsidRPr="00091EB0" w:rsidDel="002E0764">
          <w:rPr>
            <w:rFonts w:ascii="Times New Roman" w:hAnsi="Times New Roman" w:cs="Times New Roman"/>
          </w:rPr>
          <w:delText xml:space="preserve"> for genotypic analysis</w:delText>
        </w:r>
        <w:r w:rsidR="00C073B2" w:rsidRPr="00091EB0" w:rsidDel="002E0764">
          <w:rPr>
            <w:rFonts w:ascii="Times New Roman" w:hAnsi="Times New Roman" w:cs="Times New Roman"/>
          </w:rPr>
          <w:delText xml:space="preserve"> (Wildlife Genetics </w:delText>
        </w:r>
        <w:r w:rsidR="00120994" w:rsidRPr="00091EB0" w:rsidDel="002E0764">
          <w:rPr>
            <w:rFonts w:ascii="Times New Roman" w:hAnsi="Times New Roman" w:cs="Times New Roman"/>
          </w:rPr>
          <w:delText>International, Nelson, British Columbia</w:delText>
        </w:r>
        <w:r w:rsidR="00C073B2" w:rsidRPr="001A389A" w:rsidDel="002E0764">
          <w:rPr>
            <w:rFonts w:ascii="Times New Roman" w:hAnsi="Times New Roman" w:cs="Times New Roman"/>
          </w:rPr>
          <w:delText>);</w:delText>
        </w:r>
        <w:r w:rsidR="004160AD" w:rsidRPr="001A389A" w:rsidDel="002E0764">
          <w:rPr>
            <w:rFonts w:ascii="Times New Roman" w:hAnsi="Times New Roman" w:cs="Times New Roman"/>
          </w:rPr>
          <w:delText xml:space="preserve"> </w:delText>
        </w:r>
        <w:r w:rsidR="00864731" w:rsidRPr="00FB104A" w:rsidDel="002E0764">
          <w:rPr>
            <w:rFonts w:ascii="Times New Roman" w:hAnsi="Times New Roman" w:cs="Times New Roman"/>
          </w:rPr>
          <w:delText xml:space="preserve">hair samples from </w:delText>
        </w:r>
        <w:r w:rsidR="00C073B2" w:rsidRPr="00FB104A" w:rsidDel="002E0764">
          <w:rPr>
            <w:rFonts w:ascii="Times New Roman" w:hAnsi="Times New Roman" w:cs="Times New Roman"/>
          </w:rPr>
          <w:delText>1019</w:delText>
        </w:r>
        <w:r w:rsidR="00864731" w:rsidRPr="00FB104A" w:rsidDel="002E0764">
          <w:rPr>
            <w:rFonts w:ascii="Times New Roman" w:hAnsi="Times New Roman" w:cs="Times New Roman"/>
          </w:rPr>
          <w:delText xml:space="preserve"> clusters </w:delText>
        </w:r>
        <w:r w:rsidR="004160AD" w:rsidRPr="00FB104A" w:rsidDel="002E0764">
          <w:rPr>
            <w:rFonts w:ascii="Times New Roman" w:hAnsi="Times New Roman" w:cs="Times New Roman"/>
          </w:rPr>
          <w:delText>were successfully linked to individual bears</w:delText>
        </w:r>
        <w:r w:rsidR="00CE0A11" w:rsidRPr="001A389A" w:rsidDel="002E0764">
          <w:rPr>
            <w:rFonts w:ascii="Times New Roman" w:hAnsi="Times New Roman" w:cs="Times New Roman"/>
          </w:rPr>
          <w:delText>.</w:delText>
        </w:r>
        <w:r w:rsidR="00CE0A11" w:rsidRPr="00091EB0" w:rsidDel="002E0764">
          <w:rPr>
            <w:rFonts w:ascii="Times New Roman" w:hAnsi="Times New Roman" w:cs="Times New Roman"/>
          </w:rPr>
          <w:delText xml:space="preserve"> </w:delText>
        </w:r>
      </w:del>
      <w:r w:rsidR="00982523" w:rsidRPr="00091EB0">
        <w:rPr>
          <w:rFonts w:ascii="Times New Roman" w:hAnsi="Times New Roman" w:cs="Times New Roman"/>
        </w:rPr>
        <w:t>We set c</w:t>
      </w:r>
      <w:r w:rsidR="004160AD" w:rsidRPr="00091EB0">
        <w:rPr>
          <w:rFonts w:ascii="Times New Roman" w:hAnsi="Times New Roman" w:cs="Times New Roman"/>
        </w:rPr>
        <w:t xml:space="preserve">amera traps </w:t>
      </w:r>
      <w:r w:rsidR="00D83A5B" w:rsidRPr="00091EB0">
        <w:rPr>
          <w:rFonts w:ascii="Times New Roman" w:hAnsi="Times New Roman" w:cs="Times New Roman"/>
        </w:rPr>
        <w:t>a</w:t>
      </w:r>
      <w:r w:rsidR="00982523" w:rsidRPr="00091EB0">
        <w:rPr>
          <w:rFonts w:ascii="Times New Roman" w:hAnsi="Times New Roman" w:cs="Times New Roman"/>
        </w:rPr>
        <w:t xml:space="preserve">t </w:t>
      </w:r>
      <w:r w:rsidR="004160AD" w:rsidRPr="00091EB0">
        <w:rPr>
          <w:rFonts w:ascii="Times New Roman" w:hAnsi="Times New Roman" w:cs="Times New Roman"/>
        </w:rPr>
        <w:t xml:space="preserve">a subset of the </w:t>
      </w:r>
      <w:r w:rsidR="00120994" w:rsidRPr="00091EB0">
        <w:rPr>
          <w:rFonts w:ascii="Times New Roman" w:hAnsi="Times New Roman" w:cs="Times New Roman"/>
        </w:rPr>
        <w:t xml:space="preserve">hair </w:t>
      </w:r>
      <w:r w:rsidR="004160AD" w:rsidRPr="00091EB0">
        <w:rPr>
          <w:rFonts w:ascii="Times New Roman" w:hAnsi="Times New Roman" w:cs="Times New Roman"/>
        </w:rPr>
        <w:t>trap</w:t>
      </w:r>
      <w:ins w:id="432" w:author="Dave Garshelis" w:date="2018-10-30T11:32:00Z">
        <w:r w:rsidR="002E0764" w:rsidRPr="00091EB0">
          <w:rPr>
            <w:rFonts w:ascii="Times New Roman" w:hAnsi="Times New Roman" w:cs="Times New Roman"/>
          </w:rPr>
          <w:t>s</w:t>
        </w:r>
      </w:ins>
      <w:del w:id="433" w:author="Dave Garshelis" w:date="2018-10-30T11:32:00Z">
        <w:r w:rsidR="004160AD" w:rsidRPr="00091EB0" w:rsidDel="002E0764">
          <w:rPr>
            <w:rFonts w:ascii="Times New Roman" w:hAnsi="Times New Roman" w:cs="Times New Roman"/>
          </w:rPr>
          <w:delText xml:space="preserve"> locations</w:delText>
        </w:r>
      </w:del>
      <w:r w:rsidR="00982523" w:rsidRPr="00091EB0">
        <w:rPr>
          <w:rFonts w:ascii="Times New Roman" w:hAnsi="Times New Roman" w:cs="Times New Roman"/>
        </w:rPr>
        <w:t xml:space="preserve"> to provide </w:t>
      </w:r>
      <w:ins w:id="434" w:author="Dave Garshelis" w:date="2018-10-30T11:32:00Z">
        <w:r w:rsidR="002E0764" w:rsidRPr="00091EB0">
          <w:rPr>
            <w:rFonts w:ascii="Times New Roman" w:hAnsi="Times New Roman" w:cs="Times New Roman"/>
          </w:rPr>
          <w:t xml:space="preserve">additional </w:t>
        </w:r>
      </w:ins>
      <w:r w:rsidR="00982523" w:rsidRPr="00091EB0">
        <w:rPr>
          <w:rFonts w:ascii="Times New Roman" w:hAnsi="Times New Roman" w:cs="Times New Roman"/>
        </w:rPr>
        <w:t xml:space="preserve">information on </w:t>
      </w:r>
      <w:del w:id="435" w:author="Dave Garshelis" w:date="2018-10-29T15:13:00Z">
        <w:r w:rsidR="00120994" w:rsidRPr="00091EB0" w:rsidDel="006D3527">
          <w:rPr>
            <w:rFonts w:ascii="Times New Roman" w:hAnsi="Times New Roman" w:cs="Times New Roman"/>
          </w:rPr>
          <w:delText xml:space="preserve">how common it was for </w:delText>
        </w:r>
      </w:del>
      <w:r w:rsidR="00982523" w:rsidRPr="00091EB0">
        <w:rPr>
          <w:rFonts w:ascii="Times New Roman" w:hAnsi="Times New Roman" w:cs="Times New Roman"/>
        </w:rPr>
        <w:t xml:space="preserve">individual </w:t>
      </w:r>
      <w:r w:rsidR="004160AD" w:rsidRPr="00091EB0">
        <w:rPr>
          <w:rFonts w:ascii="Times New Roman" w:hAnsi="Times New Roman" w:cs="Times New Roman"/>
        </w:rPr>
        <w:t xml:space="preserve">bears </w:t>
      </w:r>
      <w:del w:id="436" w:author="Dave Garshelis" w:date="2018-10-29T15:13:00Z">
        <w:r w:rsidR="00120994" w:rsidRPr="00091EB0" w:rsidDel="006D3527">
          <w:rPr>
            <w:rFonts w:ascii="Times New Roman" w:hAnsi="Times New Roman" w:cs="Times New Roman"/>
          </w:rPr>
          <w:delText xml:space="preserve">to </w:delText>
        </w:r>
      </w:del>
      <w:r w:rsidR="004160AD" w:rsidRPr="00091EB0">
        <w:rPr>
          <w:rFonts w:ascii="Times New Roman" w:hAnsi="Times New Roman" w:cs="Times New Roman"/>
        </w:rPr>
        <w:t>visit</w:t>
      </w:r>
      <w:ins w:id="437" w:author="Dave Garshelis" w:date="2018-10-29T15:13:00Z">
        <w:r w:rsidR="006D3527" w:rsidRPr="00091EB0">
          <w:rPr>
            <w:rFonts w:ascii="Times New Roman" w:hAnsi="Times New Roman" w:cs="Times New Roman"/>
          </w:rPr>
          <w:t>ing</w:t>
        </w:r>
      </w:ins>
      <w:r w:rsidR="004160AD" w:rsidRPr="00091EB0">
        <w:rPr>
          <w:rFonts w:ascii="Times New Roman" w:hAnsi="Times New Roman" w:cs="Times New Roman"/>
        </w:rPr>
        <w:t xml:space="preserve"> the same trap </w:t>
      </w:r>
      <w:r w:rsidR="00982523" w:rsidRPr="00091EB0">
        <w:rPr>
          <w:rFonts w:ascii="Times New Roman" w:hAnsi="Times New Roman" w:cs="Times New Roman"/>
        </w:rPr>
        <w:t>multiple</w:t>
      </w:r>
      <w:r w:rsidR="004160AD" w:rsidRPr="00091EB0">
        <w:rPr>
          <w:rFonts w:ascii="Times New Roman" w:hAnsi="Times New Roman" w:cs="Times New Roman"/>
        </w:rPr>
        <w:t xml:space="preserve"> times in a single session</w:t>
      </w:r>
      <w:r w:rsidR="00120994" w:rsidRPr="00091EB0">
        <w:rPr>
          <w:rFonts w:ascii="Times New Roman" w:hAnsi="Times New Roman" w:cs="Times New Roman"/>
        </w:rPr>
        <w:t xml:space="preserve"> and </w:t>
      </w:r>
      <w:ins w:id="438" w:author="Dave Garshelis" w:date="2018-10-29T15:13:00Z">
        <w:r w:rsidR="006D3527" w:rsidRPr="00091EB0">
          <w:rPr>
            <w:rFonts w:ascii="Times New Roman" w:hAnsi="Times New Roman" w:cs="Times New Roman"/>
          </w:rPr>
          <w:t>where they left hair</w:t>
        </w:r>
      </w:ins>
      <w:del w:id="439" w:author="Dave Garshelis" w:date="2018-10-29T15:13:00Z">
        <w:r w:rsidR="00120994" w:rsidRPr="00091EB0" w:rsidDel="006D3527">
          <w:rPr>
            <w:rFonts w:ascii="Times New Roman" w:hAnsi="Times New Roman" w:cs="Times New Roman"/>
          </w:rPr>
          <w:delText>to</w:delText>
        </w:r>
        <w:r w:rsidR="00982523" w:rsidRPr="00091EB0" w:rsidDel="006D3527">
          <w:rPr>
            <w:rFonts w:ascii="Times New Roman" w:hAnsi="Times New Roman" w:cs="Times New Roman"/>
          </w:rPr>
          <w:delText xml:space="preserve"> use</w:delText>
        </w:r>
        <w:r w:rsidR="004160AD" w:rsidRPr="00091EB0" w:rsidDel="006D3527">
          <w:rPr>
            <w:rFonts w:ascii="Times New Roman" w:hAnsi="Times New Roman" w:cs="Times New Roman"/>
          </w:rPr>
          <w:delText xml:space="preserve"> </w:delText>
        </w:r>
        <w:r w:rsidR="00D717F7" w:rsidRPr="00091EB0" w:rsidDel="006D3527">
          <w:rPr>
            <w:rFonts w:ascii="Times New Roman" w:hAnsi="Times New Roman" w:cs="Times New Roman"/>
          </w:rPr>
          <w:delText xml:space="preserve">multiple </w:delText>
        </w:r>
        <w:r w:rsidR="004160AD" w:rsidRPr="00091EB0" w:rsidDel="006D3527">
          <w:rPr>
            <w:rFonts w:ascii="Times New Roman" w:hAnsi="Times New Roman" w:cs="Times New Roman"/>
          </w:rPr>
          <w:delText xml:space="preserve">locations to </w:delText>
        </w:r>
        <w:r w:rsidR="00D717F7" w:rsidRPr="00091EB0" w:rsidDel="006D3527">
          <w:rPr>
            <w:rFonts w:ascii="Times New Roman" w:hAnsi="Times New Roman" w:cs="Times New Roman"/>
          </w:rPr>
          <w:delText xml:space="preserve">enter or exit </w:delText>
        </w:r>
        <w:r w:rsidR="004160AD" w:rsidRPr="00091EB0" w:rsidDel="006D3527">
          <w:rPr>
            <w:rFonts w:ascii="Times New Roman" w:hAnsi="Times New Roman" w:cs="Times New Roman"/>
          </w:rPr>
          <w:delText>trap</w:delText>
        </w:r>
        <w:r w:rsidR="00982523" w:rsidRPr="00091EB0" w:rsidDel="006D3527">
          <w:rPr>
            <w:rFonts w:ascii="Times New Roman" w:hAnsi="Times New Roman" w:cs="Times New Roman"/>
          </w:rPr>
          <w:delText>s</w:delText>
        </w:r>
      </w:del>
      <w:r w:rsidR="004160AD" w:rsidRPr="00091EB0">
        <w:rPr>
          <w:rFonts w:ascii="Times New Roman" w:hAnsi="Times New Roman" w:cs="Times New Roman"/>
        </w:rPr>
        <w:t xml:space="preserve">. </w:t>
      </w:r>
      <w:ins w:id="440" w:author="Dave Garshelis" w:date="2018-10-30T11:32:00Z">
        <w:r w:rsidR="002E0764" w:rsidRPr="00091EB0">
          <w:rPr>
            <w:rFonts w:ascii="Times New Roman" w:hAnsi="Times New Roman" w:cs="Times New Roman"/>
          </w:rPr>
          <w:t>We targeted sites where individually-identifiable</w:t>
        </w:r>
      </w:ins>
      <w:ins w:id="441" w:author="Dave Garshelis" w:date="2018-10-30T11:33:00Z">
        <w:r w:rsidR="002E0764" w:rsidRPr="00091EB0">
          <w:rPr>
            <w:rFonts w:ascii="Times New Roman" w:hAnsi="Times New Roman" w:cs="Times New Roman"/>
          </w:rPr>
          <w:t xml:space="preserve"> </w:t>
        </w:r>
        <w:proofErr w:type="spellStart"/>
        <w:r w:rsidR="002E0764" w:rsidRPr="00091EB0">
          <w:rPr>
            <w:rFonts w:ascii="Times New Roman" w:hAnsi="Times New Roman" w:cs="Times New Roman"/>
          </w:rPr>
          <w:t>radiocollared</w:t>
        </w:r>
        <w:proofErr w:type="spellEnd"/>
        <w:r w:rsidR="002E0764" w:rsidRPr="00091EB0">
          <w:rPr>
            <w:rFonts w:ascii="Times New Roman" w:hAnsi="Times New Roman" w:cs="Times New Roman"/>
          </w:rPr>
          <w:t xml:space="preserve"> and </w:t>
        </w:r>
        <w:proofErr w:type="spellStart"/>
        <w:r w:rsidR="002E0764" w:rsidRPr="00091EB0">
          <w:rPr>
            <w:rFonts w:ascii="Times New Roman" w:hAnsi="Times New Roman" w:cs="Times New Roman"/>
          </w:rPr>
          <w:t>eartagged</w:t>
        </w:r>
        <w:proofErr w:type="spellEnd"/>
        <w:r w:rsidR="002E0764" w:rsidRPr="00091EB0">
          <w:rPr>
            <w:rFonts w:ascii="Times New Roman" w:hAnsi="Times New Roman" w:cs="Times New Roman"/>
          </w:rPr>
          <w:t xml:space="preserve"> bears were known to be present</w:t>
        </w:r>
      </w:ins>
      <w:ins w:id="442" w:author="Garshelis, Dave L (DNR)" w:date="2018-11-02T15:24:00Z">
        <w:r w:rsidR="0034775C">
          <w:rPr>
            <w:rFonts w:ascii="Times New Roman" w:hAnsi="Times New Roman" w:cs="Times New Roman"/>
          </w:rPr>
          <w:t>, but we were also able to distinguish other individuals as well.</w:t>
        </w:r>
      </w:ins>
      <w:ins w:id="443" w:author="Dave Garshelis" w:date="2018-10-30T11:33:00Z">
        <w:del w:id="444" w:author="Garshelis, Dave L (DNR)" w:date="2018-11-02T15:24:00Z">
          <w:r w:rsidR="002E0764" w:rsidRPr="00091EB0" w:rsidDel="0034775C">
            <w:rPr>
              <w:rFonts w:ascii="Times New Roman" w:hAnsi="Times New Roman" w:cs="Times New Roman"/>
            </w:rPr>
            <w:delText>.</w:delText>
          </w:r>
        </w:del>
      </w:ins>
    </w:p>
    <w:p w14:paraId="31822796" w14:textId="5488114E" w:rsidR="00F001FB"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 xml:space="preserve">Simulated </w:t>
      </w:r>
      <w:r w:rsidR="00F26F8A">
        <w:rPr>
          <w:rFonts w:ascii="Times New Roman" w:hAnsi="Times New Roman" w:cs="Times New Roman"/>
          <w:color w:val="auto"/>
          <w:sz w:val="24"/>
          <w:szCs w:val="24"/>
        </w:rPr>
        <w:t>capture d</w:t>
      </w:r>
      <w:r w:rsidRPr="00054DEE">
        <w:rPr>
          <w:rFonts w:ascii="Times New Roman" w:hAnsi="Times New Roman" w:cs="Times New Roman"/>
          <w:color w:val="auto"/>
          <w:sz w:val="24"/>
          <w:szCs w:val="24"/>
        </w:rPr>
        <w:t>ata</w:t>
      </w:r>
    </w:p>
    <w:p w14:paraId="7D940022" w14:textId="6272572A" w:rsidR="007111E6" w:rsidRPr="00F26F8A" w:rsidRDefault="00F26F8A" w:rsidP="00F26F8A">
      <w:pPr>
        <w:pStyle w:val="ImageCaption"/>
        <w:spacing w:line="480" w:lineRule="auto"/>
        <w:ind w:firstLine="720"/>
        <w:rPr>
          <w:rFonts w:ascii="Times New Roman" w:eastAsiaTheme="minorEastAsia" w:hAnsi="Times New Roman" w:cs="Times New Roman"/>
          <w:i w:val="0"/>
        </w:rPr>
      </w:pPr>
      <w:r>
        <w:rPr>
          <w:rFonts w:ascii="Times New Roman" w:eastAsiaTheme="minorEastAsia" w:hAnsi="Times New Roman" w:cs="Times New Roman"/>
          <w:i w:val="0"/>
        </w:rPr>
        <w:t xml:space="preserve">In order to assess the true effects of subsampling on density estimates, we needed a dataset with known density.  Therefore, we created a simulated population with eight scenarios </w:t>
      </w:r>
      <w:r>
        <w:rPr>
          <w:rFonts w:ascii="Times New Roman" w:eastAsiaTheme="minorEastAsia" w:hAnsi="Times New Roman" w:cs="Times New Roman"/>
          <w:i w:val="0"/>
        </w:rPr>
        <w:lastRenderedPageBreak/>
        <w:t>having</w:t>
      </w:r>
      <w:r w:rsidR="007111E6">
        <w:rPr>
          <w:rFonts w:ascii="Times New Roman" w:eastAsiaTheme="minorEastAsia" w:hAnsi="Times New Roman" w:cs="Times New Roman"/>
          <w:i w:val="0"/>
        </w:rPr>
        <w:t xml:space="preserve"> different </w:t>
      </w:r>
      <w:commentRangeStart w:id="445"/>
      <w:r w:rsidR="007111E6">
        <w:rPr>
          <w:rFonts w:ascii="Times New Roman" w:eastAsiaTheme="minorEastAsia" w:hAnsi="Times New Roman" w:cs="Times New Roman"/>
          <w:i w:val="0"/>
        </w:rPr>
        <w:t xml:space="preserve">combinations of behavior, individual heterogeneity, sample redundancy, and uneven density of activity centers </w:t>
      </w:r>
      <w:commentRangeEnd w:id="445"/>
      <w:r w:rsidR="00325499">
        <w:rPr>
          <w:rStyle w:val="CommentReference"/>
          <w:i w:val="0"/>
        </w:rPr>
        <w:commentReference w:id="445"/>
      </w:r>
      <w:r w:rsidR="007111E6">
        <w:rPr>
          <w:rFonts w:ascii="Times New Roman" w:eastAsiaTheme="minorEastAsia" w:hAnsi="Times New Roman" w:cs="Times New Roman"/>
          <w:i w:val="0"/>
        </w:rPr>
        <w:t>(</w:t>
      </w:r>
      <w:commentRangeStart w:id="446"/>
      <w:r w:rsidR="007111E6">
        <w:rPr>
          <w:rFonts w:ascii="Times New Roman" w:eastAsiaTheme="minorEastAsia" w:hAnsi="Times New Roman" w:cs="Times New Roman"/>
          <w:i w:val="0"/>
        </w:rPr>
        <w:t>Fig. 4</w:t>
      </w:r>
      <w:commentRangeEnd w:id="446"/>
      <w:r>
        <w:rPr>
          <w:rStyle w:val="CommentReference"/>
          <w:i w:val="0"/>
        </w:rPr>
        <w:commentReference w:id="446"/>
      </w:r>
      <w:r w:rsidR="007111E6">
        <w:rPr>
          <w:rFonts w:ascii="Times New Roman" w:eastAsiaTheme="minorEastAsia" w:hAnsi="Times New Roman" w:cs="Times New Roman"/>
          <w:i w:val="0"/>
        </w:rPr>
        <w:t xml:space="preserve">).  </w:t>
      </w:r>
      <w:r w:rsidR="004A7B3A">
        <w:rPr>
          <w:rFonts w:ascii="Times New Roman" w:eastAsiaTheme="minorEastAsia" w:hAnsi="Times New Roman" w:cs="Times New Roman"/>
          <w:i w:val="0"/>
        </w:rPr>
        <w:t xml:space="preserve">In all scenarios, we simulated capture histories for </w:t>
      </w:r>
      <w:commentRangeStart w:id="447"/>
      <w:r w:rsidR="004A7B3A">
        <w:rPr>
          <w:rFonts w:ascii="Times New Roman" w:eastAsiaTheme="minorEastAsia" w:hAnsi="Times New Roman" w:cs="Times New Roman"/>
          <w:i w:val="0"/>
        </w:rPr>
        <w:t>30 bears</w:t>
      </w:r>
      <w:commentRangeEnd w:id="447"/>
      <w:r w:rsidR="00FB104A">
        <w:rPr>
          <w:rStyle w:val="CommentReference"/>
          <w:i w:val="0"/>
        </w:rPr>
        <w:commentReference w:id="447"/>
      </w:r>
      <w:r w:rsidR="004A7B3A">
        <w:rPr>
          <w:rFonts w:ascii="Times New Roman" w:eastAsiaTheme="minorEastAsia" w:hAnsi="Times New Roman" w:cs="Times New Roman"/>
          <w:i w:val="0"/>
        </w:rPr>
        <w:t xml:space="preserve"> during </w:t>
      </w:r>
      <w:r w:rsidR="00DC6D12">
        <w:rPr>
          <w:rFonts w:ascii="Times New Roman" w:eastAsiaTheme="minorEastAsia" w:hAnsi="Times New Roman" w:cs="Times New Roman"/>
          <w:i w:val="0"/>
        </w:rPr>
        <w:t xml:space="preserve">6 </w:t>
      </w:r>
      <w:r w:rsidR="004A7B3A">
        <w:rPr>
          <w:rFonts w:ascii="Times New Roman" w:eastAsiaTheme="minorEastAsia" w:hAnsi="Times New Roman" w:cs="Times New Roman"/>
          <w:i w:val="0"/>
        </w:rPr>
        <w:t xml:space="preserve">time periods on a </w:t>
      </w:r>
      <w:commentRangeStart w:id="448"/>
      <w:r w:rsidR="00DC6D12">
        <w:rPr>
          <w:rFonts w:ascii="Times New Roman" w:eastAsiaTheme="minorEastAsia" w:hAnsi="Times New Roman" w:cs="Times New Roman"/>
          <w:i w:val="0"/>
        </w:rPr>
        <w:t>6 by 6</w:t>
      </w:r>
      <w:r w:rsidR="004A7B3A">
        <w:rPr>
          <w:rFonts w:ascii="Times New Roman" w:eastAsiaTheme="minorEastAsia" w:hAnsi="Times New Roman" w:cs="Times New Roman"/>
          <w:i w:val="0"/>
        </w:rPr>
        <w:t xml:space="preserve"> trapping grid with traps spaced </w:t>
      </w:r>
      <w:r w:rsidR="00DC6D12">
        <w:rPr>
          <w:rFonts w:ascii="Times New Roman" w:eastAsiaTheme="minorEastAsia" w:hAnsi="Times New Roman" w:cs="Times New Roman"/>
          <w:i w:val="0"/>
        </w:rPr>
        <w:t>800 meters</w:t>
      </w:r>
      <w:r w:rsidR="004A7B3A">
        <w:rPr>
          <w:rFonts w:ascii="Times New Roman" w:eastAsiaTheme="minorEastAsia" w:hAnsi="Times New Roman" w:cs="Times New Roman"/>
          <w:i w:val="0"/>
        </w:rPr>
        <w:t xml:space="preserve"> apart</w:t>
      </w:r>
      <w:r w:rsidR="00DC6D12">
        <w:rPr>
          <w:rFonts w:ascii="Times New Roman" w:eastAsiaTheme="minorEastAsia" w:hAnsi="Times New Roman" w:cs="Times New Roman"/>
          <w:i w:val="0"/>
        </w:rPr>
        <w:t xml:space="preserve">, </w:t>
      </w:r>
      <w:commentRangeEnd w:id="448"/>
      <w:r w:rsidR="00FB104A">
        <w:rPr>
          <w:rStyle w:val="CommentReference"/>
          <w:i w:val="0"/>
        </w:rPr>
        <w:commentReference w:id="448"/>
      </w:r>
      <w:r w:rsidR="00DC6D12">
        <w:rPr>
          <w:rFonts w:ascii="Times New Roman" w:eastAsiaTheme="minorEastAsia" w:hAnsi="Times New Roman" w:cs="Times New Roman"/>
          <w:i w:val="0"/>
        </w:rPr>
        <w:t xml:space="preserve">for a total </w:t>
      </w:r>
      <w:r w:rsidR="00B60CC7">
        <w:rPr>
          <w:rFonts w:ascii="Times New Roman" w:eastAsiaTheme="minorEastAsia" w:hAnsi="Times New Roman" w:cs="Times New Roman"/>
          <w:i w:val="0"/>
        </w:rPr>
        <w:t xml:space="preserve">non-buffered </w:t>
      </w:r>
      <w:r w:rsidR="00DC6D12">
        <w:rPr>
          <w:rFonts w:ascii="Times New Roman" w:eastAsiaTheme="minorEastAsia" w:hAnsi="Times New Roman" w:cs="Times New Roman"/>
          <w:i w:val="0"/>
        </w:rPr>
        <w:t xml:space="preserve">area of </w:t>
      </w:r>
      <w:r w:rsidR="00091EB0">
        <w:rPr>
          <w:rFonts w:ascii="Times New Roman" w:eastAsiaTheme="minorEastAsia" w:hAnsi="Times New Roman" w:cs="Times New Roman"/>
          <w:i w:val="0"/>
        </w:rPr>
        <w:t>23</w:t>
      </w:r>
      <w:r w:rsidR="00B60CC7">
        <w:rPr>
          <w:rFonts w:ascii="Times New Roman" w:eastAsiaTheme="minorEastAsia" w:hAnsi="Times New Roman" w:cs="Times New Roman"/>
          <w:i w:val="0"/>
        </w:rPr>
        <w:t xml:space="preserve"> km</w:t>
      </w:r>
      <w:r w:rsidR="00B60CC7">
        <w:rPr>
          <w:rFonts w:ascii="Times New Roman" w:eastAsiaTheme="minorEastAsia" w:hAnsi="Times New Roman" w:cs="Times New Roman"/>
          <w:i w:val="0"/>
          <w:vertAlign w:val="superscript"/>
        </w:rPr>
        <w:t>2</w:t>
      </w:r>
      <w:r w:rsidR="004A7B3A">
        <w:rPr>
          <w:rFonts w:ascii="Times New Roman" w:eastAsiaTheme="minorEastAsia" w:hAnsi="Times New Roman" w:cs="Times New Roman"/>
          <w:i w:val="0"/>
        </w:rPr>
        <w:t xml:space="preserve">. </w:t>
      </w:r>
      <w:commentRangeStart w:id="449"/>
      <w:r w:rsidR="004A7B3A">
        <w:rPr>
          <w:rFonts w:ascii="Times New Roman" w:eastAsiaTheme="minorEastAsia" w:hAnsi="Times New Roman" w:cs="Times New Roman"/>
          <w:i w:val="0"/>
        </w:rPr>
        <w:t>The number of bears and size of the trapping grid were chosen to roughly mimic the empirical data set up</w:t>
      </w:r>
      <w:commentRangeEnd w:id="449"/>
      <w:r w:rsidR="00091EB0">
        <w:rPr>
          <w:rStyle w:val="CommentReference"/>
          <w:i w:val="0"/>
        </w:rPr>
        <w:commentReference w:id="449"/>
      </w:r>
      <w:r w:rsidR="004A7B3A">
        <w:rPr>
          <w:rFonts w:ascii="Times New Roman" w:eastAsiaTheme="minorEastAsia" w:hAnsi="Times New Roman" w:cs="Times New Roman"/>
          <w:i w:val="0"/>
        </w:rPr>
        <w:t xml:space="preserve">. </w:t>
      </w:r>
      <w:r w:rsidR="00FA1A0C">
        <w:rPr>
          <w:rFonts w:ascii="Times New Roman" w:eastAsiaTheme="minorEastAsia" w:hAnsi="Times New Roman" w:cs="Times New Roman"/>
          <w:i w:val="0"/>
        </w:rPr>
        <w:t xml:space="preserve">Rather than basing our simulations on a desired number of </w:t>
      </w:r>
      <w:r w:rsidR="008C5317">
        <w:rPr>
          <w:rFonts w:ascii="Times New Roman" w:eastAsiaTheme="minorEastAsia" w:hAnsi="Times New Roman" w:cs="Times New Roman"/>
          <w:i w:val="0"/>
        </w:rPr>
        <w:t xml:space="preserve">DNA </w:t>
      </w:r>
      <w:r w:rsidR="00FA1A0C">
        <w:rPr>
          <w:rFonts w:ascii="Times New Roman" w:eastAsiaTheme="minorEastAsia" w:hAnsi="Times New Roman" w:cs="Times New Roman"/>
          <w:i w:val="0"/>
        </w:rPr>
        <w:t xml:space="preserve">samples for each simulation, </w:t>
      </w:r>
      <w:commentRangeStart w:id="450"/>
      <w:r w:rsidR="00FA1A0C">
        <w:rPr>
          <w:rFonts w:ascii="Times New Roman" w:eastAsiaTheme="minorEastAsia" w:hAnsi="Times New Roman" w:cs="Times New Roman"/>
          <w:i w:val="0"/>
        </w:rPr>
        <w:t xml:space="preserve">we instead modified the likelihood of capture, recapture, and propensity of bears to leave redundant samples in each </w:t>
      </w:r>
      <w:r w:rsidR="008C5317">
        <w:rPr>
          <w:rFonts w:ascii="Times New Roman" w:eastAsiaTheme="minorEastAsia" w:hAnsi="Times New Roman" w:cs="Times New Roman"/>
          <w:i w:val="0"/>
        </w:rPr>
        <w:t>scenario</w:t>
      </w:r>
      <w:commentRangeEnd w:id="450"/>
      <w:r w:rsidR="00FB104A">
        <w:rPr>
          <w:rStyle w:val="CommentReference"/>
          <w:i w:val="0"/>
        </w:rPr>
        <w:commentReference w:id="450"/>
      </w:r>
      <w:r w:rsidR="008C5317">
        <w:rPr>
          <w:rFonts w:ascii="Times New Roman" w:eastAsiaTheme="minorEastAsia" w:hAnsi="Times New Roman" w:cs="Times New Roman"/>
          <w:i w:val="0"/>
        </w:rPr>
        <w:t>, allowing us</w:t>
      </w:r>
      <w:r w:rsidR="007111E6">
        <w:rPr>
          <w:rFonts w:ascii="Times New Roman" w:eastAsiaTheme="minorEastAsia" w:hAnsi="Times New Roman" w:cs="Times New Roman"/>
          <w:i w:val="0"/>
        </w:rPr>
        <w:t xml:space="preserve"> </w:t>
      </w:r>
      <w:r w:rsidR="00FA1A0C">
        <w:rPr>
          <w:rFonts w:ascii="Times New Roman" w:eastAsiaTheme="minorEastAsia" w:hAnsi="Times New Roman" w:cs="Times New Roman"/>
          <w:i w:val="0"/>
        </w:rPr>
        <w:t>to quantify impacts of subsampling on estimator performance across a range of realistic conditions.</w:t>
      </w:r>
      <w:r w:rsidR="00C85CBD">
        <w:rPr>
          <w:rFonts w:ascii="Times New Roman" w:eastAsiaTheme="minorEastAsia" w:hAnsi="Times New Roman" w:cs="Times New Roman"/>
          <w:i w:val="0"/>
        </w:rPr>
        <w:t xml:space="preserve"> </w:t>
      </w:r>
    </w:p>
    <w:p w14:paraId="69356315" w14:textId="2D103991" w:rsidR="00E97AE7" w:rsidRPr="0040630A" w:rsidRDefault="007355E2">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Pr="0040630A">
        <w:rPr>
          <w:rFonts w:ascii="Times New Roman" w:hAnsi="Times New Roman" w:cs="Times New Roman"/>
        </w:rPr>
        <w:t>allowing for the possibility of</w:t>
      </w:r>
      <w:r w:rsidR="00C073B2">
        <w:rPr>
          <w:rFonts w:ascii="Times New Roman" w:hAnsi="Times New Roman" w:cs="Times New Roman"/>
        </w:rPr>
        <w:t>: 1)</w:t>
      </w:r>
      <w:r w:rsidRPr="0040630A">
        <w:rPr>
          <w:rFonts w:ascii="Times New Roman" w:hAnsi="Times New Roman" w:cs="Times New Roman"/>
        </w:rPr>
        <w:t xml:space="preserve"> capture heterogeneity</w:t>
      </w:r>
      <w:r w:rsidR="00C073B2" w:rsidRPr="00C073B2">
        <w:rPr>
          <w:rFonts w:ascii="Times New Roman" w:hAnsi="Times New Roman" w:cs="Times New Roman"/>
        </w:rPr>
        <w:t xml:space="preserve"> </w:t>
      </w:r>
      <w:r w:rsidR="00C073B2" w:rsidRPr="0040630A">
        <w:rPr>
          <w:rFonts w:ascii="Times New Roman" w:hAnsi="Times New Roman" w:cs="Times New Roman"/>
        </w:rPr>
        <w:t>among</w:t>
      </w:r>
      <w:r w:rsidR="00C073B2">
        <w:rPr>
          <w:rFonts w:ascii="Times New Roman" w:hAnsi="Times New Roman" w:cs="Times New Roman"/>
        </w:rPr>
        <w:t xml:space="preserve"> </w:t>
      </w:r>
      <w:r w:rsidR="00C073B2" w:rsidRPr="0040630A">
        <w:rPr>
          <w:rFonts w:ascii="Times New Roman" w:hAnsi="Times New Roman" w:cs="Times New Roman"/>
        </w:rPr>
        <w:t>individual</w:t>
      </w:r>
      <w:r w:rsidR="00C073B2">
        <w:rPr>
          <w:rFonts w:ascii="Times New Roman" w:hAnsi="Times New Roman" w:cs="Times New Roman"/>
        </w:rPr>
        <w:t>s; 2)</w:t>
      </w:r>
      <w:r w:rsidRPr="0040630A">
        <w:rPr>
          <w:rFonts w:ascii="Times New Roman" w:hAnsi="Times New Roman" w:cs="Times New Roman"/>
        </w:rPr>
        <w:t xml:space="preserve"> behavioral response </w:t>
      </w:r>
      <w:r w:rsidR="00D717F7">
        <w:rPr>
          <w:rFonts w:ascii="Times New Roman" w:hAnsi="Times New Roman" w:cs="Times New Roman"/>
        </w:rPr>
        <w:t xml:space="preserve">to traps </w:t>
      </w:r>
      <w:r w:rsidR="00DA1184">
        <w:rPr>
          <w:rFonts w:ascii="Times New Roman" w:hAnsi="Times New Roman" w:cs="Times New Roman"/>
        </w:rPr>
        <w:t xml:space="preserve">(i.e., </w:t>
      </w:r>
      <w:commentRangeStart w:id="451"/>
      <w:r w:rsidR="00DA1184" w:rsidRPr="00FB104A">
        <w:rPr>
          <w:rFonts w:ascii="Times New Roman" w:hAnsi="Times New Roman" w:cs="Times New Roman"/>
          <w:highlight w:val="yellow"/>
          <w:rPrChange w:id="452" w:author="Dave Garshelis" w:date="2018-11-01T11:35:00Z">
            <w:rPr>
              <w:rFonts w:ascii="Times New Roman" w:hAnsi="Times New Roman" w:cs="Times New Roman"/>
            </w:rPr>
          </w:rPrChange>
        </w:rPr>
        <w:t>enhanced attraction to traps</w:t>
      </w:r>
      <w:r w:rsidR="00D717F7" w:rsidRPr="00FB104A">
        <w:rPr>
          <w:rFonts w:ascii="Times New Roman" w:hAnsi="Times New Roman" w:cs="Times New Roman"/>
          <w:highlight w:val="yellow"/>
          <w:rPrChange w:id="453" w:author="Dave Garshelis" w:date="2018-11-01T11:35:00Z">
            <w:rPr>
              <w:rFonts w:ascii="Times New Roman" w:hAnsi="Times New Roman" w:cs="Times New Roman"/>
            </w:rPr>
          </w:rPrChange>
        </w:rPr>
        <w:t xml:space="preserve"> following initial capture</w:t>
      </w:r>
      <w:commentRangeEnd w:id="451"/>
      <w:r w:rsidR="00ED7D25">
        <w:rPr>
          <w:rStyle w:val="CommentReference"/>
        </w:rPr>
        <w:commentReference w:id="451"/>
      </w:r>
      <w:r w:rsidR="00DA1184">
        <w:rPr>
          <w:rFonts w:ascii="Times New Roman" w:hAnsi="Times New Roman" w:cs="Times New Roman"/>
        </w:rPr>
        <w:t xml:space="preserve">); </w:t>
      </w:r>
      <w:r w:rsidR="00C5099D">
        <w:rPr>
          <w:rFonts w:ascii="Times New Roman" w:hAnsi="Times New Roman" w:cs="Times New Roman"/>
        </w:rPr>
        <w:t xml:space="preserve">and </w:t>
      </w:r>
      <w:r w:rsidR="00DA1184">
        <w:rPr>
          <w:rFonts w:ascii="Times New Roman" w:hAnsi="Times New Roman" w:cs="Times New Roman"/>
        </w:rPr>
        <w:t xml:space="preserve">3) </w:t>
      </w:r>
      <w:r w:rsidR="00157665" w:rsidRPr="0040630A">
        <w:rPr>
          <w:rFonts w:ascii="Times New Roman" w:hAnsi="Times New Roman" w:cs="Times New Roman"/>
        </w:rPr>
        <w:t>individual</w:t>
      </w:r>
      <w:r w:rsidR="00DA1184">
        <w:rPr>
          <w:rFonts w:ascii="Times New Roman" w:hAnsi="Times New Roman" w:cs="Times New Roman"/>
        </w:rPr>
        <w:t xml:space="preserve"> bears</w:t>
      </w:r>
      <w:r w:rsidR="00DB7708" w:rsidRPr="0040630A">
        <w:rPr>
          <w:rFonts w:ascii="Times New Roman" w:hAnsi="Times New Roman" w:cs="Times New Roman"/>
        </w:rPr>
        <w:t xml:space="preserve"> </w:t>
      </w:r>
      <w:commentRangeStart w:id="454"/>
      <w:r w:rsidR="00157665" w:rsidRPr="0040630A">
        <w:rPr>
          <w:rFonts w:ascii="Times New Roman" w:hAnsi="Times New Roman" w:cs="Times New Roman"/>
        </w:rPr>
        <w:t>leav</w:t>
      </w:r>
      <w:r w:rsidR="00DA1184">
        <w:rPr>
          <w:rFonts w:ascii="Times New Roman" w:hAnsi="Times New Roman" w:cs="Times New Roman"/>
        </w:rPr>
        <w:t>ing</w:t>
      </w:r>
      <w:r w:rsidR="00157665" w:rsidRPr="0040630A">
        <w:rPr>
          <w:rFonts w:ascii="Times New Roman" w:hAnsi="Times New Roman" w:cs="Times New Roman"/>
        </w:rPr>
        <w:t xml:space="preserve"> multiple </w:t>
      </w:r>
      <w:r w:rsidR="00B51E61">
        <w:rPr>
          <w:rFonts w:ascii="Times New Roman" w:hAnsi="Times New Roman" w:cs="Times New Roman"/>
        </w:rPr>
        <w:t>hair clusters</w:t>
      </w:r>
      <w:r w:rsidR="00157665" w:rsidRPr="0040630A">
        <w:rPr>
          <w:rFonts w:ascii="Times New Roman" w:hAnsi="Times New Roman" w:cs="Times New Roman"/>
        </w:rPr>
        <w:t xml:space="preserve"> </w:t>
      </w:r>
      <w:commentRangeEnd w:id="454"/>
      <w:r w:rsidR="00A247A4">
        <w:rPr>
          <w:rStyle w:val="CommentReference"/>
        </w:rPr>
        <w:commentReference w:id="454"/>
      </w:r>
      <w:r w:rsidR="00157665" w:rsidRPr="0040630A">
        <w:rPr>
          <w:rFonts w:ascii="Times New Roman" w:hAnsi="Times New Roman" w:cs="Times New Roman"/>
        </w:rPr>
        <w:t xml:space="preserve">at a site </w:t>
      </w:r>
      <w:r w:rsidR="00DB7708" w:rsidRPr="0040630A">
        <w:rPr>
          <w:rFonts w:ascii="Times New Roman" w:hAnsi="Times New Roman" w:cs="Times New Roman"/>
        </w:rPr>
        <w:t>during a single trapping period</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xml:space="preserve">; Fig. </w:t>
      </w:r>
      <w:r w:rsidR="002C3FCC">
        <w:rPr>
          <w:rFonts w:ascii="Times New Roman" w:hAnsi="Times New Roman" w:cs="Times New Roman"/>
        </w:rPr>
        <w:t>S</w:t>
      </w:r>
      <w:r w:rsidR="00CB69D7">
        <w:rPr>
          <w:rFonts w:ascii="Times New Roman" w:hAnsi="Times New Roman" w:cs="Times New Roman"/>
        </w:rPr>
        <w:t>1</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027024F" w14:textId="193483AC" w:rsidR="009070B6" w:rsidRPr="009852C1" w:rsidRDefault="006D47FC" w:rsidP="00220808">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w:t>
      </w:r>
      <w:proofErr w:type="gramStart"/>
      <w:r w:rsidR="00A1755C" w:rsidRPr="0040630A">
        <w:rPr>
          <w:rFonts w:ascii="Times New Roman" w:hAnsi="Times New Roman" w:cs="Times New Roman"/>
        </w:rPr>
        <w:t>, …,</w:t>
      </w:r>
      <w:proofErr w:type="gramEnd"/>
      <w:r w:rsidR="00A1755C" w:rsidRPr="0040630A">
        <w:rPr>
          <w:rFonts w:ascii="Times New Roman" w:hAnsi="Times New Roman" w:cs="Times New Roman"/>
        </w:rPr>
        <w:t xml:space="preserve"> </w:t>
      </w:r>
      <w:r w:rsidR="009C5665" w:rsidRPr="005751F1">
        <w:rPr>
          <w:rFonts w:ascii="Times New Roman" w:hAnsi="Times New Roman" w:cs="Times New Roman"/>
          <w:i/>
        </w:rPr>
        <w:t>N</w:t>
      </w:r>
      <w:r w:rsidR="00A1755C" w:rsidRPr="0040630A">
        <w:rPr>
          <w:rFonts w:ascii="Times New Roman" w:hAnsi="Times New Roman" w:cs="Times New Roman"/>
        </w:rPr>
        <w:t>),</w:t>
      </w:r>
      <w:r w:rsidR="007F2B5E">
        <w:rPr>
          <w:rFonts w:ascii="Times New Roman" w:hAnsi="Times New Roman" w:cs="Times New Roman"/>
        </w:rPr>
        <w:t xml:space="preserve"> for </w:t>
      </w:r>
      <w:r w:rsidR="007F2B5E" w:rsidRPr="008C1A00">
        <w:rPr>
          <w:rFonts w:ascii="Times New Roman" w:hAnsi="Times New Roman" w:cs="Times New Roman"/>
          <w:i/>
        </w:rPr>
        <w:t>N</w:t>
      </w:r>
      <w:r w:rsidR="00701336">
        <w:rPr>
          <w:rFonts w:ascii="Times New Roman" w:hAnsi="Times New Roman" w:cs="Times New Roman"/>
          <w:i/>
        </w:rPr>
        <w:t xml:space="preserve"> </w:t>
      </w:r>
      <w:r w:rsidR="00701336" w:rsidRPr="00220808">
        <w:rPr>
          <w:rFonts w:ascii="Times New Roman" w:hAnsi="Times New Roman" w:cs="Times New Roman"/>
        </w:rPr>
        <w:t>= 30</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701336">
        <w:rPr>
          <w:rFonts w:ascii="Times New Roman" w:eastAsia="Times New Roman" w:hAnsi="Times New Roman" w:cs="Times New Roman"/>
          <w:color w:val="000000" w:themeColor="text1"/>
          <w:kern w:val="24"/>
        </w:rPr>
        <w:t xml:space="preserve"> = 200m</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339056D5" w14:textId="77777777"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36003D1" w14:textId="575CF5BA" w:rsidR="0022165A" w:rsidRPr="009852C1" w:rsidRDefault="00FE67C8" w:rsidP="00220808">
      <w:pPr>
        <w:pStyle w:val="BodyText"/>
        <w:spacing w:line="480" w:lineRule="auto"/>
        <w:ind w:firstLine="720"/>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 xml:space="preserve">In scenarios with </w:t>
      </w:r>
      <w:r w:rsidR="007111E6" w:rsidRPr="005751F1">
        <w:rPr>
          <w:rFonts w:ascii="Times New Roman" w:eastAsiaTheme="minorEastAsia" w:hAnsi="Times New Roman" w:cs="Times New Roman"/>
        </w:rPr>
        <w:t>uneven density of activity centers</w:t>
      </w:r>
      <w:r w:rsidR="000A68B2">
        <w:rPr>
          <w:rFonts w:ascii="Times New Roman" w:eastAsiaTheme="minorEastAsia" w:hAnsi="Times New Roman" w:cs="Times New Roman"/>
        </w:rPr>
        <w:t xml:space="preserve"> across the trapping grid</w:t>
      </w:r>
      <w:r w:rsidR="0022165A">
        <w:rPr>
          <w:rFonts w:ascii="Times New Roman" w:hAnsi="Times New Roman" w:cs="Times New Roman"/>
        </w:rPr>
        <w:t>,</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w:t>
      </w:r>
      <w:r w:rsidR="00631159">
        <w:rPr>
          <w:rFonts w:ascii="Times New Roman" w:eastAsia="Times New Roman" w:hAnsi="Times New Roman" w:cs="Times New Roman"/>
          <w:color w:val="000000" w:themeColor="text1"/>
          <w:kern w:val="24"/>
        </w:rPr>
        <w:t xml:space="preserve">activity centers simulated at random from within </w:t>
      </w:r>
      <w:r w:rsidR="00AF2023">
        <w:rPr>
          <w:rFonts w:ascii="Times New Roman" w:eastAsia="Times New Roman" w:hAnsi="Times New Roman" w:cs="Times New Roman"/>
          <w:color w:val="000000" w:themeColor="text1"/>
          <w:kern w:val="24"/>
        </w:rPr>
        <w:t xml:space="preserve">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734E27">
        <w:rPr>
          <w:rFonts w:ascii="Times New Roman" w:eastAsia="Times New Roman" w:hAnsi="Times New Roman" w:cs="Times New Roman"/>
          <w:color w:val="000000" w:themeColor="text1"/>
          <w:kern w:val="24"/>
        </w:rPr>
        <w:t>2</w:t>
      </w:r>
      <w:r w:rsidR="00A248BA">
        <w:rPr>
          <w:rFonts w:ascii="Times New Roman" w:eastAsia="Times New Roman" w:hAnsi="Times New Roman" w:cs="Times New Roman"/>
          <w:color w:val="000000" w:themeColor="text1"/>
          <w:kern w:val="24"/>
        </w:rPr>
        <w:t>A</w:t>
      </w:r>
      <w:r w:rsidR="0022165A">
        <w:rPr>
          <w:rFonts w:ascii="Times New Roman" w:eastAsia="Times New Roman" w:hAnsi="Times New Roman" w:cs="Times New Roman"/>
          <w:color w:val="000000" w:themeColor="text1"/>
          <w:kern w:val="24"/>
        </w:rPr>
        <w:t xml:space="preserve">). </w:t>
      </w:r>
    </w:p>
    <w:p w14:paraId="557F4BFB" w14:textId="77777777" w:rsidR="009070B6" w:rsidRPr="0040630A" w:rsidRDefault="00B51E61" w:rsidP="001E74A1">
      <w:pPr>
        <w:pStyle w:val="ImageCaption"/>
        <w:spacing w:line="480" w:lineRule="auto"/>
        <w:ind w:firstLine="720"/>
        <w:rPr>
          <w:rFonts w:ascii="Times New Roman" w:eastAsia="Times New Roman" w:hAnsi="Times New Roman" w:cs="Times New Roman"/>
          <w:i w:val="0"/>
          <w:iCs/>
          <w:color w:val="000000" w:themeColor="text1"/>
          <w:kern w:val="24"/>
        </w:rPr>
      </w:pPr>
      <w:r>
        <w:rPr>
          <w:rFonts w:ascii="Times New Roman" w:eastAsiaTheme="minorEastAsia" w:hAnsi="Times New Roman" w:cs="Times New Roman"/>
          <w:i w:val="0"/>
        </w:rPr>
        <w:lastRenderedPageBreak/>
        <w:t>W</w:t>
      </w:r>
      <w:r w:rsidR="009070B6" w:rsidRPr="0040630A">
        <w:rPr>
          <w:rFonts w:ascii="Times New Roman" w:eastAsiaTheme="minorEastAsia" w:hAnsi="Times New Roman" w:cs="Times New Roman"/>
          <w:i w:val="0"/>
        </w:rPr>
        <w:t>e assigned a</w:t>
      </w:r>
      <w:r w:rsidR="004464D1">
        <w:rPr>
          <w:rFonts w:ascii="Times New Roman" w:eastAsiaTheme="minorEastAsia" w:hAnsi="Times New Roman" w:cs="Times New Roman"/>
          <w:i w:val="0"/>
        </w:rPr>
        <w:t xml:space="preserve"> normally distributed</w:t>
      </w:r>
      <w:r w:rsidR="009070B6"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r w:rsidR="0038597E" w:rsidRPr="003C0145">
        <w:rPr>
          <w:rFonts w:ascii="Times New Roman" w:eastAsia="Times New Roman" w:hAnsi="Times New Roman" w:cs="Times New Roman"/>
          <w:color w:val="000000" w:themeColor="text1"/>
          <w:kern w:val="24"/>
          <w:vertAlign w:val="subscript"/>
        </w:rPr>
        <w:t>i</w:t>
      </w:r>
      <w:r w:rsidR="0038597E">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0F92BAF9"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0B1B8D52"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w:t>
      </w:r>
      <w:proofErr w:type="gramStart"/>
      <w:r w:rsidR="009D1E2C" w:rsidRPr="0040630A">
        <w:rPr>
          <w:rFonts w:ascii="Times New Roman" w:hAnsi="Times New Roman" w:cs="Times New Roman"/>
          <w:i/>
          <w:vertAlign w:val="subscript"/>
        </w:rPr>
        <w:t>,k</w:t>
      </w:r>
      <w:r w:rsidR="001D1289">
        <w:rPr>
          <w:rFonts w:ascii="Times New Roman" w:hAnsi="Times New Roman" w:cs="Times New Roman"/>
          <w:i/>
          <w:vertAlign w:val="subscript"/>
        </w:rPr>
        <w:t>,t</w:t>
      </w:r>
      <w:proofErr w:type="spellEnd"/>
      <w:proofErr w:type="gram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3B09325F" w14:textId="77777777" w:rsidR="00E97AE7" w:rsidRPr="0040630A" w:rsidRDefault="00215FA4"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6ADE2719" w14:textId="244BD503" w:rsidR="00785E6D" w:rsidRDefault="004C012C" w:rsidP="0079361C">
      <w:pPr>
        <w:pStyle w:val="ImageCaption"/>
        <w:spacing w:line="480" w:lineRule="auto"/>
        <w:rPr>
          <w:rFonts w:ascii="Times New Roman" w:eastAsiaTheme="minorEastAsia" w:hAnsi="Times New Roman" w:cs="Times New Roman"/>
          <w:i w:val="0"/>
        </w:rPr>
      </w:pPr>
      <w:proofErr w:type="gramStart"/>
      <w:r w:rsidRPr="0040630A">
        <w:rPr>
          <w:rFonts w:ascii="Times New Roman" w:eastAsiaTheme="minorEastAsia" w:hAnsi="Times New Roman" w:cs="Times New Roman"/>
          <w:i w:val="0"/>
        </w:rPr>
        <w:t>where</w:t>
      </w:r>
      <w:proofErr w:type="gramEnd"/>
      <w:r w:rsidRPr="0040630A">
        <w:rPr>
          <w:rFonts w:ascii="Times New Roman" w:eastAsiaTheme="minorEastAsia" w:hAnsi="Times New Roman" w:cs="Times New Roman"/>
          <w:i w:val="0"/>
        </w:rPr>
        <w:t xml:space="preserve"> </w:t>
      </w:r>
      <w:r w:rsidR="00A8024E" w:rsidRPr="003C0145">
        <w:rPr>
          <w:rFonts w:ascii="Times New Roman" w:eastAsia="Times New Roman" w:hAnsi="Times New Roman" w:cs="Times New Roman"/>
          <w:color w:val="000000" w:themeColor="text1"/>
          <w:kern w:val="24"/>
          <w:lang w:val="el-GR"/>
        </w:rPr>
        <w:t>Ψ</w:t>
      </w:r>
      <w:proofErr w:type="spellStart"/>
      <w:r w:rsidR="00A8024E" w:rsidRPr="003C0145">
        <w:rPr>
          <w:rFonts w:ascii="Times New Roman" w:eastAsia="Times New Roman" w:hAnsi="Times New Roman" w:cs="Times New Roman"/>
          <w:color w:val="000000" w:themeColor="text1"/>
          <w:kern w:val="24"/>
          <w:vertAlign w:val="subscript"/>
        </w:rPr>
        <w:t>i,k</w:t>
      </w:r>
      <w:proofErr w:type="spell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455"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455"/>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734E27">
        <w:rPr>
          <w:rFonts w:ascii="Times New Roman" w:eastAsiaTheme="minorEastAsia" w:hAnsi="Times New Roman" w:cs="Times New Roman"/>
          <w:i w:val="0"/>
        </w:rPr>
        <w:t>2</w:t>
      </w:r>
      <w:r w:rsidR="001A489F">
        <w:rPr>
          <w:rFonts w:ascii="Times New Roman" w:eastAsiaTheme="minorEastAsia" w:hAnsi="Times New Roman" w:cs="Times New Roman"/>
          <w:i w:val="0"/>
        </w:rPr>
        <w:t>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3A1D80">
        <w:rPr>
          <w:rFonts w:ascii="Times New Roman" w:eastAsiaTheme="minorEastAsia" w:hAnsi="Times New Roman" w:cs="Times New Roman"/>
          <w:i w:val="0"/>
        </w:rPr>
        <w:t xml:space="preserve">The general form of the </w:t>
      </w:r>
      <w:r w:rsidR="005E3F2B">
        <w:rPr>
          <w:rFonts w:ascii="Times New Roman" w:eastAsiaTheme="minorEastAsia" w:hAnsi="Times New Roman" w:cs="Times New Roman"/>
          <w:i w:val="0"/>
        </w:rPr>
        <w:t xml:space="preserve">model </w:t>
      </w:r>
      <w:r w:rsidR="003A1D80">
        <w:rPr>
          <w:rFonts w:ascii="Times New Roman" w:eastAsiaTheme="minorEastAsia" w:hAnsi="Times New Roman" w:cs="Times New Roman"/>
          <w:i w:val="0"/>
        </w:rPr>
        <w:t xml:space="preserve">in </w:t>
      </w:r>
      <w:proofErr w:type="spellStart"/>
      <w:r w:rsidR="003A1D80">
        <w:rPr>
          <w:rFonts w:ascii="Times New Roman" w:eastAsiaTheme="minorEastAsia" w:hAnsi="Times New Roman" w:cs="Times New Roman"/>
          <w:i w:val="0"/>
        </w:rPr>
        <w:t>eq</w:t>
      </w:r>
      <w:proofErr w:type="spellEnd"/>
      <w:r w:rsidR="003A1D80">
        <w:rPr>
          <w:rFonts w:ascii="Times New Roman" w:eastAsiaTheme="minorEastAsia" w:hAnsi="Times New Roman" w:cs="Times New Roman"/>
          <w:i w:val="0"/>
        </w:rPr>
        <w:t xml:space="preserve"> 3 is referred to as</w:t>
      </w:r>
      <w:r w:rsidR="001E74A1">
        <w:rPr>
          <w:rFonts w:ascii="Times New Roman" w:eastAsiaTheme="minorEastAsia" w:hAnsi="Times New Roman" w:cs="Times New Roman"/>
          <w:i w:val="0"/>
        </w:rPr>
        <w:t xml:space="preserve"> </w:t>
      </w:r>
      <w:r w:rsidR="005E3F2B">
        <w:rPr>
          <w:rFonts w:ascii="Times New Roman" w:eastAsiaTheme="minorEastAsia" w:hAnsi="Times New Roman" w:cs="Times New Roman"/>
          <w:i w:val="0"/>
        </w:rPr>
        <w:t xml:space="preserve">a </w:t>
      </w:r>
      <w:r w:rsidR="00E5187E">
        <w:rPr>
          <w:rFonts w:ascii="Times New Roman" w:eastAsiaTheme="minorEastAsia" w:hAnsi="Times New Roman" w:cs="Times New Roman"/>
          <w:i w:val="0"/>
        </w:rPr>
        <w:t>half-normal detection function</w:t>
      </w:r>
      <w:r w:rsidR="000E3BDC">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1A02AB" w:rsidRPr="001E74A1">
        <w:rPr>
          <w:rFonts w:ascii="Times New Roman" w:eastAsia="Times New Roman" w:hAnsi="Times New Roman" w:cs="Times New Roman"/>
          <w:color w:val="000000" w:themeColor="text1"/>
          <w:kern w:val="24"/>
        </w:rPr>
        <w:t>g</w:t>
      </w:r>
      <w:r w:rsidR="001A02AB" w:rsidRPr="001E74A1">
        <w:rPr>
          <w:rFonts w:ascii="Times New Roman" w:eastAsia="Times New Roman" w:hAnsi="Times New Roman" w:cs="Times New Roman"/>
          <w:color w:val="000000" w:themeColor="text1"/>
          <w:kern w:val="24"/>
          <w:position w:val="-6"/>
          <w:vertAlign w:val="subscript"/>
        </w:rPr>
        <w:t>0</w:t>
      </w:r>
      <w:r w:rsidR="00E5187E" w:rsidRPr="00E5187E">
        <w:rPr>
          <w:rFonts w:ascii="Times New Roman" w:eastAsiaTheme="minorEastAsia" w:hAnsi="Times New Roman" w:cs="Times New Roman"/>
          <w:i w:val="0"/>
        </w:rPr>
        <w:t xml:space="preserve"> </w:t>
      </w:r>
      <w:r w:rsidR="00E6201D">
        <w:rPr>
          <w:rFonts w:ascii="Times New Roman" w:eastAsiaTheme="minorEastAsia" w:hAnsi="Times New Roman" w:cs="Times New Roman"/>
          <w:i w:val="0"/>
        </w:rPr>
        <w:t>determin</w:t>
      </w:r>
      <w:r w:rsidR="00654E47">
        <w:rPr>
          <w:rFonts w:ascii="Times New Roman" w:eastAsiaTheme="minorEastAsia" w:hAnsi="Times New Roman" w:cs="Times New Roman"/>
          <w:i w:val="0"/>
        </w:rPr>
        <w:t>es</w:t>
      </w:r>
      <w:r w:rsidR="00E6201D">
        <w:rPr>
          <w:rFonts w:ascii="Times New Roman" w:eastAsiaTheme="minorEastAsia" w:hAnsi="Times New Roman" w:cs="Times New Roman"/>
          <w:i w:val="0"/>
        </w:rPr>
        <w:t xml:space="preserve"> </w:t>
      </w:r>
      <w:r w:rsidR="00E5187E" w:rsidRPr="00E5187E">
        <w:rPr>
          <w:rFonts w:ascii="Times New Roman" w:eastAsiaTheme="minorEastAsia" w:hAnsi="Times New Roman" w:cs="Times New Roman"/>
          <w:i w:val="0"/>
        </w:rPr>
        <w:t xml:space="preserve">the </w:t>
      </w:r>
      <w:r w:rsidR="000748F7">
        <w:rPr>
          <w:rFonts w:ascii="Times New Roman" w:eastAsiaTheme="minorEastAsia" w:hAnsi="Times New Roman" w:cs="Times New Roman"/>
          <w:i w:val="0"/>
        </w:rPr>
        <w:t>m</w:t>
      </w:r>
      <w:r w:rsidR="00964508">
        <w:rPr>
          <w:rFonts w:ascii="Times New Roman" w:eastAsiaTheme="minorEastAsia" w:hAnsi="Times New Roman" w:cs="Times New Roman"/>
          <w:i w:val="0"/>
        </w:rPr>
        <w:t xml:space="preserve">aximum </w:t>
      </w:r>
      <w:r w:rsidR="00E5187E" w:rsidRPr="00E5187E">
        <w:rPr>
          <w:rFonts w:ascii="Times New Roman" w:eastAsiaTheme="minorEastAsia" w:hAnsi="Times New Roman" w:cs="Times New Roman"/>
          <w:i w:val="0"/>
        </w:rPr>
        <w:t xml:space="preserve">probability of detecting an animal and σ represents the rate at which </w:t>
      </w:r>
      <w:r w:rsidR="00964508">
        <w:rPr>
          <w:rFonts w:ascii="Times New Roman" w:eastAsiaTheme="minorEastAsia" w:hAnsi="Times New Roman" w:cs="Times New Roman"/>
          <w:i w:val="0"/>
        </w:rPr>
        <w:t>detection drops off with distance between an individual’s activity center and the trap</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Note, it</w:t>
      </w:r>
      <w:r w:rsidR="00FA59A3">
        <w:rPr>
          <w:rFonts w:ascii="Times New Roman" w:eastAsiaTheme="minorEastAsia" w:hAnsi="Times New Roman" w:cs="Times New Roman"/>
          <w:i w:val="0"/>
        </w:rPr>
        <w:t xml:space="preserve"> is common to </w:t>
      </w:r>
      <w:r w:rsidR="004117EA">
        <w:rPr>
          <w:rFonts w:ascii="Times New Roman" w:eastAsiaTheme="minorEastAsia" w:hAnsi="Times New Roman" w:cs="Times New Roman"/>
          <w:i w:val="0"/>
        </w:rPr>
        <w:t xml:space="preserve">use a parameter </w:t>
      </w:r>
      <w:r w:rsidR="004117EA">
        <w:rPr>
          <w:rFonts w:ascii="Times New Roman" w:eastAsiaTheme="minorEastAsia" w:hAnsi="Times New Roman" w:cs="Times New Roman"/>
        </w:rPr>
        <w:t xml:space="preserve">b </w:t>
      </w:r>
      <w:r w:rsidR="004117EA">
        <w:rPr>
          <w:rFonts w:ascii="Times New Roman" w:eastAsiaTheme="minorEastAsia" w:hAnsi="Times New Roman" w:cs="Times New Roman"/>
          <w:i w:val="0"/>
        </w:rPr>
        <w:t xml:space="preserve">to model a change in capture probabilities across all traps following an initial capture and </w:t>
      </w:r>
      <w:r w:rsidR="00B7084A">
        <w:rPr>
          <w:rFonts w:ascii="Times New Roman" w:eastAsiaTheme="minorEastAsia" w:hAnsi="Times New Roman" w:cs="Times New Roman"/>
          <w:i w:val="0"/>
        </w:rPr>
        <w:t xml:space="preserve">a </w:t>
      </w:r>
      <w:r w:rsidR="004117EA">
        <w:rPr>
          <w:rFonts w:ascii="Times New Roman" w:eastAsiaTheme="minorEastAsia" w:hAnsi="Times New Roman" w:cs="Times New Roman"/>
          <w:i w:val="0"/>
        </w:rPr>
        <w:t>par</w:t>
      </w:r>
      <w:r w:rsidR="00B7084A">
        <w:rPr>
          <w:rFonts w:ascii="Times New Roman" w:eastAsiaTheme="minorEastAsia" w:hAnsi="Times New Roman" w:cs="Times New Roman"/>
          <w:i w:val="0"/>
        </w:rPr>
        <w:t>a</w:t>
      </w:r>
      <w:r w:rsidR="004117EA">
        <w:rPr>
          <w:rFonts w:ascii="Times New Roman" w:eastAsiaTheme="minorEastAsia" w:hAnsi="Times New Roman" w:cs="Times New Roman"/>
          <w:i w:val="0"/>
        </w:rPr>
        <w:t xml:space="preserve">meter </w:t>
      </w:r>
      <w:proofErr w:type="spellStart"/>
      <w:r w:rsidR="004117EA">
        <w:rPr>
          <w:rFonts w:ascii="Times New Roman" w:eastAsiaTheme="minorEastAsia" w:hAnsi="Times New Roman" w:cs="Times New Roman"/>
        </w:rPr>
        <w:t>b</w:t>
      </w:r>
      <w:r w:rsidR="004117EA">
        <w:rPr>
          <w:rFonts w:ascii="Times New Roman" w:eastAsiaTheme="minorEastAsia" w:hAnsi="Times New Roman" w:cs="Times New Roman"/>
          <w:vertAlign w:val="subscript"/>
        </w:rPr>
        <w:t>k</w:t>
      </w:r>
      <w:proofErr w:type="spellEnd"/>
      <w:r w:rsidR="004117EA">
        <w:rPr>
          <w:rFonts w:ascii="Times New Roman" w:eastAsiaTheme="minorEastAsia" w:hAnsi="Times New Roman" w:cs="Times New Roman"/>
          <w:i w:val="0"/>
        </w:rPr>
        <w:t xml:space="preserve"> when modeling a change in capture probabilities</w:t>
      </w:r>
      <w:r w:rsidR="00B7084A">
        <w:rPr>
          <w:rFonts w:ascii="Times New Roman" w:eastAsiaTheme="minorEastAsia" w:hAnsi="Times New Roman" w:cs="Times New Roman"/>
          <w:i w:val="0"/>
        </w:rPr>
        <w:t xml:space="preserve"> that applies only to those tr</w:t>
      </w:r>
      <w:r w:rsidR="004F0949">
        <w:rPr>
          <w:rFonts w:ascii="Times New Roman" w:eastAsiaTheme="minorEastAsia" w:hAnsi="Times New Roman" w:cs="Times New Roman"/>
          <w:i w:val="0"/>
        </w:rPr>
        <w:t>aps where the individual has be</w:t>
      </w:r>
      <w:r w:rsidR="00B7084A">
        <w:rPr>
          <w:rFonts w:ascii="Times New Roman" w:eastAsiaTheme="minorEastAsia" w:hAnsi="Times New Roman" w:cs="Times New Roman"/>
          <w:i w:val="0"/>
        </w:rPr>
        <w:t>e</w:t>
      </w:r>
      <w:r w:rsidR="004F0949">
        <w:rPr>
          <w:rFonts w:ascii="Times New Roman" w:eastAsiaTheme="minorEastAsia" w:hAnsi="Times New Roman" w:cs="Times New Roman"/>
          <w:i w:val="0"/>
        </w:rPr>
        <w:t>n</w:t>
      </w:r>
      <w:r w:rsidR="00B7084A">
        <w:rPr>
          <w:rFonts w:ascii="Times New Roman" w:eastAsiaTheme="minorEastAsia" w:hAnsi="Times New Roman" w:cs="Times New Roman"/>
          <w:i w:val="0"/>
        </w:rPr>
        <w:t xml:space="preserve"> previously captured (see </w:t>
      </w:r>
      <w:r w:rsidR="00B7084A">
        <w:rPr>
          <w:rFonts w:ascii="Times New Roman" w:eastAsiaTheme="minorEastAsia" w:hAnsi="Times New Roman" w:cs="Times New Roman"/>
        </w:rPr>
        <w:t>Model Fitting</w:t>
      </w:r>
      <w:r w:rsidR="00B7084A" w:rsidRPr="008504DD">
        <w:rPr>
          <w:rFonts w:ascii="Times New Roman" w:eastAsiaTheme="minorEastAsia" w:hAnsi="Times New Roman" w:cs="Times New Roman"/>
          <w:i w:val="0"/>
        </w:rPr>
        <w:t>)</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Here</w:t>
      </w:r>
      <w:r w:rsidR="004F0949">
        <w:rPr>
          <w:rFonts w:ascii="Times New Roman" w:eastAsiaTheme="minorEastAsia" w:hAnsi="Times New Roman" w:cs="Times New Roman"/>
          <w:i w:val="0"/>
        </w:rPr>
        <w:t xml:space="preserve"> (eq. 3)</w:t>
      </w:r>
      <w:r w:rsidR="004117EA">
        <w:rPr>
          <w:rFonts w:ascii="Times New Roman" w:eastAsiaTheme="minorEastAsia" w:hAnsi="Times New Roman" w:cs="Times New Roman"/>
          <w:i w:val="0"/>
        </w:rPr>
        <w:t xml:space="preserve">, we use </w:t>
      </w:r>
      <w:r w:rsidR="004117EA">
        <w:rPr>
          <w:rFonts w:ascii="Times New Roman" w:eastAsiaTheme="minorEastAsia" w:hAnsi="Times New Roman" w:cs="Times New Roman"/>
        </w:rPr>
        <w:t xml:space="preserve">b </w:t>
      </w:r>
      <w:r w:rsidR="00B7084A">
        <w:rPr>
          <w:rFonts w:ascii="Times New Roman" w:eastAsiaTheme="minorEastAsia" w:hAnsi="Times New Roman" w:cs="Times New Roman"/>
          <w:i w:val="0"/>
        </w:rPr>
        <w:t xml:space="preserve">rather than </w:t>
      </w:r>
      <w:proofErr w:type="spellStart"/>
      <w:r w:rsidR="00B7084A" w:rsidRPr="008504DD">
        <w:rPr>
          <w:rFonts w:ascii="Times New Roman" w:eastAsiaTheme="minorEastAsia" w:hAnsi="Times New Roman" w:cs="Times New Roman"/>
        </w:rPr>
        <w:t>b</w:t>
      </w:r>
      <w:r w:rsidR="00B7084A" w:rsidRPr="008504DD">
        <w:rPr>
          <w:rFonts w:ascii="Times New Roman" w:eastAsiaTheme="minorEastAsia" w:hAnsi="Times New Roman" w:cs="Times New Roman"/>
          <w:vertAlign w:val="subscript"/>
        </w:rPr>
        <w:t>k</w:t>
      </w:r>
      <w:proofErr w:type="spellEnd"/>
      <w:r w:rsidR="00B7084A">
        <w:rPr>
          <w:rFonts w:ascii="Times New Roman" w:eastAsiaTheme="minorEastAsia" w:hAnsi="Times New Roman" w:cs="Times New Roman"/>
          <w:i w:val="0"/>
        </w:rPr>
        <w:t xml:space="preserve"> even though we apply this effect only to those traps where the individual has been previously captured, and we pair this parameter with a set of trap-specific indicator variables, </w:t>
      </w:r>
      <w:proofErr w:type="spellStart"/>
      <w:r w:rsidR="00B7084A" w:rsidRPr="003C0145">
        <w:rPr>
          <w:rFonts w:ascii="Times New Roman" w:eastAsiaTheme="minorEastAsia" w:hAnsi="Times New Roman" w:cs="Times New Roman"/>
        </w:rPr>
        <w:t>C</w:t>
      </w:r>
      <w:r w:rsidR="00B7084A" w:rsidRPr="003C0145">
        <w:rPr>
          <w:rFonts w:ascii="Times New Roman" w:eastAsiaTheme="minorEastAsia" w:hAnsi="Times New Roman" w:cs="Times New Roman"/>
          <w:vertAlign w:val="subscript"/>
        </w:rPr>
        <w:t>i,k</w:t>
      </w:r>
      <w:proofErr w:type="spellEnd"/>
      <w:r w:rsidR="00B7084A" w:rsidRPr="0040630A">
        <w:rPr>
          <w:rFonts w:ascii="Times New Roman" w:eastAsiaTheme="minorEastAsia" w:hAnsi="Times New Roman" w:cs="Times New Roman"/>
          <w:i w:val="0"/>
          <w:vertAlign w:val="subscript"/>
        </w:rPr>
        <w:t xml:space="preserve"> </w:t>
      </w:r>
      <w:r w:rsidR="00B7084A">
        <w:rPr>
          <w:rFonts w:ascii="Times New Roman" w:eastAsiaTheme="minorEastAsia" w:hAnsi="Times New Roman" w:cs="Times New Roman"/>
          <w:i w:val="0"/>
          <w:vertAlign w:val="subscript"/>
        </w:rPr>
        <w:t>,</w:t>
      </w:r>
      <w:r w:rsidR="00B7084A" w:rsidRPr="001E5567">
        <w:rPr>
          <w:rFonts w:ascii="Times New Roman" w:eastAsiaTheme="minorEastAsia" w:hAnsi="Times New Roman" w:cs="Times New Roman"/>
          <w:vertAlign w:val="subscript"/>
        </w:rPr>
        <w:t>t</w:t>
      </w:r>
      <w:r w:rsidR="00B7084A">
        <w:rPr>
          <w:rFonts w:ascii="Times New Roman" w:eastAsiaTheme="minorEastAsia" w:hAnsi="Times New Roman" w:cs="Times New Roman"/>
        </w:rPr>
        <w:t>.</w:t>
      </w:r>
      <w:r w:rsidR="00B7084A">
        <w:rPr>
          <w:rFonts w:ascii="Times New Roman" w:eastAsiaTheme="minorEastAsia" w:hAnsi="Times New Roman" w:cs="Times New Roman"/>
          <w:i w:val="0"/>
        </w:rPr>
        <w:t xml:space="preserve">.  We feel this specification </w:t>
      </w:r>
      <w:r w:rsidR="004F0949">
        <w:rPr>
          <w:rFonts w:ascii="Times New Roman" w:eastAsiaTheme="minorEastAsia" w:hAnsi="Times New Roman" w:cs="Times New Roman"/>
          <w:i w:val="0"/>
        </w:rPr>
        <w:t xml:space="preserve">is more natural since the effect of a previous capture </w:t>
      </w:r>
      <w:r w:rsidR="00FA59A3">
        <w:rPr>
          <w:rFonts w:ascii="Times New Roman" w:eastAsiaTheme="minorEastAsia" w:hAnsi="Times New Roman" w:cs="Times New Roman"/>
          <w:i w:val="0"/>
        </w:rPr>
        <w:t>is assumed to be the same at every trap where a bear has been previously caught</w:t>
      </w:r>
      <w:r w:rsidR="00B7084A">
        <w:rPr>
          <w:rFonts w:ascii="Times New Roman" w:eastAsiaTheme="minorEastAsia" w:hAnsi="Times New Roman" w:cs="Times New Roman"/>
          <w:i w:val="0"/>
        </w:rPr>
        <w:t>.</w:t>
      </w:r>
      <w:r w:rsidR="00E5187E" w:rsidRPr="00E5187E">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i w:val="0"/>
        </w:rPr>
        <w:t xml:space="preserve"> </w:t>
      </w:r>
    </w:p>
    <w:p w14:paraId="678ED9F3" w14:textId="77777777" w:rsidR="00157665" w:rsidRPr="0040630A" w:rsidRDefault="006D47FC" w:rsidP="008504DD">
      <w:pPr>
        <w:pStyle w:val="ImageCaption"/>
        <w:spacing w:line="480" w:lineRule="auto"/>
        <w:ind w:firstLine="720"/>
        <w:rPr>
          <w:rFonts w:ascii="Times New Roman" w:eastAsiaTheme="minorEastAsia" w:hAnsi="Times New Roman" w:cs="Times New Roman"/>
          <w:i w:val="0"/>
        </w:rPr>
      </w:pPr>
      <w:r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6E4C2075"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lastRenderedPageBreak/>
        <w:t xml:space="preserve"> </w:t>
      </w:r>
      <w:proofErr w:type="spell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w:t>
      </w:r>
      <w:proofErr w:type="gramStart"/>
      <w:r w:rsidR="00157665" w:rsidRPr="0040630A">
        <w:rPr>
          <w:rFonts w:ascii="Times New Roman" w:eastAsiaTheme="minorEastAsia" w:hAnsi="Times New Roman" w:cs="Times New Roman"/>
          <w:vertAlign w:val="subscript"/>
        </w:rPr>
        <w:t>,</w:t>
      </w:r>
      <w:r w:rsidR="00207577">
        <w:rPr>
          <w:rFonts w:ascii="Times New Roman" w:eastAsiaTheme="minorEastAsia" w:hAnsi="Times New Roman" w:cs="Times New Roman"/>
          <w:vertAlign w:val="subscript"/>
        </w:rPr>
        <w:t>k</w:t>
      </w:r>
      <w:r w:rsidR="00157665" w:rsidRPr="0040630A">
        <w:rPr>
          <w:rFonts w:ascii="Times New Roman" w:eastAsiaTheme="minorEastAsia" w:hAnsi="Times New Roman" w:cs="Times New Roman"/>
          <w:vertAlign w:val="subscript"/>
        </w:rPr>
        <w:t>,t</w:t>
      </w:r>
      <w:proofErr w:type="spellEnd"/>
      <w:proofErr w:type="gram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798618E5"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w:t>
      </w:r>
      <w:proofErr w:type="gramStart"/>
      <w:r w:rsidR="009D1E2C" w:rsidRPr="0040630A">
        <w:rPr>
          <w:rFonts w:ascii="Times New Roman" w:eastAsiaTheme="minorEastAsia" w:hAnsi="Times New Roman" w:cs="Times New Roman"/>
          <w:vertAlign w:val="subscript"/>
        </w:rPr>
        <w:t>,k</w:t>
      </w:r>
      <w:r w:rsidR="001D1289">
        <w:rPr>
          <w:rFonts w:ascii="Times New Roman" w:eastAsiaTheme="minorEastAsia" w:hAnsi="Times New Roman" w:cs="Times New Roman"/>
          <w:vertAlign w:val="subscript"/>
        </w:rPr>
        <w:t>,t</w:t>
      </w:r>
      <w:proofErr w:type="spellEnd"/>
      <w:proofErr w:type="gram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2875F4B7"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proofErr w:type="gramStart"/>
      <w:r w:rsidRPr="0040630A">
        <w:rPr>
          <w:rFonts w:ascii="Times New Roman" w:eastAsiaTheme="minorEastAsia" w:hAnsi="Times New Roman" w:cs="Times New Roman"/>
          <w:vertAlign w:val="subscript"/>
        </w:rPr>
        <w:t>,</w:t>
      </w:r>
      <w:r w:rsidR="001D1289">
        <w:rPr>
          <w:rFonts w:ascii="Times New Roman" w:eastAsiaTheme="minorEastAsia" w:hAnsi="Times New Roman" w:cs="Times New Roman"/>
          <w:vertAlign w:val="subscript"/>
        </w:rPr>
        <w:t>k</w:t>
      </w:r>
      <w:r w:rsidRPr="0040630A">
        <w:rPr>
          <w:rFonts w:ascii="Times New Roman" w:eastAsiaTheme="minorEastAsia" w:hAnsi="Times New Roman" w:cs="Times New Roman"/>
          <w:vertAlign w:val="subscript"/>
        </w:rPr>
        <w:t>,t</w:t>
      </w:r>
      <w:proofErr w:type="spellEnd"/>
      <w:proofErr w:type="gram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5039DD2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r w:rsidR="00BF53DF" w:rsidRPr="003C0145">
        <w:rPr>
          <w:rFonts w:ascii="Times New Roman" w:eastAsia="Times New Roman" w:hAnsi="Times New Roman" w:cs="Times New Roman"/>
          <w:color w:val="000000" w:themeColor="text1"/>
          <w:kern w:val="24"/>
          <w:vertAlign w:val="subscript"/>
        </w:rPr>
        <w:t>i</w:t>
      </w:r>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2114480" w14:textId="00ACC35F" w:rsidR="004E188B" w:rsidRPr="00B23A44" w:rsidRDefault="004160AD" w:rsidP="00DF611A">
      <w:pPr>
        <w:pStyle w:val="Heading2"/>
        <w:spacing w:line="480" w:lineRule="auto"/>
        <w:rPr>
          <w:rFonts w:ascii="Times New Roman" w:hAnsi="Times New Roman" w:cs="Times New Roman"/>
          <w:color w:val="auto"/>
          <w:sz w:val="24"/>
          <w:szCs w:val="24"/>
        </w:rPr>
      </w:pPr>
      <w:bookmarkStart w:id="456" w:name="subsampling"/>
      <w:bookmarkEnd w:id="456"/>
      <w:r w:rsidRPr="00B23A44">
        <w:rPr>
          <w:rFonts w:ascii="Times New Roman" w:hAnsi="Times New Roman" w:cs="Times New Roman"/>
          <w:color w:val="auto"/>
          <w:sz w:val="24"/>
          <w:szCs w:val="24"/>
        </w:rPr>
        <w:t>Subsampling</w:t>
      </w:r>
      <w:r w:rsidR="00AD22BE">
        <w:rPr>
          <w:rFonts w:ascii="Times New Roman" w:hAnsi="Times New Roman" w:cs="Times New Roman"/>
          <w:color w:val="auto"/>
          <w:sz w:val="24"/>
          <w:szCs w:val="24"/>
        </w:rPr>
        <w:t xml:space="preserve"> </w:t>
      </w:r>
      <w:commentRangeStart w:id="457"/>
      <w:r w:rsidR="00AD22BE">
        <w:rPr>
          <w:rFonts w:ascii="Times New Roman" w:hAnsi="Times New Roman" w:cs="Times New Roman"/>
          <w:color w:val="auto"/>
          <w:sz w:val="24"/>
          <w:szCs w:val="24"/>
        </w:rPr>
        <w:t>simulations</w:t>
      </w:r>
      <w:commentRangeEnd w:id="457"/>
      <w:r w:rsidR="00AD22BE">
        <w:rPr>
          <w:rStyle w:val="CommentReference"/>
          <w:rFonts w:asciiTheme="minorHAnsi" w:eastAsiaTheme="minorHAnsi" w:hAnsiTheme="minorHAnsi" w:cstheme="minorBidi"/>
          <w:b w:val="0"/>
          <w:bCs w:val="0"/>
          <w:color w:val="auto"/>
        </w:rPr>
        <w:commentReference w:id="457"/>
      </w:r>
    </w:p>
    <w:p w14:paraId="5B7DBB83" w14:textId="3AF2FFFC" w:rsidR="00A83210" w:rsidRPr="0040630A" w:rsidRDefault="00AD22BE" w:rsidP="00A36191">
      <w:pPr>
        <w:pStyle w:val="FirstParagraph"/>
        <w:spacing w:line="480" w:lineRule="auto"/>
        <w:ind w:firstLine="720"/>
        <w:rPr>
          <w:rFonts w:ascii="Times New Roman" w:hAnsi="Times New Roman" w:cs="Times New Roman"/>
        </w:rPr>
      </w:pPr>
      <w:r>
        <w:rPr>
          <w:rFonts w:ascii="Times New Roman" w:hAnsi="Times New Roman" w:cs="Times New Roman"/>
        </w:rPr>
        <w:t>We conducted simulations to explore the effects of</w:t>
      </w:r>
      <w:r w:rsidR="004160AD" w:rsidRPr="0040630A">
        <w:rPr>
          <w:rFonts w:ascii="Times New Roman" w:hAnsi="Times New Roman" w:cs="Times New Roman"/>
        </w:rPr>
        <w:t xml:space="preserve"> </w:t>
      </w:r>
      <w:r w:rsidR="00C71625" w:rsidRPr="0040630A">
        <w:rPr>
          <w:rFonts w:ascii="Times New Roman" w:hAnsi="Times New Roman" w:cs="Times New Roman"/>
        </w:rPr>
        <w:t>two alternative strategies</w:t>
      </w:r>
      <w:r w:rsidR="008939FB">
        <w:rPr>
          <w:rFonts w:ascii="Times New Roman" w:hAnsi="Times New Roman" w:cs="Times New Roman"/>
        </w:rPr>
        <w:t xml:space="preserve"> for subsampling</w:t>
      </w:r>
      <w:r w:rsidR="00A37288">
        <w:rPr>
          <w:rFonts w:ascii="Times New Roman" w:hAnsi="Times New Roman" w:cs="Times New Roman"/>
        </w:rPr>
        <w:t xml:space="preserve"> </w:t>
      </w:r>
      <w:r w:rsidR="00120994">
        <w:rPr>
          <w:rFonts w:ascii="Times New Roman" w:hAnsi="Times New Roman" w:cs="Times New Roman"/>
        </w:rPr>
        <w:t xml:space="preserve">hair </w:t>
      </w:r>
      <w:r w:rsidR="00A37288">
        <w:rPr>
          <w:rFonts w:ascii="Times New Roman" w:hAnsi="Times New Roman" w:cs="Times New Roman"/>
        </w:rPr>
        <w:t>left at hair traps in both the empirical and simulated data sets</w:t>
      </w:r>
      <w:r w:rsidR="00C71625" w:rsidRPr="0040630A">
        <w:rPr>
          <w:rFonts w:ascii="Times New Roman" w:hAnsi="Times New Roman" w:cs="Times New Roman"/>
        </w:rPr>
        <w:t xml:space="preserve">: </w:t>
      </w:r>
      <w:r w:rsidR="00A37288">
        <w:rPr>
          <w:rFonts w:ascii="Times New Roman" w:hAnsi="Times New Roman" w:cs="Times New Roman"/>
        </w:rPr>
        <w:t xml:space="preserve">1) </w:t>
      </w:r>
      <w:r w:rsidR="004160AD"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004160AD" w:rsidRPr="0040630A">
        <w:rPr>
          <w:rFonts w:ascii="Times New Roman" w:hAnsi="Times New Roman" w:cs="Times New Roman"/>
        </w:rPr>
        <w:t xml:space="preserve"> and </w:t>
      </w:r>
      <w:r w:rsidR="00A37288">
        <w:rPr>
          <w:rFonts w:ascii="Times New Roman" w:hAnsi="Times New Roman" w:cs="Times New Roman"/>
        </w:rPr>
        <w:t xml:space="preserve">2) </w:t>
      </w:r>
      <w:r w:rsidR="004160AD" w:rsidRPr="0040630A">
        <w:rPr>
          <w:rFonts w:ascii="Times New Roman" w:hAnsi="Times New Roman" w:cs="Times New Roman"/>
        </w:rPr>
        <w:t>a subsampling method that gives preference to unique site-sessions</w:t>
      </w:r>
      <w:r w:rsidR="000C7739" w:rsidRPr="0040630A">
        <w:rPr>
          <w:rFonts w:ascii="Times New Roman" w:hAnsi="Times New Roman" w:cs="Times New Roman"/>
        </w:rPr>
        <w:t xml:space="preserve">, which we will refer to as </w:t>
      </w:r>
      <w:commentRangeStart w:id="458"/>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004160AD" w:rsidRPr="0040630A">
        <w:rPr>
          <w:rFonts w:ascii="Times New Roman" w:hAnsi="Times New Roman" w:cs="Times New Roman"/>
        </w:rPr>
        <w:t>.</w:t>
      </w:r>
      <w:commentRangeEnd w:id="458"/>
      <w:r>
        <w:rPr>
          <w:rStyle w:val="CommentReference"/>
        </w:rPr>
        <w:commentReference w:id="458"/>
      </w:r>
      <w:r w:rsidR="004160AD"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004160AD" w:rsidRPr="0040630A">
        <w:rPr>
          <w:rFonts w:ascii="Times New Roman" w:hAnsi="Times New Roman" w:cs="Times New Roman"/>
          <w:i/>
        </w:rPr>
        <w:t>n</w:t>
      </w:r>
      <w:r w:rsidR="004160AD" w:rsidRPr="0040630A">
        <w:rPr>
          <w:rFonts w:ascii="Times New Roman" w:hAnsi="Times New Roman" w:cs="Times New Roman"/>
        </w:rPr>
        <w:t xml:space="preserve"> samples </w:t>
      </w:r>
      <w:r w:rsidR="000C7739" w:rsidRPr="0040630A">
        <w:rPr>
          <w:rFonts w:ascii="Times New Roman" w:hAnsi="Times New Roman" w:cs="Times New Roman"/>
        </w:rPr>
        <w:t>were</w:t>
      </w:r>
      <w:r w:rsidR="004160AD"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004160AD" w:rsidRPr="0040630A">
        <w:rPr>
          <w:rFonts w:ascii="Times New Roman" w:hAnsi="Times New Roman" w:cs="Times New Roman"/>
        </w:rPr>
        <w:t xml:space="preserve"> period</w:t>
      </w:r>
      <w:r w:rsidR="000C7739" w:rsidRPr="0040630A">
        <w:rPr>
          <w:rFonts w:ascii="Times New Roman" w:hAnsi="Times New Roman" w:cs="Times New Roman"/>
        </w:rPr>
        <w:t>s</w:t>
      </w:r>
      <w:r w:rsidR="004160AD"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proofErr w:type="spellStart"/>
      <w:r w:rsidR="00A1621F" w:rsidRPr="0040630A">
        <w:rPr>
          <w:rFonts w:ascii="Times New Roman" w:hAnsi="Times New Roman" w:cs="Times New Roman"/>
          <w:i/>
        </w:rPr>
        <w:t>m</w:t>
      </w:r>
      <w:proofErr w:type="spellEnd"/>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w:t>
      </w:r>
      <w:r w:rsidR="00FF1B33">
        <w:rPr>
          <w:rFonts w:ascii="Times New Roman" w:hAnsi="Times New Roman" w:cs="Times New Roman"/>
        </w:rPr>
        <w:t>data set</w:t>
      </w:r>
      <w:r w:rsidR="00A1621F" w:rsidRPr="0040630A">
        <w:rPr>
          <w:rFonts w:ascii="Times New Roman" w:hAnsi="Times New Roman" w:cs="Times New Roman"/>
        </w:rPr>
        <w:t xml:space="preserve">.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004160AD"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004160AD"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004160AD" w:rsidRPr="0040630A">
        <w:rPr>
          <w:rFonts w:ascii="Times New Roman" w:hAnsi="Times New Roman" w:cs="Times New Roman"/>
          <w:i/>
        </w:rPr>
        <w:t>n</w:t>
      </w:r>
      <w:r w:rsidR="004160AD" w:rsidRPr="0040630A">
        <w:rPr>
          <w:rFonts w:ascii="Times New Roman" w:hAnsi="Times New Roman" w:cs="Times New Roman"/>
        </w:rPr>
        <w:t xml:space="preserve"> samples</w:t>
      </w:r>
      <w:r w:rsidR="00A25806" w:rsidRPr="0040630A">
        <w:rPr>
          <w:rFonts w:ascii="Times New Roman" w:hAnsi="Times New Roman" w:cs="Times New Roman"/>
        </w:rPr>
        <w:t xml:space="preserve">. </w:t>
      </w:r>
      <w:commentRangeStart w:id="459"/>
      <w:r w:rsidR="00C23DDA">
        <w:rPr>
          <w:rFonts w:ascii="Times New Roman" w:hAnsi="Times New Roman" w:cs="Times New Roman"/>
        </w:rPr>
        <w:t>This mimics how we actually subsampled the hair in the empirical dataset, but here we resampled the resulting genetic dataset.</w:t>
      </w:r>
      <w:commentRangeEnd w:id="459"/>
      <w:r w:rsidR="00C23DDA">
        <w:rPr>
          <w:rStyle w:val="CommentReference"/>
        </w:rPr>
        <w:commentReference w:id="459"/>
      </w:r>
    </w:p>
    <w:p w14:paraId="42746A6B" w14:textId="5F4C400C" w:rsidR="00AD22BE" w:rsidRDefault="00AD2211" w:rsidP="008504DD">
      <w:pPr>
        <w:pStyle w:val="BodyText"/>
        <w:spacing w:line="480" w:lineRule="auto"/>
        <w:ind w:firstLine="720"/>
        <w:rPr>
          <w:rFonts w:ascii="Times New Roman" w:hAnsi="Times New Roman" w:cs="Times New Roman"/>
        </w:rPr>
      </w:pPr>
      <w:bookmarkStart w:id="460" w:name="model-structure"/>
      <w:bookmarkStart w:id="461" w:name="model-fitting"/>
      <w:bookmarkEnd w:id="460"/>
      <w:bookmarkEnd w:id="461"/>
      <w:r>
        <w:rPr>
          <w:rFonts w:ascii="Times New Roman" w:hAnsi="Times New Roman" w:cs="Times New Roman"/>
        </w:rPr>
        <w:t xml:space="preserve">We subsampled the empirical (black bear) </w:t>
      </w:r>
      <w:r w:rsidR="00FF1B33">
        <w:rPr>
          <w:rFonts w:ascii="Times New Roman" w:hAnsi="Times New Roman" w:cs="Times New Roman"/>
        </w:rPr>
        <w:t>data set</w:t>
      </w:r>
      <w:r>
        <w:rPr>
          <w:rFonts w:ascii="Times New Roman" w:hAnsi="Times New Roman" w:cs="Times New Roman"/>
        </w:rPr>
        <w:t xml:space="preserve">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sidRPr="00325499">
        <w:rPr>
          <w:rFonts w:ascii="Times New Roman" w:hAnsi="Times New Roman" w:cs="Times New Roman"/>
        </w:rPr>
        <w:lastRenderedPageBreak/>
        <w:t>=</w:t>
      </w:r>
      <w:r w:rsidRPr="00325499">
        <w:rPr>
          <w:rFonts w:ascii="Times New Roman" w:hAnsi="Times New Roman" w:cs="Times New Roman"/>
        </w:rPr>
        <w:t xml:space="preserve"> </w:t>
      </w:r>
      <w:r w:rsidR="002C533A" w:rsidRPr="00486A67">
        <w:rPr>
          <w:rFonts w:ascii="Times New Roman" w:hAnsi="Times New Roman" w:cs="Times New Roman"/>
          <w:rPrChange w:id="462" w:author="Dave Garshelis" w:date="2018-11-01T19:41:00Z">
            <w:rPr>
              <w:rFonts w:ascii="Times New Roman" w:hAnsi="Times New Roman" w:cs="Times New Roman"/>
            </w:rPr>
          </w:rPrChange>
        </w:rPr>
        <w:t xml:space="preserve">550, and </w:t>
      </w:r>
      <w:r w:rsidR="002C533A" w:rsidRPr="00486A67">
        <w:rPr>
          <w:rFonts w:ascii="Times New Roman" w:hAnsi="Times New Roman" w:cs="Times New Roman"/>
          <w:i/>
          <w:rPrChange w:id="463" w:author="Dave Garshelis" w:date="2018-11-01T19:41:00Z">
            <w:rPr>
              <w:rFonts w:ascii="Times New Roman" w:hAnsi="Times New Roman" w:cs="Times New Roman"/>
              <w:i/>
            </w:rPr>
          </w:rPrChange>
        </w:rPr>
        <w:t>n</w:t>
      </w:r>
      <w:r w:rsidRPr="00486A67">
        <w:rPr>
          <w:rFonts w:ascii="Times New Roman" w:hAnsi="Times New Roman" w:cs="Times New Roman"/>
          <w:rPrChange w:id="464" w:author="Dave Garshelis" w:date="2018-11-01T19:41:00Z">
            <w:rPr>
              <w:rFonts w:ascii="Times New Roman" w:hAnsi="Times New Roman" w:cs="Times New Roman"/>
            </w:rPr>
          </w:rPrChange>
        </w:rPr>
        <w:t xml:space="preserve"> </w:t>
      </w:r>
      <w:r w:rsidR="002C533A" w:rsidRPr="00486A67">
        <w:rPr>
          <w:rFonts w:ascii="Times New Roman" w:hAnsi="Times New Roman" w:cs="Times New Roman"/>
          <w:rPrChange w:id="465" w:author="Dave Garshelis" w:date="2018-11-01T19:41:00Z">
            <w:rPr>
              <w:rFonts w:ascii="Times New Roman" w:hAnsi="Times New Roman" w:cs="Times New Roman"/>
            </w:rPr>
          </w:rPrChange>
        </w:rPr>
        <w:t>=</w:t>
      </w:r>
      <w:r w:rsidRPr="00486A67">
        <w:rPr>
          <w:rFonts w:ascii="Times New Roman" w:hAnsi="Times New Roman" w:cs="Times New Roman"/>
          <w:rPrChange w:id="466" w:author="Dave Garshelis" w:date="2018-11-01T19:41:00Z">
            <w:rPr>
              <w:rFonts w:ascii="Times New Roman" w:hAnsi="Times New Roman" w:cs="Times New Roman"/>
            </w:rPr>
          </w:rPrChange>
        </w:rPr>
        <w:t xml:space="preserve"> </w:t>
      </w:r>
      <w:r w:rsidR="002C533A" w:rsidRPr="00486A67">
        <w:rPr>
          <w:rFonts w:ascii="Times New Roman" w:hAnsi="Times New Roman" w:cs="Times New Roman"/>
          <w:rPrChange w:id="467" w:author="Dave Garshelis" w:date="2018-11-01T19:41:00Z">
            <w:rPr>
              <w:rFonts w:ascii="Times New Roman" w:hAnsi="Times New Roman" w:cs="Times New Roman"/>
            </w:rPr>
          </w:rPrChange>
        </w:rPr>
        <w:t>850</w:t>
      </w:r>
      <w:ins w:id="468" w:author="Dave Garshelis" w:date="2018-11-01T11:41:00Z">
        <w:r w:rsidR="00FB104A" w:rsidRPr="00486A67">
          <w:rPr>
            <w:rFonts w:ascii="Times New Roman" w:hAnsi="Times New Roman" w:cs="Times New Roman"/>
            <w:rPrChange w:id="469" w:author="Dave Garshelis" w:date="2018-11-01T19:41:00Z">
              <w:rPr>
                <w:rFonts w:ascii="Times New Roman" w:hAnsi="Times New Roman" w:cs="Times New Roman"/>
              </w:rPr>
            </w:rPrChange>
          </w:rPr>
          <w:t xml:space="preserve">, representing </w:t>
        </w:r>
      </w:ins>
      <w:ins w:id="470" w:author="Dave Garshelis" w:date="2018-11-01T11:44:00Z">
        <w:r w:rsidR="00FB104A" w:rsidRPr="00486A67">
          <w:rPr>
            <w:rFonts w:ascii="Times New Roman" w:hAnsi="Times New Roman" w:cs="Times New Roman"/>
            <w:rPrChange w:id="471" w:author="Dave Garshelis" w:date="2018-11-01T19:41:00Z">
              <w:rPr>
                <w:rFonts w:ascii="Times New Roman" w:hAnsi="Times New Roman" w:cs="Times New Roman"/>
              </w:rPr>
            </w:rPrChange>
          </w:rPr>
          <w:t>25%, 54% and 83%, respectively, o</w:t>
        </w:r>
        <w:r w:rsidR="006220C0" w:rsidRPr="00486A67">
          <w:rPr>
            <w:rFonts w:ascii="Times New Roman" w:hAnsi="Times New Roman" w:cs="Times New Roman"/>
            <w:rPrChange w:id="472" w:author="Dave Garshelis" w:date="2018-11-01T19:41:00Z">
              <w:rPr>
                <w:rFonts w:ascii="Times New Roman" w:hAnsi="Times New Roman" w:cs="Times New Roman"/>
              </w:rPr>
            </w:rPrChange>
          </w:rPr>
          <w:t xml:space="preserve">f the </w:t>
        </w:r>
      </w:ins>
      <w:ins w:id="473" w:author="Dave Garshelis" w:date="2018-11-01T11:46:00Z">
        <w:r w:rsidR="006220C0" w:rsidRPr="00486A67">
          <w:rPr>
            <w:rFonts w:ascii="Times New Roman" w:hAnsi="Times New Roman" w:cs="Times New Roman"/>
            <w:rPrChange w:id="474" w:author="Dave Garshelis" w:date="2018-11-01T19:41:00Z">
              <w:rPr>
                <w:rFonts w:ascii="Times New Roman" w:hAnsi="Times New Roman" w:cs="Times New Roman"/>
              </w:rPr>
            </w:rPrChange>
          </w:rPr>
          <w:t xml:space="preserve">empirical </w:t>
        </w:r>
      </w:ins>
      <w:ins w:id="475" w:author="Dave Garshelis" w:date="2018-11-01T19:29:00Z">
        <w:r w:rsidR="00215FA4" w:rsidRPr="00486A67">
          <w:rPr>
            <w:rFonts w:ascii="Times New Roman" w:hAnsi="Times New Roman" w:cs="Times New Roman"/>
            <w:rPrChange w:id="476" w:author="Dave Garshelis" w:date="2018-11-01T19:41:00Z">
              <w:rPr>
                <w:rFonts w:ascii="Times New Roman" w:hAnsi="Times New Roman" w:cs="Times New Roman"/>
              </w:rPr>
            </w:rPrChange>
          </w:rPr>
          <w:t>genetic</w:t>
        </w:r>
      </w:ins>
      <w:ins w:id="477" w:author="Dave Garshelis" w:date="2018-11-01T19:30:00Z">
        <w:r w:rsidR="00215FA4" w:rsidRPr="00486A67">
          <w:rPr>
            <w:rFonts w:ascii="Times New Roman" w:hAnsi="Times New Roman" w:cs="Times New Roman"/>
            <w:rPrChange w:id="478" w:author="Dave Garshelis" w:date="2018-11-01T19:41:00Z">
              <w:rPr>
                <w:rFonts w:ascii="Times New Roman" w:hAnsi="Times New Roman" w:cs="Times New Roman"/>
              </w:rPr>
            </w:rPrChange>
          </w:rPr>
          <w:t xml:space="preserve"> </w:t>
        </w:r>
      </w:ins>
      <w:ins w:id="479" w:author="Dave Garshelis" w:date="2018-11-01T11:44:00Z">
        <w:r w:rsidR="006220C0" w:rsidRPr="00486A67">
          <w:rPr>
            <w:rFonts w:ascii="Times New Roman" w:hAnsi="Times New Roman" w:cs="Times New Roman"/>
            <w:rPrChange w:id="480" w:author="Dave Garshelis" w:date="2018-11-01T19:41:00Z">
              <w:rPr>
                <w:rFonts w:ascii="Times New Roman" w:hAnsi="Times New Roman" w:cs="Times New Roman"/>
              </w:rPr>
            </w:rPrChange>
          </w:rPr>
          <w:t>dataset</w:t>
        </w:r>
      </w:ins>
      <w:ins w:id="481" w:author="Dave Garshelis" w:date="2018-11-01T19:31:00Z">
        <w:r w:rsidR="00486A67">
          <w:rPr>
            <w:rFonts w:ascii="Times New Roman" w:hAnsi="Times New Roman" w:cs="Times New Roman"/>
            <w:rPrChange w:id="482" w:author="Dave Garshelis" w:date="2018-11-01T19:41:00Z">
              <w:rPr>
                <w:rFonts w:ascii="Times New Roman" w:hAnsi="Times New Roman" w:cs="Times New Roman"/>
              </w:rPr>
            </w:rPrChange>
          </w:rPr>
          <w:t xml:space="preserve">, </w:t>
        </w:r>
      </w:ins>
      <w:ins w:id="483" w:author="Dave Garshelis" w:date="2018-11-01T19:39:00Z">
        <w:r w:rsidR="00486A67">
          <w:rPr>
            <w:rFonts w:ascii="Times New Roman" w:hAnsi="Times New Roman" w:cs="Times New Roman"/>
          </w:rPr>
          <w:t xml:space="preserve">15%, 33% and </w:t>
        </w:r>
      </w:ins>
      <w:ins w:id="484" w:author="Dave Garshelis" w:date="2018-11-01T19:40:00Z">
        <w:r w:rsidR="00486A67">
          <w:rPr>
            <w:rFonts w:ascii="Times New Roman" w:hAnsi="Times New Roman" w:cs="Times New Roman"/>
          </w:rPr>
          <w:t xml:space="preserve">52% of the hair clusters </w:t>
        </w:r>
      </w:ins>
      <w:ins w:id="485" w:author="Dave Garshelis" w:date="2018-11-01T19:42:00Z">
        <w:r w:rsidR="00486A67">
          <w:rPr>
            <w:rFonts w:ascii="Times New Roman" w:hAnsi="Times New Roman" w:cs="Times New Roman"/>
          </w:rPr>
          <w:t xml:space="preserve">(before we subsampled), and </w:t>
        </w:r>
      </w:ins>
      <w:ins w:id="486" w:author="Dave Garshelis" w:date="2018-11-01T19:40:00Z">
        <w:r w:rsidR="00486A67">
          <w:rPr>
            <w:rFonts w:ascii="Times New Roman" w:hAnsi="Times New Roman" w:cs="Times New Roman"/>
          </w:rPr>
          <w:t>9%, 20%, and 31% of the</w:t>
        </w:r>
      </w:ins>
      <w:ins w:id="487" w:author="Dave Garshelis" w:date="2018-11-01T19:41:00Z">
        <w:r w:rsidR="00486A67">
          <w:rPr>
            <w:rFonts w:ascii="Times New Roman" w:hAnsi="Times New Roman" w:cs="Times New Roman"/>
          </w:rPr>
          <w:t xml:space="preserve"> barbs with hair</w:t>
        </w:r>
      </w:ins>
      <w:r w:rsidR="002C533A">
        <w:rPr>
          <w:rFonts w:ascii="Times New Roman" w:hAnsi="Times New Roman" w:cs="Times New Roman"/>
        </w:rPr>
        <w:t xml:space="preserve">. </w:t>
      </w:r>
      <w:del w:id="488" w:author="Dave Garshelis" w:date="2018-11-01T19:43:00Z">
        <w:r w:rsidR="00AD22BE" w:rsidDel="00486A67">
          <w:rPr>
            <w:rFonts w:ascii="Times New Roman" w:hAnsi="Times New Roman" w:cs="Times New Roman"/>
          </w:rPr>
          <w:delText>Notably, this subsampling was performed on the genotyped samples in the empirical dataset, meaning that we had already subsampled the full dataset, as previously described</w:delText>
        </w:r>
        <w:r w:rsidR="00A247A4" w:rsidDel="00486A67">
          <w:rPr>
            <w:rFonts w:ascii="Times New Roman" w:hAnsi="Times New Roman" w:cs="Times New Roman"/>
          </w:rPr>
          <w:delText xml:space="preserve">.  </w:delText>
        </w:r>
      </w:del>
      <w:r w:rsidR="00A247A4">
        <w:rPr>
          <w:rFonts w:ascii="Times New Roman" w:hAnsi="Times New Roman" w:cs="Times New Roman"/>
        </w:rPr>
        <w:t xml:space="preserve">In the simulated dataset, by contrast, this subsampling was for the full dataset, </w:t>
      </w:r>
      <w:commentRangeStart w:id="489"/>
      <w:r w:rsidR="00A247A4">
        <w:rPr>
          <w:rFonts w:ascii="Times New Roman" w:hAnsi="Times New Roman" w:cs="Times New Roman"/>
        </w:rPr>
        <w:t xml:space="preserve">using clusters as the sampling unit (i.e., assuming each cluster is a unique bear), </w:t>
      </w:r>
      <w:commentRangeEnd w:id="489"/>
      <w:r w:rsidR="00486A67">
        <w:rPr>
          <w:rStyle w:val="CommentReference"/>
        </w:rPr>
        <w:commentReference w:id="489"/>
      </w:r>
      <w:r w:rsidR="00A247A4">
        <w:rPr>
          <w:rFonts w:ascii="Times New Roman" w:hAnsi="Times New Roman" w:cs="Times New Roman"/>
        </w:rPr>
        <w:t>and assuming that all bear visits yielded a sufficient DNA sample.</w:t>
      </w:r>
    </w:p>
    <w:p w14:paraId="018F88B4" w14:textId="4A533C22" w:rsidR="00AD2211" w:rsidRPr="00ED7A2E" w:rsidRDefault="00AD2211" w:rsidP="008504DD">
      <w:pPr>
        <w:pStyle w:val="BodyText"/>
        <w:spacing w:line="480" w:lineRule="auto"/>
        <w:ind w:firstLine="720"/>
        <w:rPr>
          <w:rFonts w:ascii="Times New Roman" w:hAnsi="Times New Roman" w:cs="Times New Roman"/>
        </w:rPr>
      </w:pP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 xml:space="preserve">d </w:t>
      </w:r>
      <w:r w:rsidR="00FF1B33">
        <w:rPr>
          <w:rFonts w:ascii="Times New Roman" w:hAnsi="Times New Roman" w:cs="Times New Roman"/>
        </w:rPr>
        <w:t>data set</w:t>
      </w:r>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 xml:space="preserve">(i.e., “full”) </w:t>
      </w:r>
      <w:r w:rsidR="006E35B6">
        <w:rPr>
          <w:rFonts w:ascii="Times New Roman" w:hAnsi="Times New Roman" w:cs="Times New Roman"/>
        </w:rPr>
        <w:t xml:space="preserve">genotyped </w:t>
      </w:r>
      <w:r w:rsidR="00FF1B33">
        <w:rPr>
          <w:rFonts w:ascii="Times New Roman" w:hAnsi="Times New Roman" w:cs="Times New Roman"/>
        </w:rPr>
        <w:t>data set</w:t>
      </w:r>
      <w:r w:rsidR="002C533A">
        <w:rPr>
          <w:rFonts w:ascii="Times New Roman" w:hAnsi="Times New Roman" w:cs="Times New Roman"/>
        </w:rPr>
        <w:t xml:space="preserve">. </w:t>
      </w: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w:t>
      </w:r>
      <w:r w:rsidR="00BF4D37" w:rsidRPr="0040630A">
        <w:rPr>
          <w:rFonts w:ascii="Times New Roman" w:hAnsi="Times New Roman" w:cs="Times New Roman"/>
        </w:rPr>
        <w:t xml:space="preserve">combination </w:t>
      </w:r>
      <w:r w:rsidRPr="0040630A">
        <w:rPr>
          <w:rFonts w:ascii="Times New Roman" w:hAnsi="Times New Roman" w:cs="Times New Roman"/>
        </w:rPr>
        <w:t>to t</w:t>
      </w:r>
      <w:r w:rsidR="006E35B6">
        <w:rPr>
          <w:rFonts w:ascii="Times New Roman" w:hAnsi="Times New Roman" w:cs="Times New Roman"/>
        </w:rPr>
        <w:t>he capture history of interest (</w:t>
      </w:r>
      <w:r w:rsidRPr="0040630A">
        <w:rPr>
          <w:rFonts w:ascii="Times New Roman" w:hAnsi="Times New Roman" w:cs="Times New Roman"/>
        </w:rPr>
        <w:t xml:space="preserve">i.e., </w:t>
      </w:r>
      <w:r>
        <w:rPr>
          <w:rFonts w:ascii="Times New Roman" w:hAnsi="Times New Roman" w:cs="Times New Roman"/>
        </w:rPr>
        <w:t xml:space="preserve">a sample is </w:t>
      </w:r>
      <w:r w:rsidRPr="00B34343">
        <w:rPr>
          <w:rFonts w:ascii="Times New Roman" w:hAnsi="Times New Roman" w:cs="Times New Roman"/>
        </w:rPr>
        <w:t>redundant if there is another observation of the same individual at the particular site-session</w:t>
      </w:r>
      <w:r w:rsidR="006E35B6">
        <w:rPr>
          <w:rFonts w:ascii="Times New Roman" w:hAnsi="Times New Roman" w:cs="Times New Roman"/>
        </w:rPr>
        <w:t>)</w:t>
      </w:r>
      <w:r w:rsidRPr="00B34343">
        <w:rPr>
          <w:rFonts w:ascii="Times New Roman" w:hAnsi="Times New Roman" w:cs="Times New Roman"/>
        </w:rPr>
        <w:t xml:space="preserve">. </w:t>
      </w:r>
      <w:r w:rsidR="006E35B6">
        <w:rPr>
          <w:rFonts w:ascii="Times New Roman" w:hAnsi="Times New Roman" w:cs="Times New Roman"/>
        </w:rPr>
        <w:t xml:space="preserve">Importantly, samples were not redundant if a bear was detected at different sites in the same sampling session (as would be the case in traditional mark–recapture). </w:t>
      </w:r>
      <w:r w:rsidRPr="00B34343">
        <w:rPr>
          <w:rFonts w:ascii="Times New Roman" w:hAnsi="Times New Roman" w:cs="Times New Roman"/>
        </w:rPr>
        <w:t>To better understand the performance</w:t>
      </w:r>
      <w:r>
        <w:rPr>
          <w:rFonts w:ascii="Times New Roman" w:hAnsi="Times New Roman" w:cs="Times New Roman"/>
        </w:rPr>
        <w:t xml:space="preserv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w:t>
      </w:r>
      <w:r w:rsidR="00FF1B33">
        <w:rPr>
          <w:rFonts w:ascii="Times New Roman" w:hAnsi="Times New Roman" w:cs="Times New Roman"/>
        </w:rPr>
        <w:t>data set</w:t>
      </w:r>
      <w:r w:rsidRPr="0040630A">
        <w:rPr>
          <w:rFonts w:ascii="Times New Roman" w:hAnsi="Times New Roman" w:cs="Times New Roman"/>
        </w:rPr>
        <w:t xml:space="preserve">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7A7C1B62"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06336F13" w14:textId="59D48D6E" w:rsidR="00367CE7" w:rsidRPr="005751F1" w:rsidRDefault="00A352A5" w:rsidP="00324723">
      <w:pPr>
        <w:pStyle w:val="BodyText"/>
        <w:spacing w:line="480" w:lineRule="auto"/>
        <w:ind w:firstLine="720"/>
        <w:rPr>
          <w:rFonts w:ascii="Times New Roman" w:hAnsi="Times New Roman" w:cs="Times New Roman"/>
        </w:rPr>
      </w:pPr>
      <w:r w:rsidRPr="005751F1">
        <w:rPr>
          <w:rFonts w:ascii="Times New Roman" w:hAnsi="Times New Roman" w:cs="Times New Roman"/>
        </w:rPr>
        <w:t>A variety of</w:t>
      </w:r>
      <w:r w:rsidR="00F67701" w:rsidRPr="005751F1">
        <w:rPr>
          <w:rFonts w:ascii="Times New Roman" w:hAnsi="Times New Roman" w:cs="Times New Roman"/>
        </w:rPr>
        <w:t xml:space="preserve"> </w:t>
      </w:r>
      <w:r w:rsidRPr="005751F1">
        <w:rPr>
          <w:rFonts w:ascii="Times New Roman" w:hAnsi="Times New Roman" w:cs="Times New Roman"/>
        </w:rPr>
        <w:t>functions can be</w:t>
      </w:r>
      <w:r w:rsidR="00F67701" w:rsidRPr="005751F1">
        <w:rPr>
          <w:rFonts w:ascii="Times New Roman" w:hAnsi="Times New Roman" w:cs="Times New Roman"/>
        </w:rPr>
        <w:t xml:space="preserve"> used to </w:t>
      </w:r>
      <w:r w:rsidR="005E069A" w:rsidRPr="005751F1">
        <w:rPr>
          <w:rFonts w:ascii="Times New Roman" w:hAnsi="Times New Roman" w:cs="Times New Roman"/>
        </w:rPr>
        <w:t xml:space="preserve">model </w:t>
      </w:r>
      <w:r w:rsidR="00F67701" w:rsidRPr="005751F1">
        <w:rPr>
          <w:rFonts w:ascii="Times New Roman" w:hAnsi="Times New Roman" w:cs="Times New Roman"/>
        </w:rPr>
        <w:t>how detection probabilities change as a function of distance between an animal's activity center and a trap location</w:t>
      </w:r>
      <w:r w:rsidR="00F43E59" w:rsidRPr="005751F1">
        <w:rPr>
          <w:rFonts w:ascii="Times New Roman" w:hAnsi="Times New Roman" w:cs="Times New Roman"/>
        </w:rPr>
        <w:t xml:space="preserve">.  </w:t>
      </w:r>
      <w:r w:rsidR="006306CC" w:rsidRPr="005751F1">
        <w:rPr>
          <w:rFonts w:ascii="Times New Roman" w:hAnsi="Times New Roman" w:cs="Times New Roman"/>
        </w:rPr>
        <w:t>Here, we only consider the</w:t>
      </w:r>
      <w:r w:rsidR="00F67701" w:rsidRPr="005751F1">
        <w:rPr>
          <w:rFonts w:ascii="Times New Roman" w:hAnsi="Times New Roman" w:cs="Times New Roman"/>
        </w:rPr>
        <w:t xml:space="preserve"> half-normal curve</w:t>
      </w:r>
      <w:r w:rsidR="00E21923" w:rsidRPr="005751F1">
        <w:rPr>
          <w:rFonts w:ascii="Times New Roman" w:hAnsi="Times New Roman" w:cs="Times New Roman"/>
          <w:i/>
        </w:rPr>
        <w:t xml:space="preserve"> </w:t>
      </w:r>
      <w:r w:rsidR="00E21923" w:rsidRPr="005751F1">
        <w:rPr>
          <w:rFonts w:ascii="Times New Roman" w:hAnsi="Times New Roman" w:cs="Times New Roman"/>
        </w:rPr>
        <w:t>(Fig</w:t>
      </w:r>
      <w:r w:rsidR="00CB2992" w:rsidRPr="005751F1">
        <w:rPr>
          <w:rFonts w:ascii="Times New Roman" w:hAnsi="Times New Roman" w:cs="Times New Roman"/>
        </w:rPr>
        <w:t>.</w:t>
      </w:r>
      <w:r w:rsidR="00B44E3C" w:rsidRPr="005751F1">
        <w:rPr>
          <w:rFonts w:ascii="Times New Roman" w:hAnsi="Times New Roman" w:cs="Times New Roman"/>
        </w:rPr>
        <w:t xml:space="preserve"> </w:t>
      </w:r>
      <w:r w:rsidR="00734E27">
        <w:rPr>
          <w:rFonts w:ascii="Times New Roman" w:hAnsi="Times New Roman" w:cs="Times New Roman"/>
        </w:rPr>
        <w:t>2</w:t>
      </w:r>
      <w:r w:rsidR="00EB22E1" w:rsidRPr="005751F1">
        <w:rPr>
          <w:rFonts w:ascii="Times New Roman" w:hAnsi="Times New Roman" w:cs="Times New Roman"/>
        </w:rPr>
        <w:t>B</w:t>
      </w:r>
      <w:r w:rsidR="00B44E3C" w:rsidRPr="005751F1">
        <w:rPr>
          <w:rFonts w:ascii="Times New Roman" w:hAnsi="Times New Roman" w:cs="Times New Roman"/>
        </w:rPr>
        <w:t>)</w:t>
      </w:r>
      <w:r w:rsidR="006306CC" w:rsidRPr="005751F1">
        <w:rPr>
          <w:rFonts w:ascii="Times New Roman" w:hAnsi="Times New Roman" w:cs="Times New Roman"/>
        </w:rPr>
        <w:t>, which we used to simulate capture histories</w:t>
      </w:r>
      <w:r w:rsidR="00E21923" w:rsidRPr="005751F1">
        <w:rPr>
          <w:rFonts w:ascii="Times New Roman" w:hAnsi="Times New Roman" w:cs="Times New Roman"/>
        </w:rPr>
        <w:t>.</w:t>
      </w:r>
      <w:bookmarkStart w:id="490" w:name="_Hlk512604148"/>
      <w:r w:rsidR="00F67701" w:rsidRPr="005751F1">
        <w:rPr>
          <w:rFonts w:ascii="Times New Roman" w:hAnsi="Times New Roman" w:cs="Times New Roman"/>
        </w:rPr>
        <w:t xml:space="preserve"> </w:t>
      </w:r>
      <w:bookmarkEnd w:id="490"/>
      <w:r w:rsidR="00397752" w:rsidRPr="005751F1">
        <w:rPr>
          <w:rFonts w:ascii="Times New Roman" w:hAnsi="Times New Roman" w:cs="Times New Roman"/>
        </w:rPr>
        <w:t>For each simulated</w:t>
      </w:r>
      <w:r w:rsidR="005D74CB" w:rsidRPr="005751F1">
        <w:rPr>
          <w:rFonts w:ascii="Times New Roman" w:hAnsi="Times New Roman" w:cs="Times New Roman"/>
        </w:rPr>
        <w:t xml:space="preserve"> (and potentially</w:t>
      </w:r>
      <w:r w:rsidR="00397752" w:rsidRPr="005751F1">
        <w:rPr>
          <w:rFonts w:ascii="Times New Roman" w:hAnsi="Times New Roman" w:cs="Times New Roman"/>
        </w:rPr>
        <w:t xml:space="preserve"> </w:t>
      </w:r>
      <w:r w:rsidR="005D74CB" w:rsidRPr="005751F1">
        <w:rPr>
          <w:rFonts w:ascii="Times New Roman" w:hAnsi="Times New Roman" w:cs="Times New Roman"/>
        </w:rPr>
        <w:t xml:space="preserve">subsampled) data set, we </w:t>
      </w:r>
      <w:r w:rsidR="00397752" w:rsidRPr="005751F1">
        <w:rPr>
          <w:rFonts w:ascii="Times New Roman" w:hAnsi="Times New Roman" w:cs="Times New Roman"/>
        </w:rPr>
        <w:t>fitted two SECR models</w:t>
      </w:r>
      <w:r w:rsidR="005D74CB" w:rsidRPr="005751F1">
        <w:rPr>
          <w:rFonts w:ascii="Times New Roman" w:hAnsi="Times New Roman" w:cs="Times New Roman"/>
        </w:rPr>
        <w:t xml:space="preserve"> to the observed capture histories</w:t>
      </w:r>
      <w:r w:rsidR="006306CC" w:rsidRPr="005751F1">
        <w:rPr>
          <w:rFonts w:ascii="Times New Roman" w:hAnsi="Times New Roman" w:cs="Times New Roman"/>
        </w:rPr>
        <w:t>,</w:t>
      </w:r>
      <w:r w:rsidR="00397752" w:rsidRPr="005751F1">
        <w:rPr>
          <w:rFonts w:ascii="Times New Roman" w:hAnsi="Times New Roman" w:cs="Times New Roman"/>
        </w:rPr>
        <w:t xml:space="preserve"> </w:t>
      </w:r>
      <w:r w:rsidR="000A45C6" w:rsidRPr="005751F1">
        <w:rPr>
          <w:rFonts w:ascii="Times New Roman" w:hAnsi="Times New Roman" w:cs="Times New Roman"/>
        </w:rPr>
        <w:t>a null model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1)</w:t>
      </w:r>
      <w:r w:rsidR="00397752" w:rsidRPr="005751F1">
        <w:rPr>
          <w:rFonts w:ascii="Times New Roman" w:hAnsi="Times New Roman" w:cs="Times New Roman"/>
        </w:rPr>
        <w:t>,</w:t>
      </w:r>
      <w:r w:rsidR="000A45C6" w:rsidRPr="005751F1">
        <w:rPr>
          <w:rFonts w:ascii="Times New Roman" w:hAnsi="Times New Roman" w:cs="Times New Roman"/>
        </w:rPr>
        <w:t xml:space="preserve"> and</w:t>
      </w:r>
      <w:r w:rsidR="006306CC" w:rsidRPr="005751F1">
        <w:rPr>
          <w:rFonts w:ascii="Times New Roman" w:hAnsi="Times New Roman" w:cs="Times New Roman"/>
        </w:rPr>
        <w:t xml:space="preserve"> a</w:t>
      </w:r>
      <w:r w:rsidR="000A45C6" w:rsidRPr="005751F1">
        <w:rPr>
          <w:rFonts w:ascii="Times New Roman" w:hAnsi="Times New Roman" w:cs="Times New Roman"/>
        </w:rPr>
        <w:t xml:space="preserve"> model where</w:t>
      </w:r>
      <w:r w:rsidR="006306CC" w:rsidRPr="005751F1">
        <w:rPr>
          <w:rFonts w:ascii="Times New Roman" w:hAnsi="Times New Roman" w:cs="Times New Roman"/>
        </w:rPr>
        <w:t xml:space="preserve"> an</w:t>
      </w:r>
      <w:r w:rsidR="000A45C6" w:rsidRPr="005751F1">
        <w:rPr>
          <w:rFonts w:ascii="Times New Roman" w:hAnsi="Times New Roman" w:cs="Times New Roman"/>
        </w:rPr>
        <w:t xml:space="preserve"> individual</w:t>
      </w:r>
      <w:r w:rsidR="006306CC" w:rsidRPr="005751F1">
        <w:rPr>
          <w:rFonts w:ascii="Times New Roman" w:hAnsi="Times New Roman" w:cs="Times New Roman"/>
        </w:rPr>
        <w:t>’</w:t>
      </w:r>
      <w:r w:rsidR="000A45C6" w:rsidRPr="005751F1">
        <w:rPr>
          <w:rFonts w:ascii="Times New Roman" w:hAnsi="Times New Roman" w:cs="Times New Roman"/>
        </w:rPr>
        <w:t>s likelihood of capture at a given trap changed after initial capture at that specific trap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w:t>
      </w:r>
      <w:proofErr w:type="spellStart"/>
      <w:r w:rsidR="000A45C6" w:rsidRPr="005751F1">
        <w:rPr>
          <w:rFonts w:ascii="Times New Roman" w:hAnsi="Times New Roman" w:cs="Times New Roman"/>
          <w:i/>
        </w:rPr>
        <w:t>b</w:t>
      </w:r>
      <w:r w:rsidR="000A45C6" w:rsidRPr="005751F1">
        <w:rPr>
          <w:rFonts w:ascii="Times New Roman" w:hAnsi="Times New Roman" w:cs="Times New Roman"/>
          <w:i/>
          <w:vertAlign w:val="subscript"/>
        </w:rPr>
        <w:t>k</w:t>
      </w:r>
      <w:proofErr w:type="spellEnd"/>
      <w:r w:rsidR="006E35B6">
        <w:rPr>
          <w:rFonts w:ascii="Times New Roman" w:hAnsi="Times New Roman" w:cs="Times New Roman"/>
        </w:rPr>
        <w:t xml:space="preserve">; </w:t>
      </w:r>
      <w:r w:rsidR="00CB2992" w:rsidRPr="005751F1">
        <w:rPr>
          <w:rFonts w:ascii="Times New Roman" w:hAnsi="Times New Roman" w:cs="Times New Roman"/>
        </w:rPr>
        <w:t>note</w:t>
      </w:r>
      <w:r w:rsidR="004F0949" w:rsidRPr="005751F1">
        <w:rPr>
          <w:rFonts w:ascii="Times New Roman" w:hAnsi="Times New Roman" w:cs="Times New Roman"/>
        </w:rPr>
        <w:t xml:space="preserve"> again</w:t>
      </w:r>
      <w:r w:rsidR="00CB2992" w:rsidRPr="005751F1">
        <w:rPr>
          <w:rFonts w:ascii="Times New Roman" w:hAnsi="Times New Roman" w:cs="Times New Roman"/>
        </w:rPr>
        <w:t xml:space="preserve">, the </w:t>
      </w:r>
      <w:proofErr w:type="spellStart"/>
      <w:proofErr w:type="gramStart"/>
      <w:r w:rsidR="00CB2992" w:rsidRPr="005751F1">
        <w:rPr>
          <w:rFonts w:ascii="Times New Roman" w:hAnsi="Times New Roman" w:cs="Times New Roman"/>
          <w:i/>
        </w:rPr>
        <w:t>b</w:t>
      </w:r>
      <w:r w:rsidR="00CB2992" w:rsidRPr="005751F1">
        <w:rPr>
          <w:rFonts w:ascii="Times New Roman" w:hAnsi="Times New Roman" w:cs="Times New Roman"/>
          <w:i/>
          <w:vertAlign w:val="subscript"/>
        </w:rPr>
        <w:t>k</w:t>
      </w:r>
      <w:proofErr w:type="spellEnd"/>
      <w:r w:rsidR="00CB2992" w:rsidRPr="005751F1">
        <w:rPr>
          <w:rFonts w:ascii="Times New Roman" w:hAnsi="Times New Roman" w:cs="Times New Roman"/>
          <w:vertAlign w:val="subscript"/>
        </w:rPr>
        <w:t xml:space="preserve"> </w:t>
      </w:r>
      <w:r w:rsidR="00897264" w:rsidRPr="005751F1">
        <w:rPr>
          <w:rFonts w:ascii="Times New Roman" w:hAnsi="Times New Roman" w:cs="Times New Roman"/>
          <w:vertAlign w:val="subscript"/>
        </w:rPr>
        <w:t xml:space="preserve"> </w:t>
      </w:r>
      <w:r w:rsidR="00CB2992" w:rsidRPr="005751F1">
        <w:rPr>
          <w:rFonts w:ascii="Times New Roman" w:hAnsi="Times New Roman" w:cs="Times New Roman"/>
        </w:rPr>
        <w:t>parameter</w:t>
      </w:r>
      <w:proofErr w:type="gramEnd"/>
      <w:r w:rsidR="00CB2992" w:rsidRPr="005751F1">
        <w:rPr>
          <w:rFonts w:ascii="Times New Roman" w:hAnsi="Times New Roman" w:cs="Times New Roman"/>
        </w:rPr>
        <w:t xml:space="preserve"> in this model is equivalent to the</w:t>
      </w:r>
      <w:r w:rsidR="00CB2992" w:rsidRPr="005751F1">
        <w:rPr>
          <w:rFonts w:ascii="Times New Roman" w:hAnsi="Times New Roman" w:cs="Times New Roman"/>
          <w:i/>
        </w:rPr>
        <w:t xml:space="preserve"> </w:t>
      </w:r>
      <w:r w:rsidR="00CB2992" w:rsidRPr="005751F1">
        <w:rPr>
          <w:rFonts w:ascii="Times New Roman" w:hAnsi="Times New Roman" w:cs="Times New Roman"/>
        </w:rPr>
        <w:t xml:space="preserve">parameter </w:t>
      </w:r>
      <w:r w:rsidR="00CB2992" w:rsidRPr="005751F1">
        <w:rPr>
          <w:rFonts w:ascii="Times New Roman" w:hAnsi="Times New Roman" w:cs="Times New Roman"/>
          <w:i/>
        </w:rPr>
        <w:t>b</w:t>
      </w:r>
      <w:r w:rsidR="00CB2992" w:rsidRPr="005751F1">
        <w:rPr>
          <w:rFonts w:ascii="Times New Roman" w:hAnsi="Times New Roman" w:cs="Times New Roman"/>
        </w:rPr>
        <w:t xml:space="preserve"> in eq. 3.) </w:t>
      </w:r>
      <w:r w:rsidR="00397752" w:rsidRPr="005751F1">
        <w:rPr>
          <w:rFonts w:ascii="Times New Roman" w:hAnsi="Times New Roman" w:cs="Times New Roman"/>
        </w:rPr>
        <w:t xml:space="preserve"> </w:t>
      </w:r>
      <w:r w:rsidR="00D3452A" w:rsidRPr="005751F1">
        <w:rPr>
          <w:rFonts w:ascii="Times New Roman" w:hAnsi="Times New Roman" w:cs="Times New Roman"/>
        </w:rPr>
        <w:t>For each subsample</w:t>
      </w:r>
      <w:r w:rsidR="00B91D81" w:rsidRPr="005751F1">
        <w:rPr>
          <w:rFonts w:ascii="Times New Roman" w:hAnsi="Times New Roman" w:cs="Times New Roman"/>
        </w:rPr>
        <w:t xml:space="preserve"> of the real black bear data</w:t>
      </w:r>
      <w:r w:rsidR="00D3452A" w:rsidRPr="005751F1">
        <w:rPr>
          <w:rFonts w:ascii="Times New Roman" w:hAnsi="Times New Roman" w:cs="Times New Roman"/>
        </w:rPr>
        <w:t>, we fit two additional models</w:t>
      </w:r>
      <w:r w:rsidR="00B91D81" w:rsidRPr="005751F1">
        <w:rPr>
          <w:rFonts w:ascii="Times New Roman" w:hAnsi="Times New Roman" w:cs="Times New Roman"/>
        </w:rPr>
        <w:t>:</w:t>
      </w:r>
      <w:r w:rsidR="00D3452A" w:rsidRPr="005751F1">
        <w:rPr>
          <w:rFonts w:ascii="Times New Roman" w:hAnsi="Times New Roman" w:cs="Times New Roman"/>
        </w:rPr>
        <w:t xml:space="preserve"> a model where likelihood of capture depend</w:t>
      </w:r>
      <w:r w:rsidR="005E069A" w:rsidRPr="005751F1">
        <w:rPr>
          <w:rFonts w:ascii="Times New Roman" w:hAnsi="Times New Roman" w:cs="Times New Roman"/>
        </w:rPr>
        <w:t>ed</w:t>
      </w:r>
      <w:r w:rsidR="00D3452A" w:rsidRPr="005751F1">
        <w:rPr>
          <w:rFonts w:ascii="Times New Roman" w:hAnsi="Times New Roman" w:cs="Times New Roman"/>
        </w:rPr>
        <w:t xml:space="preserve"> on</w:t>
      </w:r>
      <w:r w:rsidR="005E069A" w:rsidRPr="005751F1">
        <w:rPr>
          <w:rFonts w:ascii="Times New Roman" w:hAnsi="Times New Roman" w:cs="Times New Roman"/>
        </w:rPr>
        <w:t xml:space="preserve"> </w:t>
      </w:r>
      <w:r w:rsidR="005E069A" w:rsidRPr="005751F1">
        <w:rPr>
          <w:rFonts w:ascii="Times New Roman" w:hAnsi="Times New Roman" w:cs="Times New Roman"/>
        </w:rPr>
        <w:lastRenderedPageBreak/>
        <w:t>the</w:t>
      </w:r>
      <w:r w:rsidR="00D3452A" w:rsidRPr="005751F1">
        <w:rPr>
          <w:rFonts w:ascii="Times New Roman" w:hAnsi="Times New Roman" w:cs="Times New Roman"/>
        </w:rPr>
        <w:t xml:space="preserve"> trapping period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and one where</w:t>
      </w:r>
      <w:r w:rsidR="005E069A" w:rsidRPr="005751F1">
        <w:rPr>
          <w:rFonts w:ascii="Times New Roman" w:hAnsi="Times New Roman" w:cs="Times New Roman"/>
        </w:rPr>
        <w:t xml:space="preserve"> capture probabilities varied by trapping period and depended on whether the animal had been previously caught at the trap</w:t>
      </w:r>
      <w:r w:rsidR="00D3452A" w:rsidRPr="005751F1">
        <w:rPr>
          <w:rFonts w:ascii="Times New Roman" w:hAnsi="Times New Roman" w:cs="Times New Roman"/>
        </w:rPr>
        <w:t xml:space="preserve">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proofErr w:type="spellStart"/>
      <w:r w:rsidR="00D3452A" w:rsidRPr="005751F1">
        <w:rPr>
          <w:rFonts w:ascii="Times New Roman" w:hAnsi="Times New Roman" w:cs="Times New Roman"/>
          <w:i/>
        </w:rPr>
        <w:t>b</w:t>
      </w:r>
      <w:r w:rsidR="00D3452A" w:rsidRPr="005751F1">
        <w:rPr>
          <w:rFonts w:ascii="Times New Roman" w:hAnsi="Times New Roman" w:cs="Times New Roman"/>
          <w:i/>
          <w:vertAlign w:val="subscript"/>
        </w:rPr>
        <w:t>k</w:t>
      </w:r>
      <w:proofErr w:type="spellEnd"/>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xml:space="preserve">). </w:t>
      </w:r>
      <w:r w:rsidR="004160AD" w:rsidRPr="005751F1">
        <w:rPr>
          <w:rFonts w:ascii="Times New Roman" w:hAnsi="Times New Roman" w:cs="Times New Roman"/>
        </w:rPr>
        <w:t xml:space="preserve">In each case, we assumed </w:t>
      </w:r>
      <m:oMath>
        <m:r>
          <w:rPr>
            <w:rFonts w:ascii="Cambria Math" w:hAnsi="Cambria Math" w:cs="Times New Roman"/>
          </w:rPr>
          <m:t>σ</m:t>
        </m:r>
      </m:oMath>
      <w:r w:rsidR="004160AD" w:rsidRPr="005751F1">
        <w:rPr>
          <w:rFonts w:ascii="Times New Roman" w:hAnsi="Times New Roman" w:cs="Times New Roman"/>
        </w:rPr>
        <w:t xml:space="preserve"> </w:t>
      </w:r>
      <w:r w:rsidR="00CE71C6" w:rsidRPr="005751F1">
        <w:rPr>
          <w:rFonts w:ascii="Times New Roman" w:hAnsi="Times New Roman" w:cs="Times New Roman"/>
        </w:rPr>
        <w:t>was constant for all individuals</w:t>
      </w:r>
      <w:r w:rsidR="005D142A" w:rsidRPr="005751F1">
        <w:rPr>
          <w:rFonts w:ascii="Times New Roman" w:hAnsi="Times New Roman" w:cs="Times New Roman"/>
        </w:rPr>
        <w:t xml:space="preserve">. </w:t>
      </w:r>
    </w:p>
    <w:p w14:paraId="7E38DD47" w14:textId="62B055D9" w:rsidR="00ED7A2E" w:rsidRPr="005751F1" w:rsidRDefault="004B736E" w:rsidP="008504DD">
      <w:pPr>
        <w:pStyle w:val="BodyText"/>
        <w:spacing w:line="480" w:lineRule="auto"/>
        <w:ind w:firstLine="720"/>
        <w:rPr>
          <w:rFonts w:ascii="Times New Roman" w:hAnsi="Times New Roman" w:cs="Times New Roman"/>
        </w:rPr>
      </w:pPr>
      <w:r w:rsidRPr="005751F1">
        <w:rPr>
          <w:rFonts w:ascii="Times New Roman" w:hAnsi="Times New Roman" w:cs="Times New Roman"/>
        </w:rPr>
        <w:t>We fit m</w:t>
      </w:r>
      <w:r w:rsidR="004160AD" w:rsidRPr="005751F1">
        <w:rPr>
          <w:rFonts w:ascii="Times New Roman" w:hAnsi="Times New Roman" w:cs="Times New Roman"/>
        </w:rPr>
        <w:t>odels using the R programming language (R Core Team 201</w:t>
      </w:r>
      <w:r w:rsidR="00324723">
        <w:rPr>
          <w:rFonts w:ascii="Times New Roman" w:hAnsi="Times New Roman" w:cs="Times New Roman"/>
        </w:rPr>
        <w:t>5</w:t>
      </w:r>
      <w:r w:rsidR="004160AD" w:rsidRPr="005751F1">
        <w:rPr>
          <w:rFonts w:ascii="Times New Roman" w:hAnsi="Times New Roman" w:cs="Times New Roman"/>
        </w:rPr>
        <w:t>), package ‘</w:t>
      </w:r>
      <w:proofErr w:type="spellStart"/>
      <w:r w:rsidR="004160AD" w:rsidRPr="005751F1">
        <w:rPr>
          <w:rFonts w:ascii="Times New Roman" w:hAnsi="Times New Roman" w:cs="Times New Roman"/>
        </w:rPr>
        <w:t>secr</w:t>
      </w:r>
      <w:proofErr w:type="spellEnd"/>
      <w:r w:rsidR="004160AD" w:rsidRPr="005751F1">
        <w:rPr>
          <w:rFonts w:ascii="Times New Roman" w:hAnsi="Times New Roman" w:cs="Times New Roman"/>
        </w:rPr>
        <w:t>’, and packages ‘</w:t>
      </w:r>
      <w:proofErr w:type="spellStart"/>
      <w:r w:rsidR="004160AD" w:rsidRPr="005751F1">
        <w:rPr>
          <w:rFonts w:ascii="Times New Roman" w:hAnsi="Times New Roman" w:cs="Times New Roman"/>
        </w:rPr>
        <w:t>foreach</w:t>
      </w:r>
      <w:proofErr w:type="spellEnd"/>
      <w:r w:rsidR="004160AD" w:rsidRPr="005751F1">
        <w:rPr>
          <w:rFonts w:ascii="Times New Roman" w:hAnsi="Times New Roman" w:cs="Times New Roman"/>
        </w:rPr>
        <w:t>’ and ‘</w:t>
      </w:r>
      <w:proofErr w:type="spellStart"/>
      <w:r w:rsidR="004160AD" w:rsidRPr="005751F1">
        <w:rPr>
          <w:rFonts w:ascii="Times New Roman" w:hAnsi="Times New Roman" w:cs="Times New Roman"/>
        </w:rPr>
        <w:t>doParallel</w:t>
      </w:r>
      <w:proofErr w:type="spellEnd"/>
      <w:r w:rsidR="004160AD" w:rsidRPr="005751F1">
        <w:rPr>
          <w:rFonts w:ascii="Times New Roman" w:hAnsi="Times New Roman" w:cs="Times New Roman"/>
        </w:rPr>
        <w:t xml:space="preserve">’ for optimization of model fitting </w:t>
      </w:r>
      <w:r w:rsidR="00ED7A2E" w:rsidRPr="005751F1">
        <w:rPr>
          <w:rFonts w:ascii="Times New Roman" w:hAnsi="Times New Roman" w:cs="Times New Roman"/>
        </w:rPr>
        <w:t xml:space="preserve">and capture history simulation </w:t>
      </w:r>
      <w:r w:rsidR="004160AD" w:rsidRPr="005751F1">
        <w:rPr>
          <w:rFonts w:ascii="Times New Roman" w:hAnsi="Times New Roman" w:cs="Times New Roman"/>
        </w:rPr>
        <w:t xml:space="preserve">using parallel processing (Analytics </w:t>
      </w:r>
      <w:r w:rsidR="00C22C4A" w:rsidRPr="005751F1">
        <w:rPr>
          <w:rFonts w:ascii="Times New Roman" w:hAnsi="Times New Roman" w:cs="Times New Roman"/>
        </w:rPr>
        <w:t>and</w:t>
      </w:r>
      <w:r w:rsidR="004160AD" w:rsidRPr="005751F1">
        <w:rPr>
          <w:rFonts w:ascii="Times New Roman" w:hAnsi="Times New Roman" w:cs="Times New Roman"/>
        </w:rPr>
        <w:t xml:space="preserve"> Weston 2014, 2015; </w:t>
      </w:r>
      <w:proofErr w:type="spellStart"/>
      <w:r w:rsidR="004160AD" w:rsidRPr="005751F1">
        <w:rPr>
          <w:rFonts w:ascii="Times New Roman" w:hAnsi="Times New Roman" w:cs="Times New Roman"/>
        </w:rPr>
        <w:t>Efford</w:t>
      </w:r>
      <w:proofErr w:type="spellEnd"/>
      <w:r w:rsidR="004160AD" w:rsidRPr="005751F1">
        <w:rPr>
          <w:rFonts w:ascii="Times New Roman" w:hAnsi="Times New Roman" w:cs="Times New Roman"/>
        </w:rPr>
        <w:t xml:space="preserve"> 2015). </w:t>
      </w:r>
      <w:r w:rsidR="00E00711" w:rsidRPr="005751F1">
        <w:rPr>
          <w:rFonts w:ascii="Times New Roman" w:hAnsi="Times New Roman" w:cs="Times New Roman"/>
        </w:rPr>
        <w:t>Within the package '</w:t>
      </w:r>
      <w:proofErr w:type="spellStart"/>
      <w:r w:rsidR="00E00711" w:rsidRPr="005751F1">
        <w:rPr>
          <w:rFonts w:ascii="Times New Roman" w:hAnsi="Times New Roman" w:cs="Times New Roman"/>
        </w:rPr>
        <w:t>secr</w:t>
      </w:r>
      <w:proofErr w:type="spellEnd"/>
      <w:r w:rsidR="00E00711" w:rsidRPr="005751F1">
        <w:rPr>
          <w:rFonts w:ascii="Times New Roman" w:hAnsi="Times New Roman" w:cs="Times New Roman"/>
        </w:rPr>
        <w:t>', we used t</w:t>
      </w:r>
      <w:r w:rsidR="004160AD" w:rsidRPr="005751F1">
        <w:rPr>
          <w:rFonts w:ascii="Times New Roman" w:hAnsi="Times New Roman" w:cs="Times New Roman"/>
        </w:rPr>
        <w:t xml:space="preserve">he function </w:t>
      </w:r>
      <w:r w:rsidR="00E00711" w:rsidRPr="005751F1">
        <w:rPr>
          <w:rFonts w:ascii="Times New Roman" w:hAnsi="Times New Roman" w:cs="Times New Roman"/>
        </w:rPr>
        <w:t>'</w:t>
      </w:r>
      <w:proofErr w:type="spellStart"/>
      <w:r w:rsidR="00E00711" w:rsidRPr="005751F1">
        <w:rPr>
          <w:rFonts w:ascii="Times New Roman" w:hAnsi="Times New Roman" w:cs="Times New Roman"/>
        </w:rPr>
        <w:t>secr.fit</w:t>
      </w:r>
      <w:proofErr w:type="spellEnd"/>
      <w:r w:rsidR="00E00711" w:rsidRPr="005751F1">
        <w:rPr>
          <w:rFonts w:ascii="Times New Roman" w:hAnsi="Times New Roman" w:cs="Times New Roman"/>
        </w:rPr>
        <w:t xml:space="preserve">' </w:t>
      </w:r>
      <w:r w:rsidR="004160AD" w:rsidRPr="005751F1">
        <w:rPr>
          <w:rFonts w:ascii="Times New Roman" w:hAnsi="Times New Roman" w:cs="Times New Roman"/>
        </w:rPr>
        <w:t>for fitting models to subsampled data</w:t>
      </w:r>
      <w:r w:rsidR="00E00711" w:rsidRPr="005751F1">
        <w:rPr>
          <w:rFonts w:ascii="Times New Roman" w:hAnsi="Times New Roman" w:cs="Times New Roman"/>
        </w:rPr>
        <w:t>.</w:t>
      </w:r>
      <w:r w:rsidR="004160AD" w:rsidRPr="005751F1">
        <w:rPr>
          <w:rFonts w:ascii="Times New Roman" w:hAnsi="Times New Roman" w:cs="Times New Roman"/>
        </w:rPr>
        <w:t xml:space="preserve"> This function requires a capture history and a trapping grid</w:t>
      </w:r>
      <w:r w:rsidR="002649C7" w:rsidRPr="005751F1">
        <w:rPr>
          <w:rFonts w:ascii="Times New Roman" w:hAnsi="Times New Roman" w:cs="Times New Roman"/>
        </w:rPr>
        <w:t xml:space="preserve"> and returns a</w:t>
      </w:r>
      <w:r w:rsidR="004160AD" w:rsidRPr="005751F1">
        <w:rPr>
          <w:rFonts w:ascii="Times New Roman" w:hAnsi="Times New Roman" w:cs="Times New Roman"/>
        </w:rPr>
        <w:t xml:space="preserve"> derived density estimate</w:t>
      </w:r>
      <w:r w:rsidR="00E00711" w:rsidRPr="005751F1">
        <w:rPr>
          <w:rFonts w:ascii="Times New Roman" w:hAnsi="Times New Roman" w:cs="Times New Roman"/>
        </w:rPr>
        <w:t>, along with</w:t>
      </w:r>
      <w:r w:rsidR="004160AD" w:rsidRPr="005751F1">
        <w:rPr>
          <w:rFonts w:ascii="Times New Roman" w:hAnsi="Times New Roman" w:cs="Times New Roman"/>
        </w:rPr>
        <w:t xml:space="preserve"> estimated parameters describing the effect of time, </w:t>
      </w:r>
      <w:r w:rsidR="0055477A" w:rsidRPr="005751F1">
        <w:rPr>
          <w:rFonts w:ascii="Times New Roman" w:hAnsi="Times New Roman" w:cs="Times New Roman"/>
        </w:rPr>
        <w:t xml:space="preserve">trap-specific </w:t>
      </w:r>
      <w:r w:rsidR="00A33866" w:rsidRPr="005751F1">
        <w:rPr>
          <w:rFonts w:ascii="Times New Roman" w:hAnsi="Times New Roman" w:cs="Times New Roman"/>
        </w:rPr>
        <w:t>behavioral</w:t>
      </w:r>
      <w:r w:rsidR="006F284C" w:rsidRPr="005751F1">
        <w:rPr>
          <w:rFonts w:ascii="Times New Roman" w:hAnsi="Times New Roman" w:cs="Times New Roman"/>
        </w:rPr>
        <w:t xml:space="preserve"> responses</w:t>
      </w:r>
      <w:r w:rsidR="00482EAA" w:rsidRPr="005751F1">
        <w:rPr>
          <w:rFonts w:ascii="Times New Roman" w:hAnsi="Times New Roman" w:cs="Times New Roman"/>
        </w:rPr>
        <w:t>, and any other individual-level covariates (e.g., sex)</w:t>
      </w:r>
      <w:r w:rsidR="004160AD" w:rsidRPr="005751F1">
        <w:rPr>
          <w:rFonts w:ascii="Times New Roman" w:hAnsi="Times New Roman" w:cs="Times New Roman"/>
        </w:rPr>
        <w:t xml:space="preserve"> on capture probabilities (</w:t>
      </w:r>
      <w:proofErr w:type="spellStart"/>
      <w:r w:rsidR="0092564D" w:rsidRPr="005751F1">
        <w:rPr>
          <w:rFonts w:ascii="Times New Roman" w:hAnsi="Times New Roman" w:cs="Times New Roman"/>
        </w:rPr>
        <w:t>Efford</w:t>
      </w:r>
      <w:proofErr w:type="spellEnd"/>
      <w:r w:rsidR="0092564D" w:rsidRPr="005751F1">
        <w:rPr>
          <w:rFonts w:ascii="Times New Roman" w:hAnsi="Times New Roman" w:cs="Times New Roman"/>
        </w:rPr>
        <w:t xml:space="preserve"> </w:t>
      </w:r>
      <w:r w:rsidR="0092564D" w:rsidRPr="005751F1">
        <w:rPr>
          <w:rFonts w:ascii="Times New Roman" w:hAnsi="Times New Roman" w:cs="Times New Roman"/>
          <w:i/>
        </w:rPr>
        <w:t>et al.</w:t>
      </w:r>
      <w:r w:rsidR="0092564D" w:rsidRPr="005751F1">
        <w:rPr>
          <w:rFonts w:ascii="Times New Roman" w:hAnsi="Times New Roman" w:cs="Times New Roman"/>
        </w:rPr>
        <w:t xml:space="preserve"> 2005</w:t>
      </w:r>
      <w:r w:rsidR="004160AD" w:rsidRPr="005751F1">
        <w:rPr>
          <w:rFonts w:ascii="Times New Roman" w:hAnsi="Times New Roman" w:cs="Times New Roman"/>
        </w:rPr>
        <w:t xml:space="preserve">). </w:t>
      </w:r>
    </w:p>
    <w:p w14:paraId="668DE187"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491" w:name="simulation"/>
      <w:bookmarkEnd w:id="491"/>
      <w:r w:rsidRPr="0040630A">
        <w:rPr>
          <w:rFonts w:ascii="Times New Roman" w:hAnsi="Times New Roman" w:cs="Times New Roman"/>
          <w:color w:val="auto"/>
          <w:sz w:val="24"/>
          <w:szCs w:val="24"/>
        </w:rPr>
        <w:t>Simulation</w:t>
      </w:r>
      <w:r w:rsidR="00352CEB">
        <w:rPr>
          <w:rFonts w:ascii="Times New Roman" w:hAnsi="Times New Roman" w:cs="Times New Roman"/>
          <w:color w:val="auto"/>
          <w:sz w:val="24"/>
          <w:szCs w:val="24"/>
        </w:rPr>
        <w:t xml:space="preserve"> Process</w:t>
      </w:r>
    </w:p>
    <w:p w14:paraId="6C11F83E" w14:textId="66C608DB" w:rsidR="008D28D8" w:rsidRDefault="00367CE7" w:rsidP="00337B1F">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Pr="0040630A">
        <w:rPr>
          <w:rFonts w:ascii="Times New Roman" w:hAnsi="Times New Roman" w:cs="Times New Roman"/>
        </w:rPr>
        <w:t xml:space="preserve"> </w:t>
      </w:r>
      <w:r w:rsidR="00130E1B">
        <w:rPr>
          <w:rFonts w:ascii="Times New Roman" w:hAnsi="Times New Roman" w:cs="Times New Roman"/>
        </w:rPr>
        <w:t xml:space="preserve">sets of </w:t>
      </w:r>
      <w:r w:rsidRPr="0040630A">
        <w:rPr>
          <w:rFonts w:ascii="Times New Roman" w:hAnsi="Times New Roman" w:cs="Times New Roman"/>
        </w:rPr>
        <w:t xml:space="preserve">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Pr="0040630A">
        <w:rPr>
          <w:rFonts w:ascii="Times New Roman" w:hAnsi="Times New Roman" w:cs="Times New Roman"/>
        </w:rPr>
        <w:t>eight unique simulated bear populations</w:t>
      </w:r>
      <w:r w:rsidR="004B5B4B">
        <w:rPr>
          <w:rFonts w:ascii="Times New Roman" w:hAnsi="Times New Roman" w:cs="Times New Roman"/>
        </w:rPr>
        <w:t xml:space="preserve">. </w:t>
      </w:r>
      <w:r w:rsidR="00C93D82">
        <w:rPr>
          <w:rFonts w:ascii="Times New Roman" w:hAnsi="Times New Roman" w:cs="Times New Roman"/>
        </w:rPr>
        <w:t>W</w:t>
      </w:r>
      <w:r w:rsidRPr="0040630A">
        <w:rPr>
          <w:rFonts w:ascii="Times New Roman" w:hAnsi="Times New Roman" w:cs="Times New Roman"/>
        </w:rPr>
        <w:t xml:space="preserve">e </w:t>
      </w:r>
      <w:r w:rsidR="00C93D82">
        <w:rPr>
          <w:rFonts w:ascii="Times New Roman" w:hAnsi="Times New Roman" w:cs="Times New Roman"/>
        </w:rPr>
        <w:t xml:space="preserve">then </w:t>
      </w:r>
      <w:r w:rsidRPr="0040630A">
        <w:rPr>
          <w:rFonts w:ascii="Times New Roman" w:hAnsi="Times New Roman" w:cs="Times New Roman"/>
        </w:rPr>
        <w:t>subsampled</w:t>
      </w:r>
      <w:r w:rsidR="004B5B4B">
        <w:rPr>
          <w:rFonts w:ascii="Times New Roman" w:hAnsi="Times New Roman" w:cs="Times New Roman"/>
        </w:rPr>
        <w:t xml:space="preserve"> each</w:t>
      </w:r>
      <w:r w:rsidRPr="0040630A">
        <w:rPr>
          <w:rFonts w:ascii="Times New Roman" w:hAnsi="Times New Roman" w:cs="Times New Roman"/>
        </w:rPr>
        <w:t xml:space="preserve"> </w:t>
      </w:r>
      <w:r w:rsidR="00130E1B">
        <w:rPr>
          <w:rFonts w:ascii="Times New Roman" w:hAnsi="Times New Roman" w:cs="Times New Roman"/>
        </w:rPr>
        <w:t xml:space="preserve">set of </w:t>
      </w:r>
      <w:r w:rsidRPr="0040630A">
        <w:rPr>
          <w:rFonts w:ascii="Times New Roman" w:hAnsi="Times New Roman" w:cs="Times New Roman"/>
        </w:rPr>
        <w:t xml:space="preserve">capture </w:t>
      </w:r>
      <w:r w:rsidR="00130E1B" w:rsidRPr="0040630A">
        <w:rPr>
          <w:rFonts w:ascii="Times New Roman" w:hAnsi="Times New Roman" w:cs="Times New Roman"/>
        </w:rPr>
        <w:t>histor</w:t>
      </w:r>
      <w:r w:rsidR="00130E1B">
        <w:rPr>
          <w:rFonts w:ascii="Times New Roman" w:hAnsi="Times New Roman" w:cs="Times New Roman"/>
        </w:rPr>
        <w:t xml:space="preserve">ies </w:t>
      </w:r>
      <w:r w:rsidRPr="0040630A">
        <w:rPr>
          <w:rFonts w:ascii="Times New Roman" w:hAnsi="Times New Roman" w:cs="Times New Roman"/>
        </w:rPr>
        <w:t xml:space="preserve">using both </w:t>
      </w:r>
      <w:r w:rsidR="00447022">
        <w:rPr>
          <w:rFonts w:ascii="Times New Roman" w:hAnsi="Times New Roman" w:cs="Times New Roman"/>
        </w:rPr>
        <w:t>SPR</w:t>
      </w:r>
      <w:r w:rsidRPr="0040630A">
        <w:rPr>
          <w:rFonts w:ascii="Times New Roman" w:hAnsi="Times New Roman" w:cs="Times New Roman"/>
        </w:rPr>
        <w:t xml:space="preserve"> and SRS </w:t>
      </w:r>
      <w:r w:rsidR="00130E1B">
        <w:rPr>
          <w:rFonts w:ascii="Times New Roman" w:hAnsi="Times New Roman" w:cs="Times New Roman"/>
        </w:rPr>
        <w:t>sampling designs</w:t>
      </w:r>
      <w:r w:rsidRPr="0040630A">
        <w:rPr>
          <w:rFonts w:ascii="Times New Roman" w:hAnsi="Times New Roman" w:cs="Times New Roman"/>
        </w:rPr>
        <w:t xml:space="preserve"> </w:t>
      </w:r>
      <w:r w:rsidR="00980F4A">
        <w:rPr>
          <w:rFonts w:ascii="Times New Roman" w:hAnsi="Times New Roman" w:cs="Times New Roman"/>
        </w:rPr>
        <w:t>with sample size equal</w:t>
      </w:r>
      <w:r w:rsidRPr="0040630A">
        <w:rPr>
          <w:rFonts w:ascii="Times New Roman" w:hAnsi="Times New Roman" w:cs="Times New Roman"/>
        </w:rPr>
        <w:t xml:space="preserve"> </w:t>
      </w:r>
      <w:r w:rsidRPr="0079361C">
        <w:rPr>
          <w:rFonts w:ascii="Times New Roman" w:hAnsi="Times New Roman" w:cs="Times New Roman"/>
          <w:i/>
        </w:rPr>
        <w:t>n</w:t>
      </w:r>
      <w:r w:rsidR="00980F4A">
        <w:rPr>
          <w:rFonts w:ascii="Times New Roman" w:hAnsi="Times New Roman" w:cs="Times New Roman"/>
        </w:rPr>
        <w:t xml:space="preserve"> </w:t>
      </w:r>
      <w:r w:rsidRPr="0040630A">
        <w:rPr>
          <w:rFonts w:ascii="Times New Roman" w:hAnsi="Times New Roman" w:cs="Times New Roman"/>
        </w:rPr>
        <w:t>=</w:t>
      </w:r>
      <w:r w:rsidR="00980F4A">
        <w:rPr>
          <w:rFonts w:ascii="Times New Roman" w:hAnsi="Times New Roman" w:cs="Times New Roman"/>
        </w:rPr>
        <w:t xml:space="preserve"> </w:t>
      </w:r>
      <w:r w:rsidRPr="0040630A">
        <w:rPr>
          <w:rFonts w:ascii="Times New Roman" w:hAnsi="Times New Roman" w:cs="Times New Roman"/>
        </w:rPr>
        <w:t>250,</w:t>
      </w:r>
      <w:r w:rsidR="00980F4A">
        <w:rPr>
          <w:rFonts w:ascii="Times New Roman" w:hAnsi="Times New Roman" w:cs="Times New Roman"/>
        </w:rPr>
        <w:t xml:space="preserve"> </w:t>
      </w:r>
      <w:r w:rsidRPr="0040630A">
        <w:rPr>
          <w:rFonts w:ascii="Times New Roman" w:hAnsi="Times New Roman" w:cs="Times New Roman"/>
        </w:rPr>
        <w:t xml:space="preserve">550, </w:t>
      </w:r>
      <w:r w:rsidR="00130E1B">
        <w:rPr>
          <w:rFonts w:ascii="Times New Roman" w:hAnsi="Times New Roman" w:cs="Times New Roman"/>
        </w:rPr>
        <w:t>or</w:t>
      </w:r>
      <w:r w:rsidR="00980F4A">
        <w:rPr>
          <w:rFonts w:ascii="Times New Roman" w:hAnsi="Times New Roman" w:cs="Times New Roman"/>
        </w:rPr>
        <w:t xml:space="preserve"> </w:t>
      </w:r>
      <w:r w:rsidRPr="0040630A">
        <w:rPr>
          <w:rFonts w:ascii="Times New Roman" w:hAnsi="Times New Roman" w:cs="Times New Roman"/>
        </w:rPr>
        <w:t>850</w:t>
      </w:r>
      <w:r w:rsidR="00623139">
        <w:rPr>
          <w:rFonts w:ascii="Times New Roman" w:hAnsi="Times New Roman" w:cs="Times New Roman"/>
        </w:rPr>
        <w:t>.  T</w:t>
      </w:r>
      <w:r w:rsidR="00130E1B">
        <w:rPr>
          <w:rFonts w:ascii="Times New Roman" w:hAnsi="Times New Roman" w:cs="Times New Roman"/>
        </w:rPr>
        <w:t>hus, each simulated</w:t>
      </w:r>
      <w:r w:rsidR="00E73D0E">
        <w:rPr>
          <w:rFonts w:ascii="Times New Roman" w:hAnsi="Times New Roman" w:cs="Times New Roman"/>
        </w:rPr>
        <w:t xml:space="preserve"> set of capture histories w</w:t>
      </w:r>
      <w:r w:rsidR="00130E1B">
        <w:rPr>
          <w:rFonts w:ascii="Times New Roman" w:hAnsi="Times New Roman" w:cs="Times New Roman"/>
        </w:rPr>
        <w:t>as subsampled 6 times</w:t>
      </w:r>
      <w:r w:rsidR="00623139">
        <w:rPr>
          <w:rFonts w:ascii="Times New Roman" w:hAnsi="Times New Roman" w:cs="Times New Roman"/>
        </w:rPr>
        <w:t xml:space="preserve"> (2 methods x 3 sample sizes</w:t>
      </w:r>
      <w:r w:rsidR="00130E1B">
        <w:rPr>
          <w:rFonts w:ascii="Times New Roman" w:hAnsi="Times New Roman" w:cs="Times New Roman"/>
        </w:rPr>
        <w:t>)</w:t>
      </w:r>
      <w:r w:rsidRPr="0040630A">
        <w:rPr>
          <w:rFonts w:ascii="Times New Roman" w:hAnsi="Times New Roman" w:cs="Times New Roman"/>
        </w:rPr>
        <w:t xml:space="preserve">. </w:t>
      </w:r>
      <w:r w:rsidR="00623139">
        <w:rPr>
          <w:rFonts w:ascii="Times New Roman" w:hAnsi="Times New Roman" w:cs="Times New Roman"/>
        </w:rPr>
        <w:t>We also subsampled the</w:t>
      </w:r>
      <w:r w:rsidR="00AD0A4C">
        <w:rPr>
          <w:rFonts w:ascii="Times New Roman" w:hAnsi="Times New Roman" w:cs="Times New Roman"/>
        </w:rPr>
        <w:t xml:space="preserve"> real</w:t>
      </w:r>
      <w:r w:rsidR="00623139">
        <w:rPr>
          <w:rFonts w:ascii="Times New Roman" w:hAnsi="Times New Roman" w:cs="Times New Roman"/>
        </w:rPr>
        <w:t xml:space="preserve"> black bear</w:t>
      </w:r>
      <w:r w:rsidR="00AD0A4C">
        <w:rPr>
          <w:rFonts w:ascii="Times New Roman" w:hAnsi="Times New Roman" w:cs="Times New Roman"/>
        </w:rPr>
        <w:t xml:space="preserve"> capture history </w:t>
      </w:r>
      <w:r w:rsidR="00623139">
        <w:rPr>
          <w:rFonts w:ascii="Times New Roman" w:hAnsi="Times New Roman" w:cs="Times New Roman"/>
        </w:rPr>
        <w:t xml:space="preserve">data set </w:t>
      </w:r>
      <w:r w:rsidR="00AD0A4C">
        <w:rPr>
          <w:rFonts w:ascii="Times New Roman" w:hAnsi="Times New Roman" w:cs="Times New Roman"/>
        </w:rPr>
        <w:t>22</w:t>
      </w:r>
      <w:r w:rsidR="00737A76">
        <w:rPr>
          <w:rFonts w:ascii="Times New Roman" w:hAnsi="Times New Roman" w:cs="Times New Roman"/>
        </w:rPr>
        <w:t>0</w:t>
      </w:r>
      <w:r w:rsidR="00AD0A4C">
        <w:rPr>
          <w:rFonts w:ascii="Times New Roman" w:hAnsi="Times New Roman" w:cs="Times New Roman"/>
        </w:rPr>
        <w:t xml:space="preserve"> times </w:t>
      </w:r>
      <w:r w:rsidR="00623139">
        <w:rPr>
          <w:rFonts w:ascii="Times New Roman" w:hAnsi="Times New Roman" w:cs="Times New Roman"/>
        </w:rPr>
        <w:t xml:space="preserve">using both SPR and SRS sampling designs with </w:t>
      </w:r>
      <w:r w:rsidR="004B5B4B">
        <w:rPr>
          <w:rFonts w:ascii="Times New Roman" w:hAnsi="Times New Roman" w:cs="Times New Roman"/>
          <w:i/>
        </w:rPr>
        <w:t xml:space="preserve">n </w:t>
      </w:r>
      <w:r w:rsidR="00623139">
        <w:rPr>
          <w:rFonts w:ascii="Times New Roman" w:hAnsi="Times New Roman" w:cs="Times New Roman"/>
        </w:rPr>
        <w:t xml:space="preserve"> = 250, 550, or 850.</w:t>
      </w:r>
      <w:r w:rsidR="00AD0A4C">
        <w:rPr>
          <w:rFonts w:ascii="Times New Roman" w:hAnsi="Times New Roman" w:cs="Times New Roman"/>
        </w:rPr>
        <w:t xml:space="preserve"> </w:t>
      </w:r>
      <w:r w:rsidRPr="0040630A">
        <w:rPr>
          <w:rFonts w:ascii="Times New Roman" w:hAnsi="Times New Roman" w:cs="Times New Roman"/>
        </w:rPr>
        <w:t xml:space="preserve">We then fit </w:t>
      </w:r>
      <w:r w:rsidR="0014747B">
        <w:rPr>
          <w:rFonts w:ascii="Times New Roman" w:hAnsi="Times New Roman" w:cs="Times New Roman"/>
        </w:rPr>
        <w:t xml:space="preserve">SECR </w:t>
      </w:r>
      <w:r w:rsidR="00623139">
        <w:rPr>
          <w:rFonts w:ascii="Times New Roman" w:hAnsi="Times New Roman" w:cs="Times New Roman"/>
        </w:rPr>
        <w:t>models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w:t>
      </w:r>
      <w:r w:rsidR="00623139">
        <w:rPr>
          <w:rFonts w:ascii="Times New Roman" w:hAnsi="Times New Roman" w:cs="Times New Roman"/>
        </w:rPr>
        <w:t xml:space="preserve">1,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 xml:space="preserve">~ </w:t>
      </w:r>
      <w:proofErr w:type="spellStart"/>
      <w:proofErr w:type="gramStart"/>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proofErr w:type="spellEnd"/>
      <w:proofErr w:type="gramEnd"/>
      <w:r w:rsidR="00623139">
        <w:rPr>
          <w:rFonts w:ascii="Times New Roman" w:hAnsi="Times New Roman" w:cs="Times New Roman"/>
        </w:rPr>
        <w:t>) to the subsampled, simulated capture histories and models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hAnsi="Times New Roman" w:cs="Times New Roman"/>
          <w:i/>
          <w:vertAlign w:val="subscript"/>
        </w:rPr>
        <w:t xml:space="preserve"> </w:t>
      </w:r>
      <w:r w:rsidR="00623139">
        <w:rPr>
          <w:rFonts w:ascii="Times New Roman" w:hAnsi="Times New Roman" w:cs="Times New Roman"/>
        </w:rPr>
        <w:t xml:space="preserve">~1,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proofErr w:type="spellStart"/>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proofErr w:type="spellEnd"/>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 </w:t>
      </w:r>
      <w:proofErr w:type="spellStart"/>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proofErr w:type="spellEnd"/>
      <w:r w:rsidR="00623139">
        <w:rPr>
          <w:rFonts w:ascii="Times New Roman" w:hAnsi="Times New Roman" w:cs="Times New Roman"/>
        </w:rPr>
        <w:t>) to the subsampled real capture histories (see</w:t>
      </w:r>
      <w:r w:rsidR="008B2003">
        <w:rPr>
          <w:rFonts w:ascii="Times New Roman" w:hAnsi="Times New Roman" w:cs="Times New Roman"/>
        </w:rPr>
        <w:t xml:space="preserve"> </w:t>
      </w:r>
      <w:r w:rsidRPr="0040630A">
        <w:rPr>
          <w:rFonts w:ascii="Times New Roman" w:hAnsi="Times New Roman" w:cs="Times New Roman"/>
          <w:i/>
        </w:rPr>
        <w:t>Model Fitting</w:t>
      </w:r>
      <w:r w:rsidR="00623139">
        <w:rPr>
          <w:rFonts w:ascii="Times New Roman" w:hAnsi="Times New Roman" w:cs="Times New Roman"/>
        </w:rPr>
        <w:t>)</w:t>
      </w:r>
      <w:r w:rsidRPr="0040630A">
        <w:rPr>
          <w:rFonts w:ascii="Times New Roman" w:hAnsi="Times New Roman" w:cs="Times New Roman"/>
        </w:rPr>
        <w:t xml:space="preserve">, and saved </w:t>
      </w:r>
      <w:r w:rsidR="00623139">
        <w:rPr>
          <w:rFonts w:ascii="Times New Roman" w:hAnsi="Times New Roman" w:cs="Times New Roman"/>
        </w:rPr>
        <w:t xml:space="preserve">the </w:t>
      </w:r>
      <w:r w:rsidRPr="0040630A">
        <w:rPr>
          <w:rFonts w:ascii="Times New Roman" w:hAnsi="Times New Roman" w:cs="Times New Roman"/>
        </w:rPr>
        <w:t xml:space="preserve">resultant model objects for </w:t>
      </w:r>
      <w:r w:rsidR="00A33866">
        <w:rPr>
          <w:rFonts w:ascii="Times New Roman" w:hAnsi="Times New Roman" w:cs="Times New Roman"/>
        </w:rPr>
        <w:t xml:space="preserve">latter </w:t>
      </w:r>
      <w:r w:rsidRPr="0040630A">
        <w:rPr>
          <w:rFonts w:ascii="Times New Roman" w:hAnsi="Times New Roman" w:cs="Times New Roman"/>
        </w:rPr>
        <w:t>comparison.</w:t>
      </w:r>
      <w:r w:rsidR="006F284C">
        <w:rPr>
          <w:rFonts w:ascii="Times New Roman" w:hAnsi="Times New Roman" w:cs="Times New Roman"/>
        </w:rPr>
        <w:t xml:space="preserve"> </w:t>
      </w:r>
    </w:p>
    <w:p w14:paraId="086D5A90" w14:textId="77777777" w:rsidR="00D27FDC" w:rsidRDefault="004E6273" w:rsidP="00D27FDC">
      <w:pPr>
        <w:pStyle w:val="Heading1"/>
        <w:spacing w:line="480" w:lineRule="auto"/>
        <w:rPr>
          <w:rFonts w:ascii="Times New Roman" w:hAnsi="Times New Roman" w:cs="Times New Roman"/>
          <w:color w:val="auto"/>
          <w:sz w:val="24"/>
          <w:szCs w:val="24"/>
        </w:rPr>
      </w:pPr>
      <w:bookmarkStart w:id="492" w:name="notation"/>
      <w:bookmarkStart w:id="493" w:name="results"/>
      <w:bookmarkStart w:id="494" w:name="full-dataset-estimates"/>
      <w:bookmarkStart w:id="495" w:name="discussion"/>
      <w:bookmarkEnd w:id="492"/>
      <w:bookmarkEnd w:id="493"/>
      <w:bookmarkEnd w:id="494"/>
      <w:bookmarkEnd w:id="495"/>
      <w:r>
        <w:rPr>
          <w:rFonts w:ascii="Times New Roman" w:hAnsi="Times New Roman" w:cs="Times New Roman"/>
          <w:color w:val="auto"/>
          <w:sz w:val="24"/>
          <w:szCs w:val="24"/>
        </w:rPr>
        <w:t>RESULTS</w:t>
      </w:r>
    </w:p>
    <w:p w14:paraId="6637F97D" w14:textId="0670A1A8"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w:t>
      </w:r>
      <w:r w:rsidR="00703087">
        <w:rPr>
          <w:rFonts w:ascii="Times New Roman" w:hAnsi="Times New Roman" w:cs="Times New Roman"/>
          <w:b/>
        </w:rPr>
        <w:t xml:space="preserve"> </w:t>
      </w:r>
      <w:r w:rsidR="00912D13">
        <w:rPr>
          <w:rFonts w:ascii="Times New Roman" w:hAnsi="Times New Roman" w:cs="Times New Roman"/>
          <w:b/>
        </w:rPr>
        <w:t>set</w:t>
      </w:r>
    </w:p>
    <w:p w14:paraId="2641B494" w14:textId="12D9B6EF" w:rsidR="00D239B6" w:rsidRDefault="001954D5" w:rsidP="004D0870">
      <w:pPr>
        <w:pStyle w:val="BodyText"/>
        <w:spacing w:line="480" w:lineRule="auto"/>
        <w:ind w:firstLine="720"/>
        <w:rPr>
          <w:ins w:id="496" w:author="Dave Garshelis" w:date="2018-11-02T11:09:00Z"/>
          <w:rFonts w:ascii="Times New Roman" w:hAnsi="Times New Roman" w:cs="Times New Roman"/>
          <w:bCs/>
        </w:rPr>
      </w:pPr>
      <w:ins w:id="497" w:author="Dave Garshelis" w:date="2018-10-30T11:01:00Z">
        <w:r w:rsidRPr="001954D5">
          <w:rPr>
            <w:rFonts w:ascii="Times New Roman" w:hAnsi="Times New Roman" w:cs="Times New Roman"/>
            <w:bCs/>
          </w:rPr>
          <w:lastRenderedPageBreak/>
          <w:t xml:space="preserve">Bears visited 101 of the 121 hair trap sites, resulting in 377 </w:t>
        </w:r>
        <w:del w:id="498" w:author="Dave Garshelis" w:date="2018-11-01T19:51:00Z">
          <w:r w:rsidRPr="001954D5" w:rsidDel="005A76D7">
            <w:rPr>
              <w:rFonts w:ascii="Times New Roman" w:hAnsi="Times New Roman" w:cs="Times New Roman"/>
              <w:bCs/>
            </w:rPr>
            <w:delText xml:space="preserve">of 690 (55%) </w:delText>
          </w:r>
        </w:del>
        <w:r w:rsidRPr="001954D5">
          <w:rPr>
            <w:rFonts w:ascii="Times New Roman" w:hAnsi="Times New Roman" w:cs="Times New Roman"/>
            <w:bCs/>
          </w:rPr>
          <w:t>total site-sessions yielding hair</w:t>
        </w:r>
        <w:del w:id="499" w:author="Dave Garshelis" w:date="2018-11-01T19:51:00Z">
          <w:r w:rsidRPr="001954D5" w:rsidDel="005A76D7">
            <w:rPr>
              <w:rFonts w:ascii="Times New Roman" w:hAnsi="Times New Roman" w:cs="Times New Roman"/>
              <w:bCs/>
            </w:rPr>
            <w:delText xml:space="preserve"> (Table 1)</w:delText>
          </w:r>
        </w:del>
        <w:r w:rsidRPr="001954D5">
          <w:rPr>
            <w:rFonts w:ascii="Times New Roman" w:hAnsi="Times New Roman" w:cs="Times New Roman"/>
            <w:bCs/>
          </w:rPr>
          <w:t xml:space="preserve">. We collected hair from 2784 barbs that occurred in 1642 separate </w:t>
        </w:r>
        <w:r w:rsidRPr="004D0870">
          <w:rPr>
            <w:rFonts w:ascii="Times New Roman" w:hAnsi="Times New Roman" w:cs="Times New Roman"/>
            <w:bCs/>
          </w:rPr>
          <w:t xml:space="preserve">clusters </w:t>
        </w:r>
      </w:ins>
      <w:ins w:id="500" w:author="Dave Garshelis" w:date="2018-10-30T13:00:00Z">
        <w:r w:rsidR="00DB0BF5">
          <w:rPr>
            <w:rFonts w:ascii="Times New Roman" w:hAnsi="Times New Roman" w:cs="Times New Roman"/>
            <w:bCs/>
          </w:rPr>
          <w:t xml:space="preserve">(composed </w:t>
        </w:r>
      </w:ins>
      <w:ins w:id="501" w:author="Dave Garshelis" w:date="2018-10-30T11:01:00Z">
        <w:r w:rsidRPr="004D0870">
          <w:rPr>
            <w:rFonts w:ascii="Times New Roman" w:hAnsi="Times New Roman" w:cs="Times New Roman"/>
            <w:bCs/>
          </w:rPr>
          <w:t>of 1–11 adjacent barbs</w:t>
        </w:r>
      </w:ins>
      <w:ins w:id="502" w:author="Dave Garshelis" w:date="2018-11-02T11:00:00Z">
        <w:r w:rsidR="00D239B6">
          <w:rPr>
            <w:rFonts w:ascii="Times New Roman" w:hAnsi="Times New Roman" w:cs="Times New Roman"/>
            <w:bCs/>
          </w:rPr>
          <w:t xml:space="preserve">; 62% </w:t>
        </w:r>
      </w:ins>
      <w:ins w:id="503" w:author="Dave Garshelis" w:date="2018-11-02T11:02:00Z">
        <w:r w:rsidR="00D239B6">
          <w:rPr>
            <w:rFonts w:ascii="Times New Roman" w:hAnsi="Times New Roman" w:cs="Times New Roman"/>
            <w:bCs/>
          </w:rPr>
          <w:t xml:space="preserve">of clusters </w:t>
        </w:r>
      </w:ins>
      <w:ins w:id="504" w:author="Dave Garshelis" w:date="2018-11-02T11:00:00Z">
        <w:r w:rsidR="00D239B6">
          <w:rPr>
            <w:rFonts w:ascii="Times New Roman" w:hAnsi="Times New Roman" w:cs="Times New Roman"/>
            <w:bCs/>
          </w:rPr>
          <w:t>were just a single bar</w:t>
        </w:r>
      </w:ins>
      <w:ins w:id="505" w:author="Dave Garshelis" w:date="2018-11-02T11:01:00Z">
        <w:r w:rsidR="00D239B6">
          <w:rPr>
            <w:rFonts w:ascii="Times New Roman" w:hAnsi="Times New Roman" w:cs="Times New Roman"/>
            <w:bCs/>
          </w:rPr>
          <w:t xml:space="preserve">b, </w:t>
        </w:r>
      </w:ins>
      <w:ins w:id="506" w:author="Dave Garshelis" w:date="2018-11-02T12:33:00Z">
        <w:r w:rsidR="006B4E19">
          <w:rPr>
            <w:rFonts w:ascii="Times New Roman" w:hAnsi="Times New Roman" w:cs="Times New Roman"/>
            <w:bCs/>
          </w:rPr>
          <w:t>&lt;2</w:t>
        </w:r>
      </w:ins>
      <w:ins w:id="507" w:author="Dave Garshelis" w:date="2018-11-02T11:01:00Z">
        <w:del w:id="508" w:author="Dave Garshelis" w:date="2018-11-02T12:33:00Z">
          <w:r w:rsidR="00D239B6" w:rsidDel="006B4E19">
            <w:rPr>
              <w:rFonts w:ascii="Times New Roman" w:hAnsi="Times New Roman" w:cs="Times New Roman"/>
              <w:bCs/>
            </w:rPr>
            <w:delText>1.7</w:delText>
          </w:r>
        </w:del>
        <w:r w:rsidR="00D239B6">
          <w:rPr>
            <w:rFonts w:ascii="Times New Roman" w:hAnsi="Times New Roman" w:cs="Times New Roman"/>
            <w:bCs/>
          </w:rPr>
          <w:t>% were &gt;5 barbs</w:t>
        </w:r>
      </w:ins>
      <w:ins w:id="509" w:author="Dave Garshelis" w:date="2018-10-30T13:00:00Z">
        <w:r w:rsidR="00DB0BF5">
          <w:rPr>
            <w:rFonts w:ascii="Times New Roman" w:hAnsi="Times New Roman" w:cs="Times New Roman"/>
            <w:bCs/>
          </w:rPr>
          <w:t>)</w:t>
        </w:r>
      </w:ins>
      <w:ins w:id="510" w:author="Dave Garshelis" w:date="2018-10-30T11:01:00Z">
        <w:r w:rsidRPr="001954D5">
          <w:rPr>
            <w:rFonts w:ascii="Times New Roman" w:hAnsi="Times New Roman" w:cs="Times New Roman"/>
            <w:bCs/>
          </w:rPr>
          <w:t xml:space="preserve">.  </w:t>
        </w:r>
      </w:ins>
      <w:ins w:id="511" w:author="Dave Garshelis" w:date="2018-11-02T11:06:00Z">
        <w:r w:rsidR="00D239B6">
          <w:rPr>
            <w:rFonts w:ascii="Times New Roman" w:hAnsi="Times New Roman" w:cs="Times New Roman"/>
            <w:bCs/>
          </w:rPr>
          <w:t>Sites had</w:t>
        </w:r>
        <w:r w:rsidR="009E3C84">
          <w:rPr>
            <w:rFonts w:ascii="Times New Roman" w:hAnsi="Times New Roman" w:cs="Times New Roman"/>
            <w:bCs/>
          </w:rPr>
          <w:t xml:space="preserve"> 1–26</w:t>
        </w:r>
        <w:r w:rsidR="00D239B6">
          <w:rPr>
            <w:rFonts w:ascii="Times New Roman" w:hAnsi="Times New Roman" w:cs="Times New Roman"/>
            <w:bCs/>
          </w:rPr>
          <w:t xml:space="preserve"> clusters of hair: </w:t>
        </w:r>
      </w:ins>
      <w:ins w:id="512" w:author="Dave Garshelis" w:date="2018-11-02T11:07:00Z">
        <w:r w:rsidR="00D239B6">
          <w:rPr>
            <w:rFonts w:ascii="Times New Roman" w:hAnsi="Times New Roman" w:cs="Times New Roman"/>
            <w:bCs/>
          </w:rPr>
          <w:t>an approximately equal percent had 1,</w:t>
        </w:r>
      </w:ins>
      <w:ins w:id="513" w:author="Dave Garshelis" w:date="2018-11-02T11:10:00Z">
        <w:r w:rsidR="00D239B6">
          <w:rPr>
            <w:rFonts w:ascii="Times New Roman" w:hAnsi="Times New Roman" w:cs="Times New Roman"/>
            <w:bCs/>
          </w:rPr>
          <w:t xml:space="preserve"> </w:t>
        </w:r>
      </w:ins>
      <w:ins w:id="514" w:author="Dave Garshelis" w:date="2018-11-02T11:09:00Z">
        <w:r w:rsidR="00D239B6">
          <w:rPr>
            <w:rFonts w:ascii="Times New Roman" w:hAnsi="Times New Roman" w:cs="Times New Roman"/>
            <w:bCs/>
          </w:rPr>
          <w:t>2,</w:t>
        </w:r>
      </w:ins>
      <w:ins w:id="515" w:author="Dave Garshelis" w:date="2018-11-02T11:10:00Z">
        <w:r w:rsidR="00D239B6">
          <w:rPr>
            <w:rFonts w:ascii="Times New Roman" w:hAnsi="Times New Roman" w:cs="Times New Roman"/>
            <w:bCs/>
          </w:rPr>
          <w:t xml:space="preserve"> </w:t>
        </w:r>
      </w:ins>
      <w:ins w:id="516" w:author="Dave Garshelis" w:date="2018-11-02T11:09:00Z">
        <w:r w:rsidR="00D239B6">
          <w:rPr>
            <w:rFonts w:ascii="Times New Roman" w:hAnsi="Times New Roman" w:cs="Times New Roman"/>
            <w:bCs/>
          </w:rPr>
          <w:t xml:space="preserve">3, or </w:t>
        </w:r>
      </w:ins>
      <w:ins w:id="517" w:author="Dave Garshelis" w:date="2018-11-02T11:07:00Z">
        <w:r w:rsidR="00D239B6">
          <w:rPr>
            <w:rFonts w:ascii="Times New Roman" w:hAnsi="Times New Roman" w:cs="Times New Roman"/>
            <w:bCs/>
          </w:rPr>
          <w:t>4 clusters (14–17%)</w:t>
        </w:r>
      </w:ins>
      <w:ins w:id="518" w:author="Dave Garshelis" w:date="2018-11-02T11:08:00Z">
        <w:r w:rsidR="00D239B6">
          <w:rPr>
            <w:rFonts w:ascii="Times New Roman" w:hAnsi="Times New Roman" w:cs="Times New Roman"/>
            <w:bCs/>
          </w:rPr>
          <w:t xml:space="preserve">, and </w:t>
        </w:r>
      </w:ins>
      <w:ins w:id="519" w:author="Dave Garshelis" w:date="2018-11-02T11:10:00Z">
        <w:r w:rsidR="00D239B6">
          <w:rPr>
            <w:rFonts w:ascii="Times New Roman" w:hAnsi="Times New Roman" w:cs="Times New Roman"/>
            <w:bCs/>
          </w:rPr>
          <w:t>few had &gt;8 clusters (total 9%).</w:t>
        </w:r>
      </w:ins>
    </w:p>
    <w:p w14:paraId="0C6B0C93" w14:textId="0B07B910" w:rsidR="00982523" w:rsidRPr="0040630A" w:rsidRDefault="003C3F0D" w:rsidP="004D0870">
      <w:pPr>
        <w:pStyle w:val="BodyText"/>
        <w:spacing w:line="480" w:lineRule="auto"/>
        <w:ind w:firstLine="720"/>
        <w:rPr>
          <w:rFonts w:ascii="Times New Roman" w:hAnsi="Times New Roman" w:cs="Times New Roman"/>
        </w:rPr>
      </w:pPr>
      <w:ins w:id="520" w:author="Dave Garshelis" w:date="2018-10-30T12:21:00Z">
        <w:r>
          <w:rPr>
            <w:rFonts w:ascii="Times New Roman" w:hAnsi="Times New Roman" w:cs="Times New Roman"/>
            <w:bCs/>
          </w:rPr>
          <w:t xml:space="preserve">Of 1113 samples sent for analysis, 1019 </w:t>
        </w:r>
      </w:ins>
      <w:ins w:id="521" w:author="Dave Garshelis" w:date="2018-10-30T12:22:00Z">
        <w:r w:rsidR="00DB0BF5">
          <w:rPr>
            <w:rFonts w:ascii="Times New Roman" w:hAnsi="Times New Roman" w:cs="Times New Roman"/>
            <w:bCs/>
          </w:rPr>
          <w:t>(91.6</w:t>
        </w:r>
        <w:r>
          <w:rPr>
            <w:rFonts w:ascii="Times New Roman" w:hAnsi="Times New Roman" w:cs="Times New Roman"/>
            <w:bCs/>
          </w:rPr>
          <w:t>%) were successfully genotyped</w:t>
        </w:r>
      </w:ins>
      <w:ins w:id="522" w:author="Dave Garshelis" w:date="2018-10-30T12:23:00Z">
        <w:r w:rsidR="00DB0BF5">
          <w:rPr>
            <w:rFonts w:ascii="Times New Roman" w:hAnsi="Times New Roman" w:cs="Times New Roman"/>
            <w:bCs/>
          </w:rPr>
          <w:t xml:space="preserve">; </w:t>
        </w:r>
        <w:r w:rsidRPr="003C3F0D">
          <w:rPr>
            <w:rFonts w:ascii="Times New Roman" w:hAnsi="Times New Roman" w:cs="Times New Roman"/>
            <w:bCs/>
          </w:rPr>
          <w:t xml:space="preserve">these </w:t>
        </w:r>
        <w:proofErr w:type="gramStart"/>
        <w:r w:rsidRPr="003C3F0D">
          <w:rPr>
            <w:rFonts w:ascii="Times New Roman" w:hAnsi="Times New Roman" w:cs="Times New Roman"/>
            <w:bCs/>
          </w:rPr>
          <w:t>were</w:t>
        </w:r>
        <w:proofErr w:type="gramEnd"/>
        <w:r w:rsidRPr="003C3F0D">
          <w:rPr>
            <w:rFonts w:ascii="Times New Roman" w:hAnsi="Times New Roman" w:cs="Times New Roman"/>
            <w:bCs/>
          </w:rPr>
          <w:t xml:space="preserve"> from 96 different sites and 333 site-sessions. Genotyping identified 43 different individuals</w:t>
        </w:r>
        <w:r w:rsidR="00DB0BF5">
          <w:rPr>
            <w:rFonts w:ascii="Times New Roman" w:hAnsi="Times New Roman" w:cs="Times New Roman"/>
            <w:bCs/>
          </w:rPr>
          <w:t xml:space="preserve"> (</w:t>
        </w:r>
        <w:r w:rsidRPr="003C3F0D">
          <w:rPr>
            <w:rFonts w:ascii="Times New Roman" w:hAnsi="Times New Roman" w:cs="Times New Roman"/>
            <w:bCs/>
          </w:rPr>
          <w:t>2</w:t>
        </w:r>
        <w:r w:rsidR="00DB0BF5">
          <w:rPr>
            <w:rFonts w:ascii="Times New Roman" w:hAnsi="Times New Roman" w:cs="Times New Roman"/>
            <w:bCs/>
          </w:rPr>
          <w:t xml:space="preserve">6 males, </w:t>
        </w:r>
        <w:r w:rsidRPr="003C3F0D">
          <w:rPr>
            <w:rFonts w:ascii="Times New Roman" w:hAnsi="Times New Roman" w:cs="Times New Roman"/>
            <w:bCs/>
          </w:rPr>
          <w:t>17 females</w:t>
        </w:r>
      </w:ins>
      <w:ins w:id="523" w:author="Dave Garshelis" w:date="2018-10-30T12:56:00Z">
        <w:r w:rsidR="00DB0BF5">
          <w:rPr>
            <w:rFonts w:ascii="Times New Roman" w:hAnsi="Times New Roman" w:cs="Times New Roman"/>
            <w:bCs/>
          </w:rPr>
          <w:t>)</w:t>
        </w:r>
      </w:ins>
      <w:ins w:id="524" w:author="Dave Garshelis" w:date="2018-10-30T12:23:00Z">
        <w:r w:rsidRPr="003C3F0D">
          <w:rPr>
            <w:rFonts w:ascii="Times New Roman" w:hAnsi="Times New Roman" w:cs="Times New Roman"/>
            <w:bCs/>
          </w:rPr>
          <w:t>.   Individual bears were detected up to 132 times each</w:t>
        </w:r>
      </w:ins>
      <w:ins w:id="525" w:author="Dave Garshelis" w:date="2018-10-30T12:55:00Z">
        <w:r w:rsidR="00DB0BF5">
          <w:rPr>
            <w:rFonts w:ascii="Times New Roman" w:hAnsi="Times New Roman" w:cs="Times New Roman"/>
            <w:bCs/>
          </w:rPr>
          <w:t>, at 1–22 different hair traps,</w:t>
        </w:r>
      </w:ins>
      <w:ins w:id="526" w:author="Dave Garshelis" w:date="2018-10-30T12:23:00Z">
        <w:r w:rsidRPr="003C3F0D">
          <w:rPr>
            <w:rFonts w:ascii="Times New Roman" w:hAnsi="Times New Roman" w:cs="Times New Roman"/>
            <w:bCs/>
          </w:rPr>
          <w:t xml:space="preserve"> and up to 32 times in a single sampling session</w:t>
        </w:r>
      </w:ins>
      <w:ins w:id="527" w:author="Dave Garshelis" w:date="2018-11-02T11:18:00Z">
        <w:r w:rsidR="009E3C84">
          <w:rPr>
            <w:rFonts w:ascii="Times New Roman" w:hAnsi="Times New Roman" w:cs="Times New Roman"/>
            <w:bCs/>
          </w:rPr>
          <w:t xml:space="preserve">; </w:t>
        </w:r>
      </w:ins>
      <w:ins w:id="528" w:author="Dave Garshelis" w:date="2018-11-02T11:20:00Z">
        <w:r w:rsidR="009E3C84">
          <w:rPr>
            <w:rFonts w:ascii="Times New Roman" w:hAnsi="Times New Roman" w:cs="Times New Roman"/>
            <w:bCs/>
          </w:rPr>
          <w:t xml:space="preserve">14 different bears were identified in session 1, and </w:t>
        </w:r>
      </w:ins>
      <w:ins w:id="529" w:author="Dave Garshelis" w:date="2018-11-02T11:18:00Z">
        <w:r w:rsidR="009E3C84">
          <w:rPr>
            <w:rFonts w:ascii="Times New Roman" w:hAnsi="Times New Roman" w:cs="Times New Roman"/>
            <w:bCs/>
          </w:rPr>
          <w:t xml:space="preserve">21–28 different bears were identified in </w:t>
        </w:r>
      </w:ins>
      <w:ins w:id="530" w:author="Dave Garshelis" w:date="2018-11-02T11:19:00Z">
        <w:r w:rsidR="009E3C84">
          <w:rPr>
            <w:rFonts w:ascii="Times New Roman" w:hAnsi="Times New Roman" w:cs="Times New Roman"/>
            <w:bCs/>
          </w:rPr>
          <w:t>subsequent sessions, possibly suggesting that some individuals learned the location of the traps</w:t>
        </w:r>
      </w:ins>
      <w:ins w:id="531" w:author="Dave Garshelis" w:date="2018-10-30T12:23:00Z">
        <w:del w:id="532" w:author="Dave Garshelis" w:date="2018-11-02T11:18:00Z">
          <w:r w:rsidRPr="003C3F0D" w:rsidDel="009E3C84">
            <w:rPr>
              <w:rFonts w:ascii="Times New Roman" w:hAnsi="Times New Roman" w:cs="Times New Roman"/>
              <w:bCs/>
            </w:rPr>
            <w:delText>.</w:delText>
          </w:r>
        </w:del>
        <w:r w:rsidRPr="003C3F0D">
          <w:rPr>
            <w:rFonts w:ascii="Times New Roman" w:hAnsi="Times New Roman" w:cs="Times New Roman"/>
            <w:bCs/>
          </w:rPr>
          <w:t xml:space="preserve">  Sex ratio of individuals visiting hair traps was </w:t>
        </w:r>
      </w:ins>
      <w:ins w:id="533" w:author="Dave Garshelis" w:date="2018-10-30T12:57:00Z">
        <w:r w:rsidR="00DB0BF5">
          <w:rPr>
            <w:rFonts w:ascii="Times New Roman" w:hAnsi="Times New Roman" w:cs="Times New Roman"/>
            <w:bCs/>
          </w:rPr>
          <w:t>skewed</w:t>
        </w:r>
      </w:ins>
      <w:ins w:id="534" w:author="Dave Garshelis" w:date="2018-10-30T12:23:00Z">
        <w:r w:rsidRPr="003C3F0D">
          <w:rPr>
            <w:rFonts w:ascii="Times New Roman" w:hAnsi="Times New Roman" w:cs="Times New Roman"/>
            <w:bCs/>
          </w:rPr>
          <w:t xml:space="preserve"> to males in all sampling sessions and did not vary through time (</w:t>
        </w:r>
        <w:r w:rsidRPr="003C3F0D">
          <w:rPr>
            <w:rFonts w:ascii="Times New Roman" w:hAnsi="Times New Roman" w:cs="Times New Roman"/>
            <w:bCs/>
            <w:i/>
          </w:rPr>
          <w:t>χ</w:t>
        </w:r>
        <w:r w:rsidRPr="003C3F0D">
          <w:rPr>
            <w:rFonts w:ascii="Times New Roman" w:hAnsi="Times New Roman" w:cs="Times New Roman"/>
            <w:bCs/>
            <w:i/>
            <w:vertAlign w:val="superscript"/>
          </w:rPr>
          <w:t>2</w:t>
        </w:r>
        <w:r w:rsidRPr="003C3F0D">
          <w:rPr>
            <w:rFonts w:ascii="Times New Roman" w:hAnsi="Times New Roman" w:cs="Times New Roman"/>
            <w:bCs/>
          </w:rPr>
          <w:t xml:space="preserve">=0.96, </w:t>
        </w:r>
        <w:proofErr w:type="spellStart"/>
        <w:r w:rsidRPr="003C3F0D">
          <w:rPr>
            <w:rFonts w:ascii="Times New Roman" w:hAnsi="Times New Roman" w:cs="Times New Roman"/>
            <w:bCs/>
            <w:i/>
          </w:rPr>
          <w:t>df</w:t>
        </w:r>
        <w:proofErr w:type="spellEnd"/>
        <w:r w:rsidRPr="003C3F0D">
          <w:rPr>
            <w:rFonts w:ascii="Times New Roman" w:hAnsi="Times New Roman" w:cs="Times New Roman"/>
            <w:bCs/>
          </w:rPr>
          <w:t xml:space="preserve">=5, </w:t>
        </w:r>
        <w:r w:rsidRPr="003C3F0D">
          <w:rPr>
            <w:rFonts w:ascii="Times New Roman" w:hAnsi="Times New Roman" w:cs="Times New Roman"/>
            <w:bCs/>
            <w:i/>
          </w:rPr>
          <w:t>P</w:t>
        </w:r>
        <w:r w:rsidRPr="003C3F0D">
          <w:rPr>
            <w:rFonts w:ascii="Times New Roman" w:hAnsi="Times New Roman" w:cs="Times New Roman"/>
            <w:bCs/>
          </w:rPr>
          <w:t xml:space="preserve">=0.97).  </w:t>
        </w:r>
      </w:ins>
      <w:del w:id="535" w:author="Dave Garshelis" w:date="2018-10-30T12:26:00Z">
        <w:r w:rsidR="00982523" w:rsidDel="003C3F0D">
          <w:rPr>
            <w:rFonts w:ascii="Times New Roman" w:hAnsi="Times New Roman" w:cs="Times New Roman"/>
          </w:rPr>
          <w:delText xml:space="preserve">It was common for there to be multiple clusters of hair snagged at a site during a single sampling session. </w:delText>
        </w:r>
        <w:r w:rsidR="00703087" w:rsidDel="003C3F0D">
          <w:rPr>
            <w:rFonts w:ascii="Times New Roman" w:hAnsi="Times New Roman" w:cs="Times New Roman"/>
          </w:rPr>
          <w:delText>P</w:delText>
        </w:r>
        <w:r w:rsidR="006B4F22" w:rsidDel="003C3F0D">
          <w:rPr>
            <w:rFonts w:ascii="Times New Roman" w:hAnsi="Times New Roman" w:cs="Times New Roman"/>
          </w:rPr>
          <w:delText>hotos from c</w:delText>
        </w:r>
        <w:r w:rsidR="00982523" w:rsidRPr="0040630A" w:rsidDel="003C3F0D">
          <w:rPr>
            <w:rFonts w:ascii="Times New Roman" w:hAnsi="Times New Roman" w:cs="Times New Roman"/>
          </w:rPr>
          <w:delText>amera</w:delText>
        </w:r>
        <w:r w:rsidR="006B4F22" w:rsidDel="003C3F0D">
          <w:rPr>
            <w:rFonts w:ascii="Times New Roman" w:hAnsi="Times New Roman" w:cs="Times New Roman"/>
          </w:rPr>
          <w:delText xml:space="preserve">s placed at </w:delText>
        </w:r>
        <w:r w:rsidR="00703087" w:rsidDel="003C3F0D">
          <w:rPr>
            <w:rFonts w:ascii="Times New Roman" w:hAnsi="Times New Roman" w:cs="Times New Roman"/>
          </w:rPr>
          <w:delText xml:space="preserve">a </w:delText>
        </w:r>
        <w:r w:rsidR="001925B8" w:rsidDel="003C3F0D">
          <w:rPr>
            <w:rFonts w:ascii="Times New Roman" w:hAnsi="Times New Roman" w:cs="Times New Roman"/>
          </w:rPr>
          <w:delText>sub</w:delText>
        </w:r>
        <w:r w:rsidR="00703087" w:rsidDel="003C3F0D">
          <w:rPr>
            <w:rFonts w:ascii="Times New Roman" w:hAnsi="Times New Roman" w:cs="Times New Roman"/>
          </w:rPr>
          <w:delText>sample of</w:delText>
        </w:r>
        <w:r w:rsidR="00982523" w:rsidRPr="0040630A" w:rsidDel="003C3F0D">
          <w:rPr>
            <w:rFonts w:ascii="Times New Roman" w:hAnsi="Times New Roman" w:cs="Times New Roman"/>
          </w:rPr>
          <w:delText xml:space="preserve"> traps in</w:delText>
        </w:r>
        <w:r w:rsidR="006B4F22" w:rsidDel="003C3F0D">
          <w:rPr>
            <w:rFonts w:ascii="Times New Roman" w:hAnsi="Times New Roman" w:cs="Times New Roman"/>
          </w:rPr>
          <w:delText xml:space="preserve">dicated that bears sometimes </w:delText>
        </w:r>
        <w:r w:rsidR="00982523" w:rsidRPr="0040630A" w:rsidDel="003C3F0D">
          <w:rPr>
            <w:rFonts w:ascii="Times New Roman" w:hAnsi="Times New Roman" w:cs="Times New Roman"/>
          </w:rPr>
          <w:delText xml:space="preserve">visited </w:delText>
        </w:r>
        <w:r w:rsidR="006B4F22" w:rsidDel="003C3F0D">
          <w:rPr>
            <w:rFonts w:ascii="Times New Roman" w:hAnsi="Times New Roman" w:cs="Times New Roman"/>
          </w:rPr>
          <w:delText xml:space="preserve">a site multiple </w:delText>
        </w:r>
        <w:r w:rsidR="00982523" w:rsidRPr="0040630A" w:rsidDel="003C3F0D">
          <w:rPr>
            <w:rFonts w:ascii="Times New Roman" w:hAnsi="Times New Roman" w:cs="Times New Roman"/>
          </w:rPr>
          <w:delText xml:space="preserve">times </w:delText>
        </w:r>
        <w:r w:rsidR="006B4F22" w:rsidDel="003C3F0D">
          <w:rPr>
            <w:rFonts w:ascii="Times New Roman" w:hAnsi="Times New Roman" w:cs="Times New Roman"/>
          </w:rPr>
          <w:delText xml:space="preserve">during </w:delText>
        </w:r>
        <w:r w:rsidR="00982523" w:rsidRPr="0040630A" w:rsidDel="003C3F0D">
          <w:rPr>
            <w:rFonts w:ascii="Times New Roman" w:hAnsi="Times New Roman" w:cs="Times New Roman"/>
          </w:rPr>
          <w:delText>a single session</w:delText>
        </w:r>
        <w:r w:rsidR="00982523" w:rsidDel="003C3F0D">
          <w:rPr>
            <w:rFonts w:ascii="Times New Roman" w:hAnsi="Times New Roman" w:cs="Times New Roman"/>
          </w:rPr>
          <w:delText xml:space="preserve"> and</w:delText>
        </w:r>
        <w:r w:rsidR="006B4F22" w:rsidDel="003C3F0D">
          <w:rPr>
            <w:rFonts w:ascii="Times New Roman" w:hAnsi="Times New Roman" w:cs="Times New Roman"/>
          </w:rPr>
          <w:delText xml:space="preserve">/or </w:delText>
        </w:r>
        <w:r w:rsidR="00982523" w:rsidRPr="0040630A" w:rsidDel="003C3F0D">
          <w:rPr>
            <w:rFonts w:ascii="Times New Roman" w:hAnsi="Times New Roman" w:cs="Times New Roman"/>
          </w:rPr>
          <w:delText>us</w:delText>
        </w:r>
        <w:r w:rsidR="00982523" w:rsidDel="003C3F0D">
          <w:rPr>
            <w:rFonts w:ascii="Times New Roman" w:hAnsi="Times New Roman" w:cs="Times New Roman"/>
          </w:rPr>
          <w:delText>ed</w:delText>
        </w:r>
        <w:r w:rsidR="00982523" w:rsidRPr="0040630A" w:rsidDel="003C3F0D">
          <w:rPr>
            <w:rFonts w:ascii="Times New Roman" w:hAnsi="Times New Roman" w:cs="Times New Roman"/>
          </w:rPr>
          <w:delText xml:space="preserve"> </w:delText>
        </w:r>
        <w:r w:rsidR="00982523" w:rsidDel="003C3F0D">
          <w:rPr>
            <w:rFonts w:ascii="Times New Roman" w:hAnsi="Times New Roman" w:cs="Times New Roman"/>
          </w:rPr>
          <w:delText xml:space="preserve">multiple </w:delText>
        </w:r>
        <w:r w:rsidR="00982523" w:rsidRPr="0040630A" w:rsidDel="003C3F0D">
          <w:rPr>
            <w:rFonts w:ascii="Times New Roman" w:hAnsi="Times New Roman" w:cs="Times New Roman"/>
          </w:rPr>
          <w:delText xml:space="preserve">locations to </w:delText>
        </w:r>
        <w:r w:rsidR="00982523" w:rsidDel="003C3F0D">
          <w:rPr>
            <w:rFonts w:ascii="Times New Roman" w:hAnsi="Times New Roman" w:cs="Times New Roman"/>
          </w:rPr>
          <w:delText xml:space="preserve">enter or exit </w:delText>
        </w:r>
        <w:r w:rsidR="00982523" w:rsidRPr="0040630A" w:rsidDel="003C3F0D">
          <w:rPr>
            <w:rFonts w:ascii="Times New Roman" w:hAnsi="Times New Roman" w:cs="Times New Roman"/>
          </w:rPr>
          <w:delText>the trap</w:delText>
        </w:r>
        <w:r w:rsidR="006B4F22" w:rsidDel="003C3F0D">
          <w:rPr>
            <w:rFonts w:ascii="Times New Roman" w:hAnsi="Times New Roman" w:cs="Times New Roman"/>
          </w:rPr>
          <w:delText>, even during the same session</w:delText>
        </w:r>
        <w:r w:rsidR="00982523" w:rsidRPr="0040630A" w:rsidDel="003C3F0D">
          <w:rPr>
            <w:rFonts w:ascii="Times New Roman" w:hAnsi="Times New Roman" w:cs="Times New Roman"/>
          </w:rPr>
          <w:delText>. Th</w:delText>
        </w:r>
        <w:r w:rsidR="006B4F22" w:rsidDel="003C3F0D">
          <w:rPr>
            <w:rFonts w:ascii="Times New Roman" w:hAnsi="Times New Roman" w:cs="Times New Roman"/>
          </w:rPr>
          <w:delText>e</w:delText>
        </w:r>
        <w:r w:rsidR="00982523" w:rsidRPr="0040630A" w:rsidDel="003C3F0D">
          <w:rPr>
            <w:rFonts w:ascii="Times New Roman" w:hAnsi="Times New Roman" w:cs="Times New Roman"/>
          </w:rPr>
          <w:delText xml:space="preserve"> number of samples left at a given site-session by individual bears</w:delText>
        </w:r>
        <w:r w:rsidR="006B4F22" w:rsidDel="003C3F0D">
          <w:rPr>
            <w:rFonts w:ascii="Times New Roman" w:hAnsi="Times New Roman" w:cs="Times New Roman"/>
          </w:rPr>
          <w:delText xml:space="preserve"> thus showed wide variation</w:delText>
        </w:r>
        <w:r w:rsidR="00982523" w:rsidRPr="0040630A" w:rsidDel="003C3F0D">
          <w:rPr>
            <w:rFonts w:ascii="Times New Roman" w:hAnsi="Times New Roman" w:cs="Times New Roman"/>
          </w:rPr>
          <w:delText>;</w:delText>
        </w:r>
        <w:r w:rsidR="00982523" w:rsidDel="003C3F0D">
          <w:rPr>
            <w:rFonts w:ascii="Times New Roman" w:hAnsi="Times New Roman" w:cs="Times New Roman"/>
          </w:rPr>
          <w:delText xml:space="preserve"> </w:delText>
        </w:r>
      </w:del>
      <w:commentRangeStart w:id="536"/>
      <w:ins w:id="537" w:author="Dave Garshelis" w:date="2018-10-30T12:26:00Z">
        <w:r w:rsidRPr="00392EB4">
          <w:rPr>
            <w:rFonts w:ascii="Times New Roman" w:hAnsi="Times New Roman" w:cs="Times New Roman"/>
            <w:highlight w:val="cyan"/>
            <w:rPrChange w:id="538" w:author="Dave Garshelis" w:date="2018-11-01T12:47:00Z">
              <w:rPr>
                <w:rFonts w:ascii="Times New Roman" w:hAnsi="Times New Roman" w:cs="Times New Roman"/>
              </w:rPr>
            </w:rPrChange>
          </w:rPr>
          <w:t>I</w:t>
        </w:r>
      </w:ins>
      <w:del w:id="539" w:author="Dave Garshelis" w:date="2018-10-30T12:26:00Z">
        <w:r w:rsidR="00982523" w:rsidRPr="00392EB4" w:rsidDel="003C3F0D">
          <w:rPr>
            <w:rFonts w:ascii="Times New Roman" w:hAnsi="Times New Roman" w:cs="Times New Roman"/>
            <w:highlight w:val="cyan"/>
            <w:rPrChange w:id="540" w:author="Dave Garshelis" w:date="2018-11-01T12:47:00Z">
              <w:rPr>
                <w:rFonts w:ascii="Times New Roman" w:hAnsi="Times New Roman" w:cs="Times New Roman"/>
              </w:rPr>
            </w:rPrChange>
          </w:rPr>
          <w:delText>i</w:delText>
        </w:r>
      </w:del>
      <w:r w:rsidR="00982523" w:rsidRPr="00392EB4">
        <w:rPr>
          <w:rFonts w:ascii="Times New Roman" w:hAnsi="Times New Roman" w:cs="Times New Roman"/>
          <w:highlight w:val="cyan"/>
          <w:rPrChange w:id="541" w:author="Dave Garshelis" w:date="2018-11-01T12:47:00Z">
            <w:rPr>
              <w:rFonts w:ascii="Times New Roman" w:hAnsi="Times New Roman" w:cs="Times New Roman"/>
            </w:rPr>
          </w:rPrChange>
        </w:rPr>
        <w:t xml:space="preserve">n 46.7% of cases, </w:t>
      </w:r>
      <w:ins w:id="542" w:author="Dave Garshelis" w:date="2018-10-30T12:27:00Z">
        <w:r w:rsidRPr="00392EB4">
          <w:rPr>
            <w:rFonts w:ascii="Times New Roman" w:hAnsi="Times New Roman" w:cs="Times New Roman"/>
            <w:highlight w:val="cyan"/>
            <w:rPrChange w:id="543" w:author="Dave Garshelis" w:date="2018-11-01T12:47:00Z">
              <w:rPr>
                <w:rFonts w:ascii="Times New Roman" w:hAnsi="Times New Roman" w:cs="Times New Roman"/>
              </w:rPr>
            </w:rPrChange>
          </w:rPr>
          <w:t xml:space="preserve">individual </w:t>
        </w:r>
      </w:ins>
      <w:r w:rsidR="00982523" w:rsidRPr="00392EB4">
        <w:rPr>
          <w:rFonts w:ascii="Times New Roman" w:hAnsi="Times New Roman" w:cs="Times New Roman"/>
          <w:highlight w:val="cyan"/>
          <w:rPrChange w:id="544" w:author="Dave Garshelis" w:date="2018-11-01T12:47:00Z">
            <w:rPr>
              <w:rFonts w:ascii="Times New Roman" w:hAnsi="Times New Roman" w:cs="Times New Roman"/>
            </w:rPr>
          </w:rPrChange>
        </w:rPr>
        <w:t xml:space="preserve">bears </w:t>
      </w:r>
      <w:ins w:id="545" w:author="Dave Garshelis" w:date="2018-10-30T12:27:00Z">
        <w:r w:rsidRPr="00392EB4">
          <w:rPr>
            <w:rFonts w:ascii="Times New Roman" w:hAnsi="Times New Roman" w:cs="Times New Roman"/>
            <w:highlight w:val="cyan"/>
            <w:rPrChange w:id="546" w:author="Dave Garshelis" w:date="2018-11-01T12:47:00Z">
              <w:rPr>
                <w:rFonts w:ascii="Times New Roman" w:hAnsi="Times New Roman" w:cs="Times New Roman"/>
              </w:rPr>
            </w:rPrChange>
          </w:rPr>
          <w:t xml:space="preserve">were identified at </w:t>
        </w:r>
      </w:ins>
      <w:del w:id="547" w:author="Dave Garshelis" w:date="2018-10-30T12:27:00Z">
        <w:r w:rsidR="00982523" w:rsidRPr="00392EB4" w:rsidDel="003C3F0D">
          <w:rPr>
            <w:rFonts w:ascii="Times New Roman" w:hAnsi="Times New Roman" w:cs="Times New Roman"/>
            <w:highlight w:val="cyan"/>
            <w:rPrChange w:id="548" w:author="Dave Garshelis" w:date="2018-11-01T12:47:00Z">
              <w:rPr>
                <w:rFonts w:ascii="Times New Roman" w:hAnsi="Times New Roman" w:cs="Times New Roman"/>
              </w:rPr>
            </w:rPrChange>
          </w:rPr>
          <w:delText xml:space="preserve">left </w:delText>
        </w:r>
      </w:del>
      <w:r w:rsidR="00982523" w:rsidRPr="00392EB4">
        <w:rPr>
          <w:rFonts w:ascii="Times New Roman" w:hAnsi="Times New Roman" w:cs="Times New Roman"/>
          <w:highlight w:val="cyan"/>
          <w:rPrChange w:id="549" w:author="Dave Garshelis" w:date="2018-11-01T12:47:00Z">
            <w:rPr>
              <w:rFonts w:ascii="Times New Roman" w:hAnsi="Times New Roman" w:cs="Times New Roman"/>
            </w:rPr>
          </w:rPrChange>
        </w:rPr>
        <w:t>only a single cluster of hair</w:t>
      </w:r>
      <w:del w:id="550" w:author="Dave Garshelis" w:date="2018-10-30T12:27:00Z">
        <w:r w:rsidR="00982523" w:rsidRPr="00392EB4" w:rsidDel="003C3F0D">
          <w:rPr>
            <w:rFonts w:ascii="Times New Roman" w:hAnsi="Times New Roman" w:cs="Times New Roman"/>
            <w:highlight w:val="cyan"/>
            <w:rPrChange w:id="551" w:author="Dave Garshelis" w:date="2018-11-01T12:47:00Z">
              <w:rPr>
                <w:rFonts w:ascii="Times New Roman" w:hAnsi="Times New Roman" w:cs="Times New Roman"/>
              </w:rPr>
            </w:rPrChange>
          </w:rPr>
          <w:delText xml:space="preserve"> (Garshelis and Noyce 2013)</w:delText>
        </w:r>
      </w:del>
      <w:r w:rsidR="00982523" w:rsidRPr="00392EB4">
        <w:rPr>
          <w:rFonts w:ascii="Times New Roman" w:hAnsi="Times New Roman" w:cs="Times New Roman"/>
          <w:highlight w:val="cyan"/>
          <w:rPrChange w:id="552" w:author="Dave Garshelis" w:date="2018-11-01T12:47:00Z">
            <w:rPr>
              <w:rFonts w:ascii="Times New Roman" w:hAnsi="Times New Roman" w:cs="Times New Roman"/>
            </w:rPr>
          </w:rPrChange>
        </w:rPr>
        <w:t xml:space="preserve">, whereas in 25.8% of cases, </w:t>
      </w:r>
      <w:ins w:id="553" w:author="Dave Garshelis" w:date="2018-10-30T12:27:00Z">
        <w:r w:rsidRPr="00392EB4">
          <w:rPr>
            <w:rFonts w:ascii="Times New Roman" w:hAnsi="Times New Roman" w:cs="Times New Roman"/>
            <w:highlight w:val="cyan"/>
            <w:rPrChange w:id="554" w:author="Dave Garshelis" w:date="2018-11-01T12:47:00Z">
              <w:rPr>
                <w:rFonts w:ascii="Times New Roman" w:hAnsi="Times New Roman" w:cs="Times New Roman"/>
              </w:rPr>
            </w:rPrChange>
          </w:rPr>
          <w:t>we identified individuals at</w:t>
        </w:r>
      </w:ins>
      <w:del w:id="555" w:author="Dave Garshelis" w:date="2018-10-30T12:28:00Z">
        <w:r w:rsidR="00982523" w:rsidRPr="00392EB4" w:rsidDel="003C3F0D">
          <w:rPr>
            <w:rFonts w:ascii="Times New Roman" w:hAnsi="Times New Roman" w:cs="Times New Roman"/>
            <w:highlight w:val="cyan"/>
            <w:rPrChange w:id="556" w:author="Dave Garshelis" w:date="2018-11-01T12:47:00Z">
              <w:rPr>
                <w:rFonts w:ascii="Times New Roman" w:hAnsi="Times New Roman" w:cs="Times New Roman"/>
              </w:rPr>
            </w:rPrChange>
          </w:rPr>
          <w:delText>bears left</w:delText>
        </w:r>
      </w:del>
      <w:r w:rsidR="00982523" w:rsidRPr="00392EB4">
        <w:rPr>
          <w:rFonts w:ascii="Times New Roman" w:hAnsi="Times New Roman" w:cs="Times New Roman"/>
          <w:highlight w:val="cyan"/>
          <w:rPrChange w:id="557" w:author="Dave Garshelis" w:date="2018-11-01T12:47:00Z">
            <w:rPr>
              <w:rFonts w:ascii="Times New Roman" w:hAnsi="Times New Roman" w:cs="Times New Roman"/>
            </w:rPr>
          </w:rPrChange>
        </w:rPr>
        <w:t xml:space="preserve"> three or more clusters of hair (up to 11) at a given site-session</w:t>
      </w:r>
      <w:r w:rsidR="00982523">
        <w:rPr>
          <w:rFonts w:ascii="Times New Roman" w:hAnsi="Times New Roman" w:cs="Times New Roman"/>
        </w:rPr>
        <w:t xml:space="preserve"> (Fig. 1)</w:t>
      </w:r>
      <w:r w:rsidR="00982523" w:rsidRPr="0040630A">
        <w:rPr>
          <w:rFonts w:ascii="Times New Roman" w:hAnsi="Times New Roman" w:cs="Times New Roman"/>
        </w:rPr>
        <w:t xml:space="preserve">. </w:t>
      </w:r>
      <w:r w:rsidR="00982523">
        <w:rPr>
          <w:rFonts w:ascii="Times New Roman" w:hAnsi="Times New Roman" w:cs="Times New Roman"/>
        </w:rPr>
        <w:t xml:space="preserve">  </w:t>
      </w:r>
      <w:commentRangeEnd w:id="536"/>
      <w:r w:rsidR="00392EB4">
        <w:rPr>
          <w:rStyle w:val="CommentReference"/>
        </w:rPr>
        <w:commentReference w:id="536"/>
      </w:r>
    </w:p>
    <w:p w14:paraId="01CE26EB" w14:textId="0C2CD1F2" w:rsidR="00031A27" w:rsidRDefault="00703087" w:rsidP="00337B1F">
      <w:pPr>
        <w:pStyle w:val="BodyText"/>
        <w:spacing w:line="480" w:lineRule="auto"/>
        <w:ind w:firstLine="720"/>
        <w:rPr>
          <w:rFonts w:ascii="Times New Roman" w:hAnsi="Times New Roman" w:cs="Times New Roman"/>
        </w:rPr>
      </w:pPr>
      <w:r>
        <w:rPr>
          <w:rFonts w:ascii="Times New Roman" w:hAnsi="Times New Roman" w:cs="Times New Roman"/>
        </w:rPr>
        <w:t>D</w:t>
      </w:r>
      <w:r w:rsidR="00D16EF7">
        <w:rPr>
          <w:rFonts w:ascii="Times New Roman" w:hAnsi="Times New Roman" w:cs="Times New Roman"/>
        </w:rPr>
        <w:t xml:space="preserve">ensity estimates </w:t>
      </w:r>
      <w:r w:rsidR="00994C20">
        <w:rPr>
          <w:rFonts w:ascii="Times New Roman" w:hAnsi="Times New Roman" w:cs="Times New Roman"/>
        </w:rPr>
        <w:t>derived from fitting</w:t>
      </w:r>
      <w:r w:rsidR="00D16EF7">
        <w:rPr>
          <w:rFonts w:ascii="Times New Roman" w:hAnsi="Times New Roman" w:cs="Times New Roman"/>
        </w:rPr>
        <w:t xml:space="preserve"> </w:t>
      </w:r>
      <w:r w:rsidR="00D27FDC">
        <w:rPr>
          <w:rFonts w:ascii="Times New Roman" w:hAnsi="Times New Roman" w:cs="Times New Roman"/>
        </w:rPr>
        <w:t>SECR models to</w:t>
      </w:r>
      <w:r w:rsidR="006B4F22">
        <w:rPr>
          <w:rFonts w:ascii="Times New Roman" w:hAnsi="Times New Roman" w:cs="Times New Roman"/>
        </w:rPr>
        <w:t xml:space="preserve"> </w:t>
      </w:r>
      <w:r w:rsidR="00F30189">
        <w:rPr>
          <w:rFonts w:ascii="Times New Roman" w:hAnsi="Times New Roman" w:cs="Times New Roman"/>
        </w:rPr>
        <w:t xml:space="preserve">subsets of </w:t>
      </w:r>
      <w:r w:rsidR="00B812AB" w:rsidRPr="00337B1F">
        <w:rPr>
          <w:rFonts w:ascii="Times New Roman" w:hAnsi="Times New Roman" w:cs="Times New Roman"/>
          <w:i/>
        </w:rPr>
        <w:t>n</w:t>
      </w:r>
      <w:r w:rsidR="00B812AB">
        <w:rPr>
          <w:rFonts w:ascii="Times New Roman" w:hAnsi="Times New Roman" w:cs="Times New Roman"/>
        </w:rPr>
        <w:t xml:space="preserve"> = 250 </w:t>
      </w:r>
      <w:r w:rsidR="00357080">
        <w:rPr>
          <w:rFonts w:ascii="Times New Roman" w:hAnsi="Times New Roman" w:cs="Times New Roman"/>
        </w:rPr>
        <w:t>observations</w:t>
      </w:r>
      <w:r w:rsidR="003C18B1">
        <w:rPr>
          <w:rFonts w:ascii="Times New Roman" w:hAnsi="Times New Roman" w:cs="Times New Roman"/>
        </w:rPr>
        <w:t xml:space="preserve"> </w:t>
      </w:r>
      <w:r w:rsidR="00F30189">
        <w:rPr>
          <w:rFonts w:ascii="Times New Roman" w:hAnsi="Times New Roman" w:cs="Times New Roman"/>
        </w:rPr>
        <w:t>tended to be lower</w:t>
      </w:r>
      <w:r w:rsidR="001925B8">
        <w:rPr>
          <w:rFonts w:ascii="Times New Roman" w:hAnsi="Times New Roman" w:cs="Times New Roman"/>
        </w:rPr>
        <w:t>, on average,</w:t>
      </w:r>
      <w:r w:rsidR="00F30189">
        <w:rPr>
          <w:rFonts w:ascii="Times New Roman" w:hAnsi="Times New Roman" w:cs="Times New Roman"/>
        </w:rPr>
        <w:t xml:space="preserve"> than estimates derived from </w:t>
      </w:r>
      <w:r w:rsidR="00982523">
        <w:rPr>
          <w:rFonts w:ascii="Times New Roman" w:hAnsi="Times New Roman" w:cs="Times New Roman"/>
        </w:rPr>
        <w:t>the</w:t>
      </w:r>
      <w:r w:rsidR="006B4F22">
        <w:rPr>
          <w:rFonts w:ascii="Times New Roman" w:hAnsi="Times New Roman" w:cs="Times New Roman"/>
        </w:rPr>
        <w:t xml:space="preserve"> full</w:t>
      </w:r>
      <w:r w:rsidR="00982523">
        <w:rPr>
          <w:rFonts w:ascii="Times New Roman" w:hAnsi="Times New Roman" w:cs="Times New Roman"/>
        </w:rPr>
        <w:t xml:space="preserve"> empirical </w:t>
      </w:r>
      <w:r w:rsidR="00D27FDC">
        <w:rPr>
          <w:rFonts w:ascii="Times New Roman" w:hAnsi="Times New Roman" w:cs="Times New Roman"/>
        </w:rPr>
        <w:t>data</w:t>
      </w:r>
      <w:r w:rsidR="00982523">
        <w:rPr>
          <w:rFonts w:ascii="Times New Roman" w:hAnsi="Times New Roman" w:cs="Times New Roman"/>
        </w:rPr>
        <w:t xml:space="preserve"> set</w:t>
      </w:r>
      <w:r w:rsidR="006B4F22">
        <w:rPr>
          <w:rFonts w:ascii="Times New Roman" w:hAnsi="Times New Roman" w:cs="Times New Roman"/>
        </w:rPr>
        <w:t xml:space="preserve"> (</w:t>
      </w:r>
      <w:r w:rsidR="00794384">
        <w:rPr>
          <w:rFonts w:ascii="Times New Roman" w:hAnsi="Times New Roman" w:cs="Times New Roman"/>
        </w:rPr>
        <w:t xml:space="preserve">Fig. 4, </w:t>
      </w:r>
      <w:r w:rsidR="002C3FCC">
        <w:rPr>
          <w:rFonts w:ascii="Times New Roman" w:hAnsi="Times New Roman" w:cs="Times New Roman"/>
        </w:rPr>
        <w:t xml:space="preserve">Fig. </w:t>
      </w:r>
      <w:r w:rsidR="009E2579">
        <w:rPr>
          <w:rFonts w:ascii="Times New Roman" w:hAnsi="Times New Roman" w:cs="Times New Roman"/>
        </w:rPr>
        <w:t>S2</w:t>
      </w:r>
      <w:r w:rsidR="00B812AB">
        <w:rPr>
          <w:rFonts w:ascii="Times New Roman" w:hAnsi="Times New Roman" w:cs="Times New Roman"/>
        </w:rPr>
        <w:t xml:space="preserve">). </w:t>
      </w:r>
      <w:r w:rsidR="003C18B1">
        <w:rPr>
          <w:rFonts w:ascii="Times New Roman" w:hAnsi="Times New Roman" w:cs="Times New Roman"/>
        </w:rPr>
        <w:t xml:space="preserve">Differences between estimates from subsampled and full </w:t>
      </w:r>
      <w:r w:rsidR="00F26F8A">
        <w:rPr>
          <w:rFonts w:ascii="Times New Roman" w:hAnsi="Times New Roman" w:cs="Times New Roman"/>
        </w:rPr>
        <w:t xml:space="preserve">genetic </w:t>
      </w:r>
      <w:r w:rsidR="003C18B1">
        <w:rPr>
          <w:rFonts w:ascii="Times New Roman" w:hAnsi="Times New Roman" w:cs="Times New Roman"/>
        </w:rPr>
        <w:t xml:space="preserve">data sets were </w:t>
      </w:r>
      <w:r w:rsidR="00B812AB">
        <w:rPr>
          <w:rFonts w:ascii="Times New Roman" w:hAnsi="Times New Roman" w:cs="Times New Roman"/>
        </w:rPr>
        <w:t>greate</w:t>
      </w:r>
      <w:r w:rsidR="007E495B">
        <w:rPr>
          <w:rFonts w:ascii="Times New Roman" w:hAnsi="Times New Roman" w:cs="Times New Roman"/>
        </w:rPr>
        <w:t>st</w:t>
      </w:r>
      <w:r w:rsidR="00B812AB">
        <w:rPr>
          <w:rFonts w:ascii="Times New Roman" w:hAnsi="Times New Roman" w:cs="Times New Roman"/>
        </w:rPr>
        <w:t xml:space="preserve"> </w:t>
      </w:r>
      <w:r w:rsidR="00357080">
        <w:rPr>
          <w:rFonts w:ascii="Times New Roman" w:hAnsi="Times New Roman" w:cs="Times New Roman"/>
        </w:rPr>
        <w:t xml:space="preserve">when </w:t>
      </w:r>
      <w:r w:rsidR="00B812AB">
        <w:rPr>
          <w:rFonts w:ascii="Times New Roman" w:hAnsi="Times New Roman" w:cs="Times New Roman"/>
        </w:rPr>
        <w:t xml:space="preserve">using SRS </w:t>
      </w:r>
      <w:r w:rsidR="00357080">
        <w:rPr>
          <w:rFonts w:ascii="Times New Roman" w:hAnsi="Times New Roman" w:cs="Times New Roman"/>
        </w:rPr>
        <w:t>(</w:t>
      </w:r>
      <w:r w:rsidR="00B812AB">
        <w:rPr>
          <w:rFonts w:ascii="Times New Roman" w:hAnsi="Times New Roman" w:cs="Times New Roman"/>
        </w:rPr>
        <w:t>versus SPR</w:t>
      </w:r>
      <w:r w:rsidR="00357080">
        <w:rPr>
          <w:rFonts w:ascii="Times New Roman" w:hAnsi="Times New Roman" w:cs="Times New Roman"/>
        </w:rPr>
        <w:t>)</w:t>
      </w:r>
      <w:r w:rsidR="007801F8">
        <w:rPr>
          <w:rFonts w:ascii="Times New Roman" w:hAnsi="Times New Roman" w:cs="Times New Roman"/>
        </w:rPr>
        <w:t>, and these differences became smaller as</w:t>
      </w:r>
      <w:r w:rsidR="00357080">
        <w:rPr>
          <w:rFonts w:ascii="Times New Roman" w:hAnsi="Times New Roman" w:cs="Times New Roman"/>
        </w:rPr>
        <w:t xml:space="preserve"> the size of the</w:t>
      </w:r>
      <w:r w:rsidR="007801F8">
        <w:rPr>
          <w:rFonts w:ascii="Times New Roman" w:hAnsi="Times New Roman" w:cs="Times New Roman"/>
        </w:rPr>
        <w:t xml:space="preserve"> subsample</w:t>
      </w:r>
      <w:r w:rsidR="00357080">
        <w:rPr>
          <w:rFonts w:ascii="Times New Roman" w:hAnsi="Times New Roman" w:cs="Times New Roman"/>
        </w:rPr>
        <w:t>d data sets</w:t>
      </w:r>
      <w:r w:rsidR="007801F8">
        <w:rPr>
          <w:rFonts w:ascii="Times New Roman" w:hAnsi="Times New Roman" w:cs="Times New Roman"/>
        </w:rPr>
        <w:t xml:space="preserve"> increased</w:t>
      </w:r>
      <w:r w:rsidR="00D27FDC">
        <w:rPr>
          <w:rFonts w:ascii="Times New Roman" w:hAnsi="Times New Roman" w:cs="Times New Roman"/>
        </w:rPr>
        <w:t xml:space="preserve"> (</w:t>
      </w:r>
      <w:r w:rsidR="006A4B94">
        <w:rPr>
          <w:rFonts w:ascii="Times New Roman" w:hAnsi="Times New Roman" w:cs="Times New Roman"/>
        </w:rPr>
        <w:t xml:space="preserve">Fig </w:t>
      </w:r>
      <w:r w:rsidR="009E2579">
        <w:rPr>
          <w:rFonts w:ascii="Times New Roman" w:hAnsi="Times New Roman" w:cs="Times New Roman"/>
        </w:rPr>
        <w:t>S2</w:t>
      </w:r>
      <w:r w:rsidR="001B30BE">
        <w:rPr>
          <w:rFonts w:ascii="Times New Roman" w:hAnsi="Times New Roman" w:cs="Times New Roman"/>
        </w:rPr>
        <w:t>)</w:t>
      </w:r>
      <w:r w:rsidR="007801F8">
        <w:rPr>
          <w:rFonts w:ascii="Times New Roman" w:hAnsi="Times New Roman" w:cs="Times New Roman"/>
        </w:rPr>
        <w:t>.</w:t>
      </w:r>
      <w:r w:rsidR="00465274">
        <w:rPr>
          <w:rFonts w:ascii="Times New Roman" w:hAnsi="Times New Roman" w:cs="Times New Roman"/>
        </w:rPr>
        <w:t xml:space="preserve"> </w:t>
      </w:r>
      <w:commentRangeStart w:id="558"/>
      <w:r w:rsidR="00F26F8A">
        <w:rPr>
          <w:rFonts w:ascii="Times New Roman" w:hAnsi="Times New Roman" w:cs="Times New Roman"/>
        </w:rPr>
        <w:t>I</w:t>
      </w:r>
      <w:r w:rsidR="007E495B">
        <w:rPr>
          <w:rFonts w:ascii="Times New Roman" w:hAnsi="Times New Roman" w:cs="Times New Roman"/>
        </w:rPr>
        <w:t>ncluding a trap response</w:t>
      </w:r>
      <w:r w:rsidR="007E495B" w:rsidDel="007E495B">
        <w:rPr>
          <w:rFonts w:ascii="Times New Roman" w:hAnsi="Times New Roman" w:cs="Times New Roman"/>
        </w:rPr>
        <w:t xml:space="preserve"> </w:t>
      </w:r>
      <w:r w:rsidR="007E495B">
        <w:rPr>
          <w:rFonts w:ascii="Times New Roman" w:hAnsi="Times New Roman" w:cs="Times New Roman"/>
        </w:rPr>
        <w:t>(</w:t>
      </w:r>
      <w:proofErr w:type="spellStart"/>
      <w:r w:rsidR="001B30BE" w:rsidRPr="00970871">
        <w:rPr>
          <w:rFonts w:ascii="Times New Roman" w:hAnsi="Times New Roman" w:cs="Times New Roman"/>
          <w:i/>
        </w:rPr>
        <w:t>b</w:t>
      </w:r>
      <w:r w:rsidR="001B30BE" w:rsidRPr="00970871">
        <w:rPr>
          <w:rFonts w:ascii="Times New Roman" w:hAnsi="Times New Roman" w:cs="Times New Roman"/>
          <w:i/>
          <w:vertAlign w:val="subscript"/>
        </w:rPr>
        <w:t>k</w:t>
      </w:r>
      <w:proofErr w:type="spellEnd"/>
      <w:r w:rsidR="0014747B">
        <w:rPr>
          <w:rFonts w:ascii="Times New Roman" w:hAnsi="Times New Roman" w:cs="Times New Roman"/>
        </w:rPr>
        <w:t xml:space="preserve">) </w:t>
      </w:r>
      <w:r w:rsidR="001B30BE">
        <w:rPr>
          <w:rFonts w:ascii="Times New Roman" w:hAnsi="Times New Roman" w:cs="Times New Roman"/>
        </w:rPr>
        <w:t xml:space="preserve">as a covariate </w:t>
      </w:r>
      <w:commentRangeEnd w:id="558"/>
      <w:r w:rsidR="00607034">
        <w:rPr>
          <w:rStyle w:val="CommentReference"/>
        </w:rPr>
        <w:commentReference w:id="558"/>
      </w:r>
      <w:r w:rsidR="001B30BE">
        <w:rPr>
          <w:rFonts w:ascii="Times New Roman" w:hAnsi="Times New Roman" w:cs="Times New Roman"/>
        </w:rPr>
        <w:t xml:space="preserve">in the half-normal detection </w:t>
      </w:r>
      <w:r w:rsidR="00AD0A4C">
        <w:rPr>
          <w:rFonts w:ascii="Times New Roman" w:hAnsi="Times New Roman" w:cs="Times New Roman"/>
        </w:rPr>
        <w:t>function</w:t>
      </w:r>
      <w:r w:rsidR="00EA7BDE">
        <w:rPr>
          <w:rFonts w:ascii="Times New Roman" w:hAnsi="Times New Roman" w:cs="Times New Roman"/>
        </w:rPr>
        <w:t xml:space="preserve"> </w:t>
      </w:r>
      <w:r w:rsidR="007801F8">
        <w:rPr>
          <w:rFonts w:ascii="Times New Roman" w:hAnsi="Times New Roman" w:cs="Times New Roman"/>
        </w:rPr>
        <w:t xml:space="preserve">resulted in </w:t>
      </w:r>
      <w:r w:rsidR="00EF5BC9">
        <w:rPr>
          <w:rFonts w:ascii="Times New Roman" w:hAnsi="Times New Roman" w:cs="Times New Roman"/>
        </w:rPr>
        <w:t>estimates</w:t>
      </w:r>
      <w:r w:rsidR="007E495B">
        <w:rPr>
          <w:rFonts w:ascii="Times New Roman" w:hAnsi="Times New Roman" w:cs="Times New Roman"/>
        </w:rPr>
        <w:t xml:space="preserve"> from </w:t>
      </w:r>
      <w:r w:rsidR="007801F8">
        <w:rPr>
          <w:rFonts w:ascii="Times New Roman" w:hAnsi="Times New Roman" w:cs="Times New Roman"/>
        </w:rPr>
        <w:t xml:space="preserve">both </w:t>
      </w:r>
      <w:r w:rsidR="007E495B">
        <w:rPr>
          <w:rFonts w:ascii="Times New Roman" w:hAnsi="Times New Roman" w:cs="Times New Roman"/>
        </w:rPr>
        <w:t>SRS and SPR</w:t>
      </w:r>
      <w:r w:rsidR="006F3BEE">
        <w:rPr>
          <w:rFonts w:ascii="Times New Roman" w:hAnsi="Times New Roman" w:cs="Times New Roman"/>
        </w:rPr>
        <w:t xml:space="preserve"> </w:t>
      </w:r>
      <w:r w:rsidR="007801F8">
        <w:rPr>
          <w:rFonts w:ascii="Times New Roman" w:hAnsi="Times New Roman" w:cs="Times New Roman"/>
        </w:rPr>
        <w:t xml:space="preserve">that were </w:t>
      </w:r>
      <w:r w:rsidR="00EF5BC9">
        <w:rPr>
          <w:rFonts w:ascii="Times New Roman" w:hAnsi="Times New Roman" w:cs="Times New Roman"/>
        </w:rPr>
        <w:t xml:space="preserve">more consistent with the estimate from </w:t>
      </w:r>
      <w:r w:rsidR="007801F8">
        <w:rPr>
          <w:rFonts w:ascii="Times New Roman" w:hAnsi="Times New Roman" w:cs="Times New Roman"/>
        </w:rPr>
        <w:t xml:space="preserve">the full data set </w:t>
      </w:r>
      <w:r w:rsidR="00EA7BDE">
        <w:rPr>
          <w:rFonts w:ascii="Times New Roman" w:hAnsi="Times New Roman" w:cs="Times New Roman"/>
        </w:rPr>
        <w:t>(</w:t>
      </w:r>
      <w:r w:rsidR="006E78EA">
        <w:rPr>
          <w:rFonts w:ascii="Times New Roman" w:hAnsi="Times New Roman" w:cs="Times New Roman"/>
        </w:rPr>
        <w:t xml:space="preserve">Fig. </w:t>
      </w:r>
      <w:r w:rsidR="00734E27">
        <w:rPr>
          <w:rFonts w:ascii="Times New Roman" w:hAnsi="Times New Roman" w:cs="Times New Roman"/>
        </w:rPr>
        <w:t>4</w:t>
      </w:r>
      <w:r w:rsidR="006E78EA">
        <w:rPr>
          <w:rFonts w:ascii="Times New Roman" w:hAnsi="Times New Roman" w:cs="Times New Roman"/>
        </w:rPr>
        <w:t xml:space="preserve">, </w:t>
      </w:r>
      <w:r w:rsidR="00EA7BDE">
        <w:rPr>
          <w:rFonts w:ascii="Times New Roman" w:hAnsi="Times New Roman" w:cs="Times New Roman"/>
        </w:rPr>
        <w:t xml:space="preserve">Fig </w:t>
      </w:r>
      <w:r w:rsidR="009E2579">
        <w:rPr>
          <w:rFonts w:ascii="Times New Roman" w:hAnsi="Times New Roman" w:cs="Times New Roman"/>
        </w:rPr>
        <w:t>S2</w:t>
      </w:r>
      <w:r w:rsidR="00EA7BDE">
        <w:rPr>
          <w:rFonts w:ascii="Times New Roman" w:hAnsi="Times New Roman" w:cs="Times New Roman"/>
        </w:rPr>
        <w:t>)</w:t>
      </w:r>
      <w:r w:rsidR="001B30BE">
        <w:rPr>
          <w:rFonts w:ascii="Times New Roman" w:hAnsi="Times New Roman" w:cs="Times New Roman"/>
        </w:rPr>
        <w:t>.</w:t>
      </w:r>
    </w:p>
    <w:p w14:paraId="5CB7ABBC" w14:textId="7493A248"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w:t>
      </w:r>
      <w:r w:rsidR="00FF1B33">
        <w:rPr>
          <w:rFonts w:ascii="Times New Roman" w:hAnsi="Times New Roman" w:cs="Times New Roman"/>
          <w:b/>
        </w:rPr>
        <w:t>Data set</w:t>
      </w:r>
      <w:r w:rsidR="00912D13">
        <w:rPr>
          <w:rFonts w:ascii="Times New Roman" w:hAnsi="Times New Roman" w:cs="Times New Roman"/>
          <w:b/>
        </w:rPr>
        <w:t>s</w:t>
      </w:r>
    </w:p>
    <w:p w14:paraId="0D442524" w14:textId="20B28837" w:rsidR="00F707F1" w:rsidRPr="00683D17" w:rsidRDefault="00F26F8A" w:rsidP="000F5E08">
      <w:pPr>
        <w:pStyle w:val="BodyText"/>
        <w:spacing w:line="480" w:lineRule="auto"/>
        <w:ind w:firstLine="720"/>
        <w:rPr>
          <w:rFonts w:ascii="Times New Roman" w:hAnsi="Times New Roman" w:cs="Times New Roman"/>
        </w:rPr>
      </w:pPr>
      <w:r>
        <w:rPr>
          <w:rFonts w:ascii="Times New Roman" w:hAnsi="Times New Roman" w:cs="Times New Roman"/>
        </w:rPr>
        <w:lastRenderedPageBreak/>
        <w:t>D</w:t>
      </w:r>
      <w:r w:rsidR="0017637A">
        <w:rPr>
          <w:rFonts w:ascii="Times New Roman" w:hAnsi="Times New Roman" w:cs="Times New Roman"/>
        </w:rPr>
        <w:t>ensity estimat</w:t>
      </w:r>
      <w:r w:rsidR="00A72E89">
        <w:rPr>
          <w:rFonts w:ascii="Times New Roman" w:hAnsi="Times New Roman" w:cs="Times New Roman"/>
        </w:rPr>
        <w:t>ors</w:t>
      </w:r>
      <w:r w:rsidR="0017637A">
        <w:rPr>
          <w:rFonts w:ascii="Times New Roman" w:hAnsi="Times New Roman" w:cs="Times New Roman"/>
        </w:rPr>
        <w:t xml:space="preserve"> were</w:t>
      </w:r>
      <w:r w:rsidR="00447022">
        <w:rPr>
          <w:rFonts w:ascii="Times New Roman" w:hAnsi="Times New Roman" w:cs="Times New Roman"/>
        </w:rPr>
        <w:t xml:space="preserve"> </w:t>
      </w:r>
      <w:r>
        <w:rPr>
          <w:rFonts w:ascii="Times New Roman" w:hAnsi="Times New Roman" w:cs="Times New Roman"/>
        </w:rPr>
        <w:t xml:space="preserve">most </w:t>
      </w:r>
      <w:r w:rsidR="00447022">
        <w:rPr>
          <w:rFonts w:ascii="Times New Roman" w:hAnsi="Times New Roman" w:cs="Times New Roman"/>
        </w:rPr>
        <w:t xml:space="preserve">biased </w:t>
      </w:r>
      <w:r w:rsidR="00DC6565">
        <w:rPr>
          <w:rFonts w:ascii="Times New Roman" w:hAnsi="Times New Roman" w:cs="Times New Roman"/>
        </w:rPr>
        <w:t xml:space="preserve">when </w:t>
      </w:r>
      <w:r w:rsidR="00B84519">
        <w:rPr>
          <w:rFonts w:ascii="Times New Roman" w:hAnsi="Times New Roman" w:cs="Times New Roman"/>
        </w:rPr>
        <w:t xml:space="preserve">the model was </w:t>
      </w:r>
      <w:proofErr w:type="spellStart"/>
      <w:r w:rsidR="00B84519">
        <w:rPr>
          <w:rFonts w:ascii="Times New Roman" w:hAnsi="Times New Roman" w:cs="Times New Roman"/>
        </w:rPr>
        <w:t>mis</w:t>
      </w:r>
      <w:proofErr w:type="spellEnd"/>
      <w:r w:rsidR="00B84519">
        <w:rPr>
          <w:rFonts w:ascii="Times New Roman" w:hAnsi="Times New Roman" w:cs="Times New Roman"/>
        </w:rPr>
        <w:t>-specified.  Examples included</w:t>
      </w:r>
      <w:r w:rsidR="00E61DF7">
        <w:rPr>
          <w:rFonts w:ascii="Times New Roman" w:hAnsi="Times New Roman" w:cs="Times New Roman"/>
        </w:rPr>
        <w:t xml:space="preserve"> scenarios where</w:t>
      </w:r>
      <w:r w:rsidR="00B84519">
        <w:rPr>
          <w:rFonts w:ascii="Times New Roman" w:hAnsi="Times New Roman" w:cs="Times New Roman"/>
        </w:rPr>
        <w:t xml:space="preserve">: (1) </w:t>
      </w:r>
      <w:r w:rsidR="00DC74BF">
        <w:rPr>
          <w:rFonts w:ascii="Times New Roman" w:hAnsi="Times New Roman" w:cs="Times New Roman"/>
        </w:rPr>
        <w:t xml:space="preserve">bears left multiple samples at a trap and </w:t>
      </w:r>
      <w:r w:rsidR="00DC6565">
        <w:rPr>
          <w:rFonts w:ascii="Times New Roman" w:hAnsi="Times New Roman" w:cs="Times New Roman"/>
        </w:rPr>
        <w:t>a</w:t>
      </w:r>
      <w:r w:rsidR="001D2D68">
        <w:rPr>
          <w:rFonts w:ascii="Times New Roman" w:hAnsi="Times New Roman" w:cs="Times New Roman"/>
        </w:rPr>
        <w:t xml:space="preserve"> </w:t>
      </w:r>
      <w:r w:rsidR="00DC6565">
        <w:rPr>
          <w:rFonts w:ascii="Times New Roman" w:hAnsi="Times New Roman" w:cs="Times New Roman"/>
        </w:rPr>
        <w:t>behavioral effect was present</w:t>
      </w:r>
      <w:r w:rsidR="0017637A">
        <w:rPr>
          <w:rFonts w:ascii="Times New Roman" w:hAnsi="Times New Roman" w:cs="Times New Roman"/>
        </w:rPr>
        <w:t xml:space="preserve"> but not included in the </w:t>
      </w:r>
      <w:r w:rsidR="009D7052">
        <w:rPr>
          <w:rFonts w:ascii="Times New Roman" w:hAnsi="Times New Roman" w:cs="Times New Roman"/>
        </w:rPr>
        <w:t xml:space="preserve">SECR </w:t>
      </w:r>
      <w:r w:rsidR="0017637A">
        <w:rPr>
          <w:rFonts w:ascii="Times New Roman" w:hAnsi="Times New Roman" w:cs="Times New Roman"/>
        </w:rPr>
        <w:t>model</w:t>
      </w:r>
      <w:r w:rsidR="00681BD9">
        <w:rPr>
          <w:rFonts w:ascii="Times New Roman" w:hAnsi="Times New Roman" w:cs="Times New Roman"/>
        </w:rPr>
        <w:t xml:space="preserve"> (t6, t7)</w:t>
      </w:r>
      <w:r w:rsidR="00DC6565">
        <w:rPr>
          <w:rFonts w:ascii="Times New Roman" w:hAnsi="Times New Roman" w:cs="Times New Roman"/>
        </w:rPr>
        <w:t>, (2)</w:t>
      </w:r>
      <w:r w:rsidR="00A83F65">
        <w:rPr>
          <w:rFonts w:ascii="Times New Roman" w:hAnsi="Times New Roman" w:cs="Times New Roman"/>
        </w:rPr>
        <w:t xml:space="preserve"> </w:t>
      </w:r>
      <w:r w:rsidR="00447022">
        <w:rPr>
          <w:rFonts w:ascii="Times New Roman" w:hAnsi="Times New Roman" w:cs="Times New Roman"/>
        </w:rPr>
        <w:t>individual</w:t>
      </w:r>
      <w:r w:rsidR="00A83F65">
        <w:rPr>
          <w:rFonts w:ascii="Times New Roman" w:hAnsi="Times New Roman" w:cs="Times New Roman"/>
        </w:rPr>
        <w:t>s exhibited</w:t>
      </w:r>
      <w:r w:rsidR="00447022">
        <w:rPr>
          <w:rFonts w:ascii="Times New Roman" w:hAnsi="Times New Roman" w:cs="Times New Roman"/>
        </w:rPr>
        <w:t xml:space="preserve"> </w:t>
      </w:r>
      <w:proofErr w:type="spellStart"/>
      <w:r w:rsidR="00A72E89">
        <w:rPr>
          <w:rFonts w:ascii="Times New Roman" w:hAnsi="Times New Roman" w:cs="Times New Roman"/>
        </w:rPr>
        <w:t>unmodeled</w:t>
      </w:r>
      <w:proofErr w:type="spellEnd"/>
      <w:r w:rsidR="00A72E89">
        <w:rPr>
          <w:rFonts w:ascii="Times New Roman" w:hAnsi="Times New Roman" w:cs="Times New Roman"/>
        </w:rPr>
        <w:t xml:space="preserve"> </w:t>
      </w:r>
      <w:r w:rsidR="00447022">
        <w:rPr>
          <w:rFonts w:ascii="Times New Roman" w:hAnsi="Times New Roman" w:cs="Times New Roman"/>
        </w:rPr>
        <w:t>heterogeneity in</w:t>
      </w:r>
      <w:r w:rsidR="00A83F65">
        <w:rPr>
          <w:rFonts w:ascii="Times New Roman" w:hAnsi="Times New Roman" w:cs="Times New Roman"/>
        </w:rPr>
        <w:t xml:space="preserve"> capture probabilities</w:t>
      </w:r>
      <w:r w:rsidR="00C166CC">
        <w:rPr>
          <w:rFonts w:ascii="Times New Roman" w:hAnsi="Times New Roman" w:cs="Times New Roman"/>
        </w:rPr>
        <w:t xml:space="preserve"> (t3, t5-t7)</w:t>
      </w:r>
      <w:r w:rsidR="00DC6565">
        <w:rPr>
          <w:rFonts w:ascii="Times New Roman" w:hAnsi="Times New Roman" w:cs="Times New Roman"/>
        </w:rPr>
        <w:t xml:space="preserve">, </w:t>
      </w:r>
      <w:r w:rsidR="00B51C6E">
        <w:rPr>
          <w:rFonts w:ascii="Times New Roman" w:hAnsi="Times New Roman" w:cs="Times New Roman"/>
        </w:rPr>
        <w:t>or</w:t>
      </w:r>
      <w:r w:rsidR="00DC6565">
        <w:rPr>
          <w:rFonts w:ascii="Times New Roman" w:hAnsi="Times New Roman" w:cs="Times New Roman"/>
        </w:rPr>
        <w:t xml:space="preserve"> (3) activity centers were not uniformly distributed</w:t>
      </w:r>
      <w:r w:rsidR="00447022">
        <w:rPr>
          <w:rFonts w:ascii="Times New Roman" w:hAnsi="Times New Roman" w:cs="Times New Roman"/>
        </w:rPr>
        <w:t xml:space="preserve"> (</w:t>
      </w:r>
      <w:r w:rsidR="00C166CC">
        <w:rPr>
          <w:rFonts w:ascii="Times New Roman" w:hAnsi="Times New Roman" w:cs="Times New Roman"/>
        </w:rPr>
        <w:t xml:space="preserve">t7-t8; </w:t>
      </w:r>
      <w:r w:rsidR="00447022">
        <w:rPr>
          <w:rFonts w:ascii="Times New Roman" w:hAnsi="Times New Roman" w:cs="Times New Roman"/>
        </w:rPr>
        <w:t>Fig</w:t>
      </w:r>
      <w:r w:rsidR="00A83F65">
        <w:rPr>
          <w:rFonts w:ascii="Times New Roman" w:hAnsi="Times New Roman" w:cs="Times New Roman"/>
        </w:rPr>
        <w:t>.</w:t>
      </w:r>
      <w:r w:rsidR="00447022">
        <w:rPr>
          <w:rFonts w:ascii="Times New Roman" w:hAnsi="Times New Roman" w:cs="Times New Roman"/>
        </w:rPr>
        <w:t xml:space="preserve"> </w:t>
      </w:r>
      <w:r w:rsidR="00734E27">
        <w:rPr>
          <w:rFonts w:ascii="Times New Roman" w:hAnsi="Times New Roman" w:cs="Times New Roman"/>
        </w:rPr>
        <w:t>3</w:t>
      </w:r>
      <w:r w:rsidR="00DC6565">
        <w:rPr>
          <w:rFonts w:ascii="Times New Roman" w:hAnsi="Times New Roman" w:cs="Times New Roman"/>
        </w:rPr>
        <w:t xml:space="preserve">, Fig. </w:t>
      </w:r>
      <w:r w:rsidR="00734E27">
        <w:rPr>
          <w:rFonts w:ascii="Times New Roman" w:hAnsi="Times New Roman" w:cs="Times New Roman"/>
        </w:rPr>
        <w:t>5</w:t>
      </w:r>
      <w:r w:rsidR="00447022">
        <w:rPr>
          <w:rFonts w:ascii="Times New Roman" w:hAnsi="Times New Roman" w:cs="Times New Roman"/>
        </w:rPr>
        <w:t xml:space="preserve">). </w:t>
      </w:r>
      <w:r w:rsidR="00EC6544">
        <w:rPr>
          <w:rFonts w:ascii="Times New Roman" w:hAnsi="Times New Roman" w:cs="Times New Roman"/>
        </w:rPr>
        <w:t xml:space="preserve">Similar to </w:t>
      </w:r>
      <w:r w:rsidR="00D747AD">
        <w:rPr>
          <w:rFonts w:ascii="Times New Roman" w:hAnsi="Times New Roman" w:cs="Times New Roman"/>
        </w:rPr>
        <w:t xml:space="preserve">the empirical data set, </w:t>
      </w:r>
      <w:commentRangeStart w:id="559"/>
      <w:r w:rsidR="00653EBC">
        <w:rPr>
          <w:rFonts w:ascii="Times New Roman" w:hAnsi="Times New Roman" w:cs="Times New Roman"/>
        </w:rPr>
        <w:t>3</w:t>
      </w:r>
      <w:r w:rsidR="006F3BEE">
        <w:rPr>
          <w:rFonts w:ascii="Times New Roman" w:hAnsi="Times New Roman" w:cs="Times New Roman"/>
        </w:rPr>
        <w:t xml:space="preserve"> of 8 simulated capture scenarios (t5, t6, and t7)</w:t>
      </w:r>
      <w:r w:rsidR="00D747AD">
        <w:rPr>
          <w:rFonts w:ascii="Times New Roman" w:hAnsi="Times New Roman" w:cs="Times New Roman"/>
        </w:rPr>
        <w:t xml:space="preserve"> yielded</w:t>
      </w:r>
      <w:r w:rsidR="005C2723">
        <w:rPr>
          <w:rFonts w:ascii="Times New Roman" w:hAnsi="Times New Roman" w:cs="Times New Roman"/>
        </w:rPr>
        <w:t xml:space="preserve"> SECR </w:t>
      </w:r>
      <w:r w:rsidR="006F3BEE">
        <w:rPr>
          <w:rFonts w:ascii="Times New Roman" w:hAnsi="Times New Roman" w:cs="Times New Roman"/>
        </w:rPr>
        <w:t xml:space="preserve">density </w:t>
      </w:r>
      <w:r w:rsidR="00D747AD">
        <w:rPr>
          <w:rFonts w:ascii="Times New Roman" w:hAnsi="Times New Roman" w:cs="Times New Roman"/>
        </w:rPr>
        <w:t xml:space="preserve">estimates </w:t>
      </w:r>
      <w:r w:rsidR="006F3BEE">
        <w:rPr>
          <w:rFonts w:ascii="Times New Roman" w:hAnsi="Times New Roman" w:cs="Times New Roman"/>
        </w:rPr>
        <w:t xml:space="preserve">that </w:t>
      </w:r>
      <w:r w:rsidR="006F7EAF">
        <w:rPr>
          <w:rFonts w:ascii="Times New Roman" w:hAnsi="Times New Roman" w:cs="Times New Roman"/>
        </w:rPr>
        <w:t xml:space="preserve">tended to be </w:t>
      </w:r>
      <w:r w:rsidR="006F3BEE">
        <w:rPr>
          <w:rFonts w:ascii="Times New Roman" w:hAnsi="Times New Roman" w:cs="Times New Roman"/>
        </w:rPr>
        <w:t>lower</w:t>
      </w:r>
      <w:r w:rsidR="00EC6544">
        <w:rPr>
          <w:rFonts w:ascii="Times New Roman" w:hAnsi="Times New Roman" w:cs="Times New Roman"/>
        </w:rPr>
        <w:t xml:space="preserve">, on average, </w:t>
      </w:r>
      <w:r w:rsidR="006F3BEE">
        <w:rPr>
          <w:rFonts w:ascii="Times New Roman" w:hAnsi="Times New Roman" w:cs="Times New Roman"/>
        </w:rPr>
        <w:t>than those derived from the full data set</w:t>
      </w:r>
      <w:r w:rsidR="00653EBC">
        <w:rPr>
          <w:rFonts w:ascii="Times New Roman" w:hAnsi="Times New Roman" w:cs="Times New Roman"/>
        </w:rPr>
        <w:t>, and f</w:t>
      </w:r>
      <w:r w:rsidR="00124FD2">
        <w:rPr>
          <w:rFonts w:ascii="Times New Roman" w:hAnsi="Times New Roman" w:cs="Times New Roman"/>
        </w:rPr>
        <w:t xml:space="preserve">or these </w:t>
      </w:r>
      <w:r w:rsidR="00653EBC">
        <w:rPr>
          <w:rFonts w:ascii="Times New Roman" w:hAnsi="Times New Roman" w:cs="Times New Roman"/>
        </w:rPr>
        <w:t xml:space="preserve">3 </w:t>
      </w:r>
      <w:r w:rsidR="00124FD2">
        <w:rPr>
          <w:rFonts w:ascii="Times New Roman" w:hAnsi="Times New Roman" w:cs="Times New Roman"/>
        </w:rPr>
        <w:t xml:space="preserve">scenarios, </w:t>
      </w:r>
      <w:r w:rsidR="00EC6544">
        <w:rPr>
          <w:rFonts w:ascii="Times New Roman" w:hAnsi="Times New Roman" w:cs="Times New Roman"/>
        </w:rPr>
        <w:t xml:space="preserve">estimates from SRS samples were lower than those from </w:t>
      </w:r>
      <w:r w:rsidR="00912D13">
        <w:rPr>
          <w:rFonts w:ascii="Times New Roman" w:hAnsi="Times New Roman" w:cs="Times New Roman"/>
        </w:rPr>
        <w:t xml:space="preserve">SPR </w:t>
      </w:r>
      <w:r w:rsidR="004A4058">
        <w:rPr>
          <w:rFonts w:ascii="Times New Roman" w:hAnsi="Times New Roman" w:cs="Times New Roman"/>
        </w:rPr>
        <w:t>sampl</w:t>
      </w:r>
      <w:r w:rsidR="00EC6544">
        <w:rPr>
          <w:rFonts w:ascii="Times New Roman" w:hAnsi="Times New Roman" w:cs="Times New Roman"/>
        </w:rPr>
        <w:t>es</w:t>
      </w:r>
      <w:r w:rsidR="00653EBC">
        <w:rPr>
          <w:rFonts w:ascii="Times New Roman" w:hAnsi="Times New Roman" w:cs="Times New Roman"/>
        </w:rPr>
        <w:t xml:space="preserve"> </w:t>
      </w:r>
      <w:commentRangeEnd w:id="559"/>
      <w:r w:rsidR="008C59DB">
        <w:rPr>
          <w:rStyle w:val="CommentReference"/>
        </w:rPr>
        <w:commentReference w:id="559"/>
      </w:r>
      <w:r w:rsidR="00653EBC">
        <w:rPr>
          <w:rFonts w:ascii="Times New Roman" w:hAnsi="Times New Roman" w:cs="Times New Roman"/>
        </w:rPr>
        <w:t>(Fig 4)</w:t>
      </w:r>
      <w:r w:rsidR="00EC6544">
        <w:rPr>
          <w:rFonts w:ascii="Times New Roman" w:hAnsi="Times New Roman" w:cs="Times New Roman"/>
        </w:rPr>
        <w:t xml:space="preserve">. </w:t>
      </w:r>
      <w:r w:rsidR="00653EBC">
        <w:rPr>
          <w:rFonts w:ascii="Times New Roman" w:hAnsi="Times New Roman" w:cs="Times New Roman"/>
        </w:rPr>
        <w:t xml:space="preserve">In each of these scenarios, bears exhibited individual heterogeneity in their capture propensities and also left multiple samples at a trap. </w:t>
      </w:r>
      <w:r w:rsidR="0056345E">
        <w:rPr>
          <w:rFonts w:ascii="Times New Roman" w:hAnsi="Times New Roman" w:cs="Times New Roman"/>
        </w:rPr>
        <w:t>SPR</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F5260C">
        <w:rPr>
          <w:rFonts w:ascii="Times New Roman" w:hAnsi="Times New Roman" w:cs="Times New Roman"/>
        </w:rPr>
        <w:t xml:space="preserve"> in</w:t>
      </w:r>
      <w:r w:rsidR="00F5260C" w:rsidRPr="00F5260C">
        <w:rPr>
          <w:rFonts w:ascii="Times New Roman" w:hAnsi="Times New Roman" w:cs="Times New Roman"/>
        </w:rPr>
        <w:t xml:space="preserve"> these scenarios </w:t>
      </w:r>
      <w:r w:rsidR="000004CE" w:rsidRPr="00F5260C">
        <w:rPr>
          <w:rFonts w:ascii="Times New Roman" w:hAnsi="Times New Roman" w:cs="Times New Roman"/>
        </w:rPr>
        <w:t>and</w:t>
      </w:r>
      <w:r w:rsidR="00F5260C">
        <w:rPr>
          <w:rFonts w:ascii="Times New Roman" w:hAnsi="Times New Roman" w:cs="Times New Roman"/>
        </w:rPr>
        <w:t xml:space="preserve"> in Scenario</w:t>
      </w:r>
      <w:r w:rsidR="00F5260C" w:rsidRPr="00F5260C">
        <w:rPr>
          <w:rFonts w:ascii="Times New Roman" w:hAnsi="Times New Roman" w:cs="Times New Roman"/>
        </w:rPr>
        <w:t xml:space="preserve"> t4, where bears deposited multiple samples</w:t>
      </w:r>
      <w:r w:rsidR="00F5260C">
        <w:rPr>
          <w:rFonts w:ascii="Times New Roman" w:hAnsi="Times New Roman" w:cs="Times New Roman"/>
        </w:rPr>
        <w:t xml:space="preserve"> at a trap </w:t>
      </w:r>
      <w:r w:rsidR="00F5260C" w:rsidRPr="00F5260C">
        <w:rPr>
          <w:rFonts w:ascii="Times New Roman" w:hAnsi="Times New Roman" w:cs="Times New Roman"/>
        </w:rPr>
        <w:t xml:space="preserve">but there was no </w:t>
      </w:r>
      <w:proofErr w:type="spellStart"/>
      <w:r w:rsidR="00F5260C" w:rsidRPr="00F5260C">
        <w:rPr>
          <w:rFonts w:ascii="Times New Roman" w:hAnsi="Times New Roman" w:cs="Times New Roman"/>
        </w:rPr>
        <w:t>unmodeled</w:t>
      </w:r>
      <w:proofErr w:type="spellEnd"/>
      <w:r w:rsidR="00F5260C" w:rsidRPr="00F5260C">
        <w:rPr>
          <w:rFonts w:ascii="Times New Roman" w:hAnsi="Times New Roman" w:cs="Times New Roman"/>
        </w:rPr>
        <w:t xml:space="preserve"> heterogeneity </w:t>
      </w:r>
      <w:r w:rsidR="00683D17">
        <w:rPr>
          <w:rFonts w:ascii="Times New Roman" w:hAnsi="Times New Roman" w:cs="Times New Roman"/>
        </w:rPr>
        <w:t xml:space="preserve">(Fig. </w:t>
      </w:r>
      <w:r w:rsidR="00734E27">
        <w:rPr>
          <w:rFonts w:ascii="Times New Roman" w:hAnsi="Times New Roman" w:cs="Times New Roman"/>
        </w:rPr>
        <w:t>4</w:t>
      </w:r>
      <w:r w:rsidR="00683D17">
        <w:rPr>
          <w:rFonts w:ascii="Times New Roman" w:hAnsi="Times New Roman" w:cs="Times New Roman"/>
        </w:rPr>
        <w:t xml:space="preserve">). </w:t>
      </w:r>
      <w:r w:rsidR="00DC6565">
        <w:rPr>
          <w:rFonts w:ascii="Times New Roman" w:hAnsi="Times New Roman" w:cs="Times New Roman"/>
        </w:rPr>
        <w:t>Further, S</w:t>
      </w:r>
      <w:r w:rsidR="00E31ECA">
        <w:rPr>
          <w:rFonts w:ascii="Times New Roman" w:hAnsi="Times New Roman" w:cs="Times New Roman"/>
        </w:rPr>
        <w:t>PR</w:t>
      </w:r>
      <w:r w:rsidR="00DC6565">
        <w:rPr>
          <w:rFonts w:ascii="Times New Roman" w:hAnsi="Times New Roman" w:cs="Times New Roman"/>
        </w:rPr>
        <w:t xml:space="preserve"> subsampling resulted in </w:t>
      </w:r>
      <w:r w:rsidR="00E31ECA">
        <w:rPr>
          <w:rFonts w:ascii="Times New Roman" w:hAnsi="Times New Roman" w:cs="Times New Roman"/>
        </w:rPr>
        <w:t>lower</w:t>
      </w:r>
      <w:r w:rsidR="00DC6565">
        <w:rPr>
          <w:rFonts w:ascii="Times New Roman" w:hAnsi="Times New Roman" w:cs="Times New Roman"/>
        </w:rPr>
        <w:t xml:space="preserve"> proportions of redundant samples, on average, than SR</w:t>
      </w:r>
      <w:r w:rsidR="00E31ECA">
        <w:rPr>
          <w:rFonts w:ascii="Times New Roman" w:hAnsi="Times New Roman" w:cs="Times New Roman"/>
        </w:rPr>
        <w:t>S</w:t>
      </w:r>
      <w:r w:rsidR="00DC6565">
        <w:rPr>
          <w:rFonts w:ascii="Times New Roman" w:hAnsi="Times New Roman" w:cs="Times New Roman"/>
        </w:rPr>
        <w:t xml:space="preserve"> subsampling, particularly at lower sample sizes (Fig. </w:t>
      </w:r>
      <w:r w:rsidR="00734E27">
        <w:rPr>
          <w:rFonts w:ascii="Times New Roman" w:hAnsi="Times New Roman" w:cs="Times New Roman"/>
        </w:rPr>
        <w:t>6</w:t>
      </w:r>
      <w:r w:rsidR="00DC6565">
        <w:rPr>
          <w:rFonts w:ascii="Times New Roman" w:hAnsi="Times New Roman" w:cs="Times New Roman"/>
        </w:rPr>
        <w:t xml:space="preserve">).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in which bears only deposited 1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w:t>
      </w:r>
      <w:r w:rsidR="00A8589D">
        <w:rPr>
          <w:rFonts w:ascii="Times New Roman" w:hAnsi="Times New Roman" w:cs="Times New Roman"/>
        </w:rPr>
        <w:t xml:space="preserve">and at higher sample sizes </w:t>
      </w:r>
      <w:r w:rsidR="00653EBC">
        <w:rPr>
          <w:rFonts w:ascii="Times New Roman" w:hAnsi="Times New Roman" w:cs="Times New Roman"/>
        </w:rPr>
        <w:t>(</w:t>
      </w:r>
      <w:proofErr w:type="spellStart"/>
      <w:r w:rsidR="00653EBC">
        <w:rPr>
          <w:rFonts w:ascii="Times New Roman" w:hAnsi="Times New Roman" w:cs="Times New Roman"/>
        </w:rPr>
        <w:t>Fis</w:t>
      </w:r>
      <w:proofErr w:type="spellEnd"/>
      <w:r w:rsidR="00653EBC">
        <w:rPr>
          <w:rFonts w:ascii="Times New Roman" w:hAnsi="Times New Roman" w:cs="Times New Roman"/>
        </w:rPr>
        <w:t xml:space="preserve">. </w:t>
      </w:r>
      <w:r w:rsidR="00795AFC">
        <w:rPr>
          <w:rFonts w:ascii="Times New Roman" w:hAnsi="Times New Roman" w:cs="Times New Roman"/>
        </w:rPr>
        <w:t>S</w:t>
      </w:r>
      <w:r w:rsidR="003A1AEA">
        <w:rPr>
          <w:rFonts w:ascii="Times New Roman" w:hAnsi="Times New Roman" w:cs="Times New Roman"/>
        </w:rPr>
        <w:t>3</w:t>
      </w:r>
      <w:r w:rsidR="001A489F">
        <w:rPr>
          <w:rFonts w:ascii="Times New Roman" w:hAnsi="Times New Roman" w:cs="Times New Roman"/>
        </w:rPr>
        <w:t>)</w:t>
      </w:r>
      <w:r w:rsidR="00683D17">
        <w:rPr>
          <w:rFonts w:ascii="Times New Roman" w:hAnsi="Times New Roman" w:cs="Times New Roman"/>
        </w:rPr>
        <w:t>.</w:t>
      </w:r>
      <w:r w:rsidR="00A8589D">
        <w:rPr>
          <w:rFonts w:ascii="Times New Roman" w:hAnsi="Times New Roman" w:cs="Times New Roman"/>
        </w:rPr>
        <w:t xml:space="preserve"> In all cases</w:t>
      </w:r>
      <w:r w:rsidR="00B13933">
        <w:rPr>
          <w:rFonts w:ascii="Times New Roman" w:hAnsi="Times New Roman" w:cs="Times New Roman"/>
        </w:rPr>
        <w:t xml:space="preserve"> where models were properly parameterized</w:t>
      </w:r>
      <w:r w:rsidR="00A8589D">
        <w:rPr>
          <w:rFonts w:ascii="Times New Roman" w:hAnsi="Times New Roman" w:cs="Times New Roman"/>
        </w:rPr>
        <w:t xml:space="preserve">, subsampled data resulted in </w:t>
      </w:r>
      <w:r w:rsidR="005D7C94">
        <w:rPr>
          <w:rFonts w:ascii="Times New Roman" w:hAnsi="Times New Roman" w:cs="Times New Roman"/>
        </w:rPr>
        <w:t xml:space="preserve">estimators of </w:t>
      </w:r>
      <w:r w:rsidR="00A8589D">
        <w:rPr>
          <w:rFonts w:ascii="Times New Roman" w:hAnsi="Times New Roman" w:cs="Times New Roman"/>
        </w:rPr>
        <w:t xml:space="preserve">capture probabilities </w:t>
      </w:r>
      <w:r w:rsidR="00A8589D" w:rsidRPr="00FF45CE">
        <w:rPr>
          <w:rFonts w:ascii="Times New Roman" w:hAnsi="Times New Roman" w:cs="Times New Roman"/>
        </w:rPr>
        <w:t>(</w:t>
      </w:r>
      <w:proofErr w:type="spellStart"/>
      <w:r w:rsidR="00A8589D" w:rsidRPr="008D220A">
        <w:rPr>
          <w:rFonts w:ascii="Times New Roman" w:hAnsi="Times New Roman" w:cs="Times New Roman"/>
          <w:i/>
        </w:rPr>
        <w:t>g</w:t>
      </w:r>
      <w:r w:rsidR="00A8589D" w:rsidRPr="008D220A">
        <w:rPr>
          <w:rFonts w:ascii="Times New Roman" w:hAnsi="Times New Roman" w:cs="Times New Roman"/>
          <w:i/>
          <w:vertAlign w:val="subscript"/>
        </w:rPr>
        <w:t>i</w:t>
      </w:r>
      <w:proofErr w:type="gramStart"/>
      <w:r w:rsidR="00A8589D" w:rsidRPr="008D220A">
        <w:rPr>
          <w:rFonts w:ascii="Times New Roman" w:hAnsi="Times New Roman" w:cs="Times New Roman"/>
          <w:i/>
          <w:vertAlign w:val="subscript"/>
        </w:rPr>
        <w:t>,k,t</w:t>
      </w:r>
      <w:proofErr w:type="spellEnd"/>
      <w:proofErr w:type="gramEnd"/>
      <w:r w:rsidR="00A8589D" w:rsidRPr="00FF45CE">
        <w:rPr>
          <w:rFonts w:ascii="Times New Roman" w:hAnsi="Times New Roman" w:cs="Times New Roman"/>
        </w:rPr>
        <w:t>)</w:t>
      </w:r>
      <w:r w:rsidR="00A8589D">
        <w:rPr>
          <w:rFonts w:ascii="Times New Roman" w:hAnsi="Times New Roman" w:cs="Times New Roman"/>
        </w:rPr>
        <w:t xml:space="preserve"> and behavioral effects</w:t>
      </w:r>
      <w:r w:rsidR="00B13933">
        <w:rPr>
          <w:rFonts w:ascii="Times New Roman" w:hAnsi="Times New Roman" w:cs="Times New Roman"/>
        </w:rPr>
        <w:t xml:space="preserve"> that were</w:t>
      </w:r>
      <w:r w:rsidR="00A8589D">
        <w:rPr>
          <w:rFonts w:ascii="Times New Roman" w:hAnsi="Times New Roman" w:cs="Times New Roman"/>
        </w:rPr>
        <w:t xml:space="preserve"> biased low (</w:t>
      </w:r>
      <w:r w:rsidR="00653EBC">
        <w:rPr>
          <w:rFonts w:ascii="Times New Roman" w:hAnsi="Times New Roman" w:cs="Times New Roman"/>
        </w:rPr>
        <w:t>Fig. S</w:t>
      </w:r>
      <w:r w:rsidR="003A1AEA">
        <w:rPr>
          <w:rFonts w:ascii="Times New Roman" w:hAnsi="Times New Roman" w:cs="Times New Roman"/>
        </w:rPr>
        <w:t>4</w:t>
      </w:r>
      <w:r w:rsidR="00653EBC">
        <w:rPr>
          <w:rFonts w:ascii="Times New Roman" w:hAnsi="Times New Roman" w:cs="Times New Roman"/>
        </w:rPr>
        <w:t>, S</w:t>
      </w:r>
      <w:r w:rsidR="003A1AEA">
        <w:rPr>
          <w:rFonts w:ascii="Times New Roman" w:hAnsi="Times New Roman" w:cs="Times New Roman"/>
        </w:rPr>
        <w:t>5</w:t>
      </w:r>
      <w:r w:rsidR="00A8589D">
        <w:rPr>
          <w:rFonts w:ascii="Times New Roman" w:hAnsi="Times New Roman" w:cs="Times New Roman"/>
        </w:rPr>
        <w:t>).</w:t>
      </w:r>
      <w:r w:rsidR="0014747B" w:rsidRPr="0014747B">
        <w:rPr>
          <w:rFonts w:ascii="Times New Roman" w:hAnsi="Times New Roman" w:cs="Times New Roman"/>
        </w:rPr>
        <w:t xml:space="preserve"> </w:t>
      </w:r>
    </w:p>
    <w:p w14:paraId="0A519865" w14:textId="77777777"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41439FB5" w14:textId="0CD7FBBF" w:rsidR="006E25FC" w:rsidRDefault="006E25FC"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Counter to our hypothesis</w:t>
      </w:r>
      <w:r w:rsidR="00AA7F68">
        <w:rPr>
          <w:rFonts w:ascii="Times New Roman" w:hAnsi="Times New Roman" w:cs="Times New Roman"/>
        </w:rPr>
        <w:t>, we found</w:t>
      </w:r>
      <w:r w:rsidR="00865700">
        <w:rPr>
          <w:rFonts w:ascii="Times New Roman" w:hAnsi="Times New Roman" w:cs="Times New Roman"/>
        </w:rPr>
        <w:t xml:space="preserve"> that </w:t>
      </w:r>
      <w:r w:rsidR="007140DA" w:rsidRPr="008D220A">
        <w:rPr>
          <w:rFonts w:ascii="Times New Roman" w:hAnsi="Times New Roman" w:cs="Times New Roman"/>
        </w:rPr>
        <w:t xml:space="preserve">non-random </w:t>
      </w:r>
      <w:commentRangeStart w:id="560"/>
      <w:r w:rsidR="007140DA" w:rsidRPr="008D220A">
        <w:rPr>
          <w:rFonts w:ascii="Times New Roman" w:hAnsi="Times New Roman" w:cs="Times New Roman"/>
        </w:rPr>
        <w:t>sampling</w:t>
      </w:r>
      <w:commentRangeEnd w:id="560"/>
      <w:r w:rsidR="00325499">
        <w:rPr>
          <w:rStyle w:val="CommentReference"/>
        </w:rPr>
        <w:commentReference w:id="560"/>
      </w:r>
      <w:r w:rsidR="007140DA" w:rsidRPr="008D220A">
        <w:rPr>
          <w:rFonts w:ascii="Times New Roman" w:hAnsi="Times New Roman" w:cs="Times New Roman"/>
        </w:rPr>
        <w:t xml:space="preserve"> (SPR) </w:t>
      </w:r>
      <w:ins w:id="561" w:author="Dave Garshelis" w:date="2018-10-31T17:06:00Z">
        <w:r w:rsidR="00831D9E">
          <w:rPr>
            <w:rFonts w:ascii="Times New Roman" w:hAnsi="Times New Roman" w:cs="Times New Roman"/>
          </w:rPr>
          <w:t xml:space="preserve">of </w:t>
        </w:r>
      </w:ins>
      <w:ins w:id="562" w:author="Dave Garshelis" w:date="2018-11-01T12:22:00Z">
        <w:r w:rsidR="00AB0583">
          <w:rPr>
            <w:rFonts w:ascii="Times New Roman" w:hAnsi="Times New Roman" w:cs="Times New Roman"/>
          </w:rPr>
          <w:t>bear</w:t>
        </w:r>
      </w:ins>
      <w:ins w:id="563" w:author="Dave Garshelis" w:date="2018-10-31T17:08:00Z">
        <w:r w:rsidR="00831D9E">
          <w:rPr>
            <w:rFonts w:ascii="Times New Roman" w:hAnsi="Times New Roman" w:cs="Times New Roman"/>
          </w:rPr>
          <w:t xml:space="preserve"> </w:t>
        </w:r>
      </w:ins>
      <w:ins w:id="564" w:author="Dave Garshelis" w:date="2018-10-31T17:07:00Z">
        <w:r w:rsidR="00831D9E">
          <w:rPr>
            <w:rFonts w:ascii="Times New Roman" w:hAnsi="Times New Roman" w:cs="Times New Roman"/>
          </w:rPr>
          <w:t xml:space="preserve">hair on barbed wire traps </w:t>
        </w:r>
      </w:ins>
      <w:r w:rsidR="00865700">
        <w:rPr>
          <w:rFonts w:ascii="Times New Roman" w:hAnsi="Times New Roman" w:cs="Times New Roman"/>
        </w:rPr>
        <w:t xml:space="preserve">outperformed simple random sampling </w:t>
      </w:r>
      <w:r w:rsidR="00A11971">
        <w:rPr>
          <w:rFonts w:ascii="Times New Roman" w:hAnsi="Times New Roman" w:cs="Times New Roman"/>
        </w:rPr>
        <w:t xml:space="preserve">(SRS) </w:t>
      </w:r>
      <w:ins w:id="565" w:author="Dave Garshelis" w:date="2018-11-02T11:25:00Z">
        <w:r w:rsidR="00325499">
          <w:rPr>
            <w:rFonts w:ascii="Times New Roman" w:hAnsi="Times New Roman" w:cs="Times New Roman"/>
          </w:rPr>
          <w:t>for</w:t>
        </w:r>
      </w:ins>
      <w:ins w:id="566" w:author="Dave Garshelis" w:date="2018-10-31T17:13:00Z">
        <w:del w:id="567" w:author="Dave Garshelis" w:date="2018-11-02T11:25:00Z">
          <w:r w:rsidR="00FD36FF" w:rsidDel="00325499">
            <w:rPr>
              <w:rFonts w:ascii="Times New Roman" w:hAnsi="Times New Roman" w:cs="Times New Roman"/>
            </w:rPr>
            <w:delText>when</w:delText>
          </w:r>
        </w:del>
        <w:r w:rsidR="00FD36FF">
          <w:rPr>
            <w:rFonts w:ascii="Times New Roman" w:hAnsi="Times New Roman" w:cs="Times New Roman"/>
          </w:rPr>
          <w:t xml:space="preserve"> estimating density via</w:t>
        </w:r>
      </w:ins>
      <w:del w:id="568" w:author="Dave Garshelis" w:date="2018-10-31T17:13:00Z">
        <w:r w:rsidR="00865700" w:rsidDel="00FD36FF">
          <w:rPr>
            <w:rFonts w:ascii="Times New Roman" w:hAnsi="Times New Roman" w:cs="Times New Roman"/>
          </w:rPr>
          <w:delText>when usi</w:delText>
        </w:r>
      </w:del>
      <w:del w:id="569" w:author="Dave Garshelis" w:date="2018-10-31T17:12:00Z">
        <w:r w:rsidR="00865700" w:rsidDel="00FD36FF">
          <w:rPr>
            <w:rFonts w:ascii="Times New Roman" w:hAnsi="Times New Roman" w:cs="Times New Roman"/>
          </w:rPr>
          <w:delText>ng</w:delText>
        </w:r>
      </w:del>
      <w:r w:rsidR="00865700">
        <w:rPr>
          <w:rFonts w:ascii="Times New Roman" w:hAnsi="Times New Roman" w:cs="Times New Roman"/>
        </w:rPr>
        <w:t xml:space="preserve"> SECR</w:t>
      </w:r>
      <w:ins w:id="570" w:author="Dave Garshelis" w:date="2018-10-31T17:13:00Z">
        <w:r w:rsidR="00FD36FF">
          <w:rPr>
            <w:rFonts w:ascii="Times New Roman" w:hAnsi="Times New Roman" w:cs="Times New Roman"/>
          </w:rPr>
          <w:t xml:space="preserve"> models</w:t>
        </w:r>
      </w:ins>
      <w:r w:rsidR="007C166E">
        <w:rPr>
          <w:rFonts w:ascii="Times New Roman" w:hAnsi="Times New Roman" w:cs="Times New Roman"/>
        </w:rPr>
        <w:t xml:space="preserve">. </w:t>
      </w:r>
      <w:r>
        <w:rPr>
          <w:rFonts w:ascii="Times New Roman" w:hAnsi="Times New Roman" w:cs="Times New Roman"/>
        </w:rPr>
        <w:t xml:space="preserve"> For simulated populations, e</w:t>
      </w:r>
      <w:r w:rsidR="00865700">
        <w:rPr>
          <w:rFonts w:ascii="Times New Roman" w:hAnsi="Times New Roman" w:cs="Times New Roman"/>
        </w:rPr>
        <w:t xml:space="preserve">stimates </w:t>
      </w:r>
      <w:r w:rsidR="00D747AD">
        <w:rPr>
          <w:rFonts w:ascii="Times New Roman" w:hAnsi="Times New Roman" w:cs="Times New Roman"/>
        </w:rPr>
        <w:t xml:space="preserve">of bear density derived using SPR to subsample the data </w:t>
      </w:r>
      <w:r w:rsidR="00865700">
        <w:rPr>
          <w:rFonts w:ascii="Times New Roman" w:hAnsi="Times New Roman" w:cs="Times New Roman"/>
        </w:rPr>
        <w:t>were</w:t>
      </w:r>
      <w:r w:rsidR="00865700" w:rsidRPr="008D220A">
        <w:rPr>
          <w:rFonts w:ascii="Times New Roman" w:hAnsi="Times New Roman" w:cs="Times New Roman"/>
        </w:rPr>
        <w:t xml:space="preserve"> closer to the true </w:t>
      </w:r>
      <w:r w:rsidR="00D747AD">
        <w:rPr>
          <w:rFonts w:ascii="Times New Roman" w:hAnsi="Times New Roman" w:cs="Times New Roman"/>
        </w:rPr>
        <w:t xml:space="preserve">bear </w:t>
      </w:r>
      <w:r w:rsidR="00865700" w:rsidRPr="008D220A">
        <w:rPr>
          <w:rFonts w:ascii="Times New Roman" w:hAnsi="Times New Roman" w:cs="Times New Roman"/>
        </w:rPr>
        <w:t>density</w:t>
      </w:r>
      <w:r>
        <w:rPr>
          <w:rFonts w:ascii="Times New Roman" w:hAnsi="Times New Roman" w:cs="Times New Roman"/>
        </w:rPr>
        <w:t xml:space="preserve"> </w:t>
      </w:r>
      <w:r w:rsidR="00D747AD">
        <w:rPr>
          <w:rFonts w:ascii="Times New Roman" w:hAnsi="Times New Roman" w:cs="Times New Roman"/>
        </w:rPr>
        <w:t>than estimates</w:t>
      </w:r>
      <w:r>
        <w:rPr>
          <w:rFonts w:ascii="Times New Roman" w:hAnsi="Times New Roman" w:cs="Times New Roman"/>
        </w:rPr>
        <w:t xml:space="preserve"> derived using SRS.  </w:t>
      </w:r>
      <w:ins w:id="571" w:author="Dave Garshelis" w:date="2018-11-02T13:11:00Z">
        <w:r w:rsidR="00EA537C">
          <w:rPr>
            <w:rFonts w:ascii="Times New Roman" w:hAnsi="Times New Roman" w:cs="Times New Roman"/>
          </w:rPr>
          <w:t>Additionally</w:t>
        </w:r>
      </w:ins>
      <w:del w:id="572" w:author="Dave Garshelis" w:date="2018-11-02T13:11:00Z">
        <w:r w:rsidDel="00EA537C">
          <w:rPr>
            <w:rFonts w:ascii="Times New Roman" w:hAnsi="Times New Roman" w:cs="Times New Roman"/>
          </w:rPr>
          <w:delText>L</w:delText>
        </w:r>
        <w:r w:rsidR="00D747AD" w:rsidDel="00EA537C">
          <w:rPr>
            <w:rFonts w:ascii="Times New Roman" w:hAnsi="Times New Roman" w:cs="Times New Roman"/>
          </w:rPr>
          <w:delText>ikewise</w:delText>
        </w:r>
      </w:del>
      <w:r>
        <w:rPr>
          <w:rFonts w:ascii="Times New Roman" w:hAnsi="Times New Roman" w:cs="Times New Roman"/>
        </w:rPr>
        <w:t>, in both the simulated and empirical datasets, SPR-subsampling yielded estimates</w:t>
      </w:r>
      <w:r w:rsidR="00D747AD">
        <w:rPr>
          <w:rFonts w:ascii="Times New Roman" w:hAnsi="Times New Roman" w:cs="Times New Roman"/>
        </w:rPr>
        <w:t xml:space="preserve"> closer to </w:t>
      </w:r>
      <w:ins w:id="573" w:author="Dave Garshelis" w:date="2018-11-02T11:26:00Z">
        <w:r w:rsidR="00325499">
          <w:rPr>
            <w:rFonts w:ascii="Times New Roman" w:hAnsi="Times New Roman" w:cs="Times New Roman"/>
          </w:rPr>
          <w:t>that</w:t>
        </w:r>
      </w:ins>
      <w:del w:id="574" w:author="Dave Garshelis" w:date="2018-11-02T11:26:00Z">
        <w:r w:rsidR="00D747AD" w:rsidDel="00325499">
          <w:rPr>
            <w:rFonts w:ascii="Times New Roman" w:hAnsi="Times New Roman" w:cs="Times New Roman"/>
          </w:rPr>
          <w:delText>th</w:delText>
        </w:r>
        <w:r w:rsidR="00625811" w:rsidDel="00325499">
          <w:rPr>
            <w:rFonts w:ascii="Times New Roman" w:hAnsi="Times New Roman" w:cs="Times New Roman"/>
          </w:rPr>
          <w:delText>e estimate</w:delText>
        </w:r>
      </w:del>
      <w:r w:rsidR="00625811">
        <w:rPr>
          <w:rFonts w:ascii="Times New Roman" w:hAnsi="Times New Roman" w:cs="Times New Roman"/>
        </w:rPr>
        <w:t xml:space="preserve"> </w:t>
      </w:r>
      <w:r w:rsidR="00625811">
        <w:rPr>
          <w:rFonts w:ascii="Times New Roman" w:hAnsi="Times New Roman" w:cs="Times New Roman"/>
        </w:rPr>
        <w:lastRenderedPageBreak/>
        <w:t>derived using the full data set</w:t>
      </w:r>
      <w:r w:rsidR="00FF0378">
        <w:rPr>
          <w:rFonts w:ascii="Times New Roman" w:hAnsi="Times New Roman" w:cs="Times New Roman"/>
        </w:rPr>
        <w:t xml:space="preserve">. </w:t>
      </w:r>
      <w:commentRangeStart w:id="575"/>
      <w:ins w:id="576" w:author="Dave Garshelis" w:date="2018-11-02T13:06:00Z">
        <w:r w:rsidR="00EA537C">
          <w:rPr>
            <w:rFonts w:ascii="Times New Roman" w:hAnsi="Times New Roman" w:cs="Times New Roman"/>
          </w:rPr>
          <w:t xml:space="preserve">Likewise, </w:t>
        </w:r>
        <w:proofErr w:type="spellStart"/>
        <w:r w:rsidR="00EA537C">
          <w:rPr>
            <w:rFonts w:ascii="Times New Roman" w:hAnsi="Times New Roman" w:cs="Times New Roman"/>
          </w:rPr>
          <w:t>Humm</w:t>
        </w:r>
        <w:proofErr w:type="spellEnd"/>
        <w:r w:rsidR="00EA537C">
          <w:rPr>
            <w:rFonts w:ascii="Times New Roman" w:hAnsi="Times New Roman" w:cs="Times New Roman"/>
          </w:rPr>
          <w:t xml:space="preserve"> et </w:t>
        </w:r>
      </w:ins>
      <w:ins w:id="577" w:author="Dave Garshelis" w:date="2018-11-02T13:07:00Z">
        <w:r w:rsidR="00EA537C">
          <w:rPr>
            <w:rFonts w:ascii="Times New Roman" w:hAnsi="Times New Roman" w:cs="Times New Roman"/>
          </w:rPr>
          <w:t xml:space="preserve">al. (2017) found that subsampling directed at unique site-sessions yielded SECR estimates that were similar </w:t>
        </w:r>
      </w:ins>
      <w:ins w:id="578" w:author="Dave Garshelis" w:date="2018-11-02T13:08:00Z">
        <w:r w:rsidR="00EA537C">
          <w:rPr>
            <w:rFonts w:ascii="Times New Roman" w:hAnsi="Times New Roman" w:cs="Times New Roman"/>
          </w:rPr>
          <w:t>to those derived from a dataset where, for one session, there was no subsampling of the bear hair</w:t>
        </w:r>
        <w:r w:rsidR="00EA537C" w:rsidRPr="00842711">
          <w:rPr>
            <w:rFonts w:ascii="Times New Roman" w:hAnsi="Times New Roman" w:cs="Times New Roman"/>
            <w:highlight w:val="yellow"/>
            <w:rPrChange w:id="579" w:author="Garshelis, Dave L (DNR)" w:date="2018-11-02T14:58:00Z">
              <w:rPr>
                <w:rFonts w:ascii="Times New Roman" w:hAnsi="Times New Roman" w:cs="Times New Roman"/>
              </w:rPr>
            </w:rPrChange>
          </w:rPr>
          <w:t>.</w:t>
        </w:r>
      </w:ins>
      <w:commentRangeEnd w:id="575"/>
      <w:ins w:id="580" w:author="Dave Garshelis" w:date="2018-11-02T13:09:00Z">
        <w:r w:rsidR="00EA537C" w:rsidRPr="00842711">
          <w:rPr>
            <w:rStyle w:val="CommentReference"/>
            <w:highlight w:val="yellow"/>
            <w:rPrChange w:id="581" w:author="Garshelis, Dave L (DNR)" w:date="2018-11-02T14:58:00Z">
              <w:rPr>
                <w:rStyle w:val="CommentReference"/>
              </w:rPr>
            </w:rPrChange>
          </w:rPr>
          <w:commentReference w:id="575"/>
        </w:r>
      </w:ins>
      <w:ins w:id="582" w:author="Dave Garshelis [3]" w:date="2018-11-02T14:39:00Z">
        <w:r w:rsidR="00AE7FB9" w:rsidRPr="00842711">
          <w:rPr>
            <w:rFonts w:ascii="Times New Roman" w:hAnsi="Times New Roman" w:cs="Times New Roman"/>
            <w:highlight w:val="yellow"/>
            <w:rPrChange w:id="583" w:author="Garshelis, Dave L (DNR)" w:date="2018-11-02T14:58:00Z">
              <w:rPr>
                <w:rFonts w:ascii="Times New Roman" w:hAnsi="Times New Roman" w:cs="Times New Roman"/>
              </w:rPr>
            </w:rPrChange>
          </w:rPr>
          <w:t xml:space="preserve">  </w:t>
        </w:r>
        <w:commentRangeStart w:id="584"/>
        <w:r w:rsidR="00AE7FB9" w:rsidRPr="00842711">
          <w:rPr>
            <w:rFonts w:ascii="Times New Roman" w:hAnsi="Times New Roman" w:cs="Times New Roman"/>
            <w:highlight w:val="yellow"/>
            <w:rPrChange w:id="585" w:author="Garshelis, Dave L (DNR)" w:date="2018-11-02T14:58:00Z">
              <w:rPr>
                <w:rFonts w:ascii="Times New Roman" w:hAnsi="Times New Roman" w:cs="Times New Roman"/>
              </w:rPr>
            </w:rPrChange>
          </w:rPr>
          <w:t xml:space="preserve">Murphy </w:t>
        </w:r>
        <w:r w:rsidR="00AE7FB9" w:rsidRPr="00842711">
          <w:rPr>
            <w:rFonts w:ascii="Times New Roman" w:hAnsi="Times New Roman" w:cs="Times New Roman"/>
            <w:i/>
            <w:highlight w:val="yellow"/>
            <w:rPrChange w:id="586" w:author="Garshelis, Dave L (DNR)" w:date="2018-11-02T14:58:00Z">
              <w:rPr>
                <w:rFonts w:ascii="Times New Roman" w:hAnsi="Times New Roman" w:cs="Times New Roman"/>
              </w:rPr>
            </w:rPrChange>
          </w:rPr>
          <w:t>et al.</w:t>
        </w:r>
        <w:r w:rsidR="00AE7FB9" w:rsidRPr="00842711">
          <w:rPr>
            <w:rFonts w:ascii="Times New Roman" w:hAnsi="Times New Roman" w:cs="Times New Roman"/>
            <w:highlight w:val="yellow"/>
            <w:rPrChange w:id="587" w:author="Garshelis, Dave L (DNR)" w:date="2018-11-02T14:58:00Z">
              <w:rPr>
                <w:rFonts w:ascii="Times New Roman" w:hAnsi="Times New Roman" w:cs="Times New Roman"/>
              </w:rPr>
            </w:rPrChange>
          </w:rPr>
          <w:t xml:space="preserve"> (2016</w:t>
        </w:r>
      </w:ins>
      <w:ins w:id="588" w:author="Dave Garshelis [3]" w:date="2018-11-02T14:40:00Z">
        <w:r w:rsidR="00AE7FB9" w:rsidRPr="00842711">
          <w:rPr>
            <w:rFonts w:ascii="Times New Roman" w:hAnsi="Times New Roman" w:cs="Times New Roman"/>
            <w:highlight w:val="yellow"/>
            <w:rPrChange w:id="589" w:author="Garshelis, Dave L (DNR)" w:date="2018-11-02T14:58:00Z">
              <w:rPr>
                <w:rFonts w:ascii="Times New Roman" w:hAnsi="Times New Roman" w:cs="Times New Roman"/>
              </w:rPr>
            </w:rPrChange>
          </w:rPr>
          <w:t>: Appendix A</w:t>
        </w:r>
      </w:ins>
      <w:ins w:id="590" w:author="Dave Garshelis [3]" w:date="2018-11-02T14:39:00Z">
        <w:r w:rsidR="00AE7FB9" w:rsidRPr="00842711">
          <w:rPr>
            <w:rFonts w:ascii="Times New Roman" w:hAnsi="Times New Roman" w:cs="Times New Roman"/>
            <w:highlight w:val="yellow"/>
            <w:rPrChange w:id="591" w:author="Garshelis, Dave L (DNR)" w:date="2018-11-02T14:58:00Z">
              <w:rPr>
                <w:rFonts w:ascii="Times New Roman" w:hAnsi="Times New Roman" w:cs="Times New Roman"/>
              </w:rPr>
            </w:rPrChange>
          </w:rPr>
          <w:t>)</w:t>
        </w:r>
        <w:r w:rsidR="00AE7FB9">
          <w:rPr>
            <w:rFonts w:ascii="Times New Roman" w:hAnsi="Times New Roman" w:cs="Times New Roman"/>
          </w:rPr>
          <w:t xml:space="preserve"> used a </w:t>
        </w:r>
      </w:ins>
      <w:ins w:id="592" w:author="Dave Garshelis [3]" w:date="2018-11-02T14:41:00Z">
        <w:r w:rsidR="00AE7FB9">
          <w:rPr>
            <w:rFonts w:ascii="Times New Roman" w:hAnsi="Times New Roman" w:cs="Times New Roman"/>
          </w:rPr>
          <w:t xml:space="preserve">simpler </w:t>
        </w:r>
      </w:ins>
      <w:ins w:id="593" w:author="Dave Garshelis [3]" w:date="2018-11-02T14:39:00Z">
        <w:r w:rsidR="00AE7FB9">
          <w:rPr>
            <w:rFonts w:ascii="Times New Roman" w:hAnsi="Times New Roman" w:cs="Times New Roman"/>
          </w:rPr>
          <w:t>simulat</w:t>
        </w:r>
      </w:ins>
      <w:ins w:id="594" w:author="Dave Garshelis [3]" w:date="2018-11-02T14:40:00Z">
        <w:r w:rsidR="00AE7FB9">
          <w:rPr>
            <w:rFonts w:ascii="Times New Roman" w:hAnsi="Times New Roman" w:cs="Times New Roman"/>
          </w:rPr>
          <w:t>ion model</w:t>
        </w:r>
      </w:ins>
      <w:ins w:id="595" w:author="Dave Garshelis [3]" w:date="2018-11-02T14:41:00Z">
        <w:r w:rsidR="00AE7FB9">
          <w:rPr>
            <w:rFonts w:ascii="Times New Roman" w:hAnsi="Times New Roman" w:cs="Times New Roman"/>
          </w:rPr>
          <w:t xml:space="preserve"> than ours and found that subsampling just </w:t>
        </w:r>
      </w:ins>
      <w:ins w:id="596" w:author="Dave Garshelis [3]" w:date="2018-11-02T14:42:00Z">
        <w:r w:rsidR="00AE7FB9">
          <w:rPr>
            <w:rFonts w:ascii="Times New Roman" w:hAnsi="Times New Roman" w:cs="Times New Roman"/>
          </w:rPr>
          <w:t>a single sample per site-session yielded unbiased SECR estimates.</w:t>
        </w:r>
        <w:commentRangeEnd w:id="584"/>
        <w:r w:rsidR="00AE7FB9">
          <w:rPr>
            <w:rStyle w:val="CommentReference"/>
          </w:rPr>
          <w:commentReference w:id="584"/>
        </w:r>
      </w:ins>
    </w:p>
    <w:p w14:paraId="46787158" w14:textId="63F33E1E" w:rsidR="00F67161" w:rsidRDefault="00FD36FF" w:rsidP="00FD36FF">
      <w:pPr>
        <w:pStyle w:val="BodyText"/>
        <w:spacing w:before="0" w:after="0" w:line="480" w:lineRule="auto"/>
        <w:ind w:firstLine="720"/>
        <w:rPr>
          <w:ins w:id="597" w:author="Dave Garshelis" w:date="2018-11-02T13:26:00Z"/>
          <w:rFonts w:ascii="Times New Roman" w:hAnsi="Times New Roman" w:cs="Times New Roman"/>
        </w:rPr>
      </w:pPr>
      <w:ins w:id="598" w:author="Dave Garshelis" w:date="2018-10-31T17:14:00Z">
        <w:r>
          <w:rPr>
            <w:rFonts w:ascii="Times New Roman" w:hAnsi="Times New Roman" w:cs="Times New Roman"/>
          </w:rPr>
          <w:t xml:space="preserve">Our initial hypothesis that SRS sampling would be better in SECR estimates stemmed from the concern that selective sampling, which basically weighted each site-session equally in the first sample, would disproportionately weight sites that were infrequently visited.  For example, bear A might have visited two sites, leaving one hair sample at one site and 10 hair samples at a second site, because it visited the second site repeatedly over a few days.  </w:t>
        </w:r>
      </w:ins>
      <w:ins w:id="599" w:author="Dave Garshelis" w:date="2018-11-02T13:14:00Z">
        <w:r w:rsidR="00A47643">
          <w:rPr>
            <w:rFonts w:ascii="Times New Roman" w:hAnsi="Times New Roman" w:cs="Times New Roman"/>
          </w:rPr>
          <w:t xml:space="preserve">Since these repeat visits </w:t>
        </w:r>
      </w:ins>
      <w:ins w:id="600" w:author="Dave Garshelis" w:date="2018-11-02T13:24:00Z">
        <w:r w:rsidR="00A32CFC">
          <w:rPr>
            <w:rFonts w:ascii="Times New Roman" w:hAnsi="Times New Roman" w:cs="Times New Roman"/>
          </w:rPr>
          <w:t xml:space="preserve">to a site </w:t>
        </w:r>
      </w:ins>
      <w:ins w:id="601" w:author="Dave Garshelis" w:date="2018-11-02T13:14:00Z">
        <w:r w:rsidR="00A47643">
          <w:rPr>
            <w:rFonts w:ascii="Times New Roman" w:hAnsi="Times New Roman" w:cs="Times New Roman"/>
          </w:rPr>
          <w:t>within a session are not useful infor</w:t>
        </w:r>
      </w:ins>
      <w:ins w:id="602" w:author="Dave Garshelis" w:date="2018-11-02T13:15:00Z">
        <w:r w:rsidR="00A47643">
          <w:rPr>
            <w:rFonts w:ascii="Times New Roman" w:hAnsi="Times New Roman" w:cs="Times New Roman"/>
          </w:rPr>
          <w:t>mation in present SECR models, it seems appropriate to ensure that a sample from the seldom-used sit</w:t>
        </w:r>
      </w:ins>
      <w:ins w:id="603" w:author="Dave Garshelis" w:date="2018-11-02T13:16:00Z">
        <w:r w:rsidR="00A47643">
          <w:rPr>
            <w:rFonts w:ascii="Times New Roman" w:hAnsi="Times New Roman" w:cs="Times New Roman"/>
          </w:rPr>
          <w:t xml:space="preserve">e is included.  </w:t>
        </w:r>
      </w:ins>
      <w:ins w:id="604" w:author="Dave Garshelis" w:date="2018-10-31T17:14:00Z">
        <w:r>
          <w:rPr>
            <w:rFonts w:ascii="Times New Roman" w:hAnsi="Times New Roman" w:cs="Times New Roman"/>
          </w:rPr>
          <w:t xml:space="preserve">However, </w:t>
        </w:r>
      </w:ins>
      <w:ins w:id="605" w:author="Dave Garshelis" w:date="2018-11-02T13:16:00Z">
        <w:r w:rsidR="00A47643">
          <w:rPr>
            <w:rFonts w:ascii="Times New Roman" w:hAnsi="Times New Roman" w:cs="Times New Roman"/>
          </w:rPr>
          <w:t xml:space="preserve">suppose </w:t>
        </w:r>
      </w:ins>
      <w:ins w:id="606" w:author="Dave Garshelis" w:date="2018-10-31T17:14:00Z">
        <w:r>
          <w:rPr>
            <w:rFonts w:ascii="Times New Roman" w:hAnsi="Times New Roman" w:cs="Times New Roman"/>
          </w:rPr>
          <w:t>other bears also visited the second site and left multiple hair samples, totaling say 30 samples.  In S</w:t>
        </w:r>
      </w:ins>
      <w:ins w:id="607" w:author="Dave Garshelis" w:date="2018-11-01T12:24:00Z">
        <w:r w:rsidR="00AB0583">
          <w:rPr>
            <w:rFonts w:ascii="Times New Roman" w:hAnsi="Times New Roman" w:cs="Times New Roman"/>
          </w:rPr>
          <w:t>PR</w:t>
        </w:r>
      </w:ins>
      <w:ins w:id="608" w:author="Dave Garshelis" w:date="2018-10-31T17:14:00Z">
        <w:r>
          <w:rPr>
            <w:rFonts w:ascii="Times New Roman" w:hAnsi="Times New Roman" w:cs="Times New Roman"/>
          </w:rPr>
          <w:t xml:space="preserve"> sampling, the single hair sample at the first site would be chosen, as would one sample from the second site; thus, the probability of selecting a hair sample from bear A at the second site would be less than at the first site simply because </w:t>
        </w:r>
      </w:ins>
      <w:ins w:id="609" w:author="Dave Garshelis" w:date="2018-11-02T13:25:00Z">
        <w:r w:rsidR="00F67161">
          <w:rPr>
            <w:rFonts w:ascii="Times New Roman" w:hAnsi="Times New Roman" w:cs="Times New Roman"/>
          </w:rPr>
          <w:t xml:space="preserve">(and even though) </w:t>
        </w:r>
      </w:ins>
      <w:ins w:id="610" w:author="Dave Garshelis" w:date="2018-10-31T17:14:00Z">
        <w:r>
          <w:rPr>
            <w:rFonts w:ascii="Times New Roman" w:hAnsi="Times New Roman" w:cs="Times New Roman"/>
          </w:rPr>
          <w:t xml:space="preserve">the second site was visited more.  </w:t>
        </w:r>
      </w:ins>
      <w:ins w:id="611" w:author="Dave Garshelis" w:date="2018-11-02T13:26:00Z">
        <w:r w:rsidR="00F67161">
          <w:rPr>
            <w:rFonts w:ascii="Times New Roman" w:hAnsi="Times New Roman" w:cs="Times New Roman"/>
          </w:rPr>
          <w:t xml:space="preserve">The enigma is that one does not know in advance whether a site with </w:t>
        </w:r>
      </w:ins>
      <w:ins w:id="612" w:author="Dave Garshelis" w:date="2018-11-02T13:27:00Z">
        <w:r w:rsidR="00F67161">
          <w:rPr>
            <w:rFonts w:ascii="Times New Roman" w:hAnsi="Times New Roman" w:cs="Times New Roman"/>
          </w:rPr>
          <w:t>lots of hair is mainly redundant data, or many bears.</w:t>
        </w:r>
      </w:ins>
    </w:p>
    <w:p w14:paraId="5CF5F3F3" w14:textId="15A125B9" w:rsidR="00FD36FF" w:rsidRDefault="00FD36FF" w:rsidP="00FD36FF">
      <w:pPr>
        <w:pStyle w:val="BodyText"/>
        <w:spacing w:before="0" w:after="0" w:line="480" w:lineRule="auto"/>
        <w:ind w:firstLine="720"/>
        <w:rPr>
          <w:ins w:id="613" w:author="Dave Garshelis" w:date="2018-10-31T17:19:00Z"/>
          <w:rFonts w:ascii="Times New Roman" w:hAnsi="Times New Roman" w:cs="Times New Roman"/>
        </w:rPr>
      </w:pPr>
      <w:commentRangeStart w:id="614"/>
      <w:ins w:id="615" w:author="Dave Garshelis" w:date="2018-10-31T17:14:00Z">
        <w:del w:id="616" w:author="Dave Garshelis" w:date="2018-11-02T13:20:00Z">
          <w:r w:rsidDel="00A47643">
            <w:rPr>
              <w:rFonts w:ascii="Times New Roman" w:hAnsi="Times New Roman" w:cs="Times New Roman"/>
            </w:rPr>
            <w:delText>But if the second site was only visited by bear A multiple times</w:delText>
          </w:r>
        </w:del>
      </w:ins>
      <w:commentRangeEnd w:id="614"/>
      <w:del w:id="617" w:author="Dave Garshelis" w:date="2018-11-02T13:20:00Z">
        <w:r w:rsidR="00643F8D" w:rsidDel="00A47643">
          <w:rPr>
            <w:rStyle w:val="CommentReference"/>
          </w:rPr>
          <w:commentReference w:id="614"/>
        </w:r>
      </w:del>
      <w:ins w:id="618" w:author="Dave Garshelis" w:date="2018-10-31T17:14:00Z">
        <w:del w:id="619" w:author="Dave Garshelis" w:date="2018-11-02T13:20:00Z">
          <w:r w:rsidDel="00A47643">
            <w:rPr>
              <w:rFonts w:ascii="Times New Roman" w:hAnsi="Times New Roman" w:cs="Times New Roman"/>
            </w:rPr>
            <w:delText>, then multiple samples at that site would be redundant data.  Sinc</w:delText>
          </w:r>
        </w:del>
      </w:ins>
      <w:ins w:id="620" w:author="Dave Garshelis" w:date="2018-10-31T17:17:00Z">
        <w:del w:id="621" w:author="Dave Garshelis" w:date="2018-11-02T13:20:00Z">
          <w:r w:rsidDel="00A47643">
            <w:rPr>
              <w:rFonts w:ascii="Times New Roman" w:hAnsi="Times New Roman" w:cs="Times New Roman"/>
            </w:rPr>
            <w:delText>e t</w:delText>
          </w:r>
        </w:del>
      </w:ins>
      <w:commentRangeStart w:id="622"/>
      <w:ins w:id="623" w:author="Dave Garshelis" w:date="2018-10-31T17:14:00Z">
        <w:del w:id="624" w:author="Dave Garshelis" w:date="2018-11-02T13:20:00Z">
          <w:r w:rsidDel="00A47643">
            <w:rPr>
              <w:rFonts w:ascii="Times New Roman" w:hAnsi="Times New Roman" w:cs="Times New Roman"/>
            </w:rPr>
            <w:delText xml:space="preserve">here is no way to know whether multiple samples </w:delText>
          </w:r>
        </w:del>
      </w:ins>
      <w:ins w:id="625" w:author="Dave Garshelis" w:date="2018-10-31T17:17:00Z">
        <w:del w:id="626" w:author="Dave Garshelis" w:date="2018-11-02T13:20:00Z">
          <w:r w:rsidDel="00A47643">
            <w:rPr>
              <w:rFonts w:ascii="Times New Roman" w:hAnsi="Times New Roman" w:cs="Times New Roman"/>
            </w:rPr>
            <w:delText xml:space="preserve">from one individual </w:delText>
          </w:r>
        </w:del>
      </w:ins>
      <w:ins w:id="627" w:author="Dave Garshelis" w:date="2018-10-31T17:14:00Z">
        <w:del w:id="628" w:author="Dave Garshelis" w:date="2018-11-02T13:20:00Z">
          <w:r w:rsidDel="00A47643">
            <w:rPr>
              <w:rFonts w:ascii="Times New Roman" w:hAnsi="Times New Roman" w:cs="Times New Roman"/>
            </w:rPr>
            <w:delText>at a site-session represent multiple, independent visits across many days, there is no way to use these data</w:delText>
          </w:r>
          <w:commentRangeEnd w:id="622"/>
          <w:r w:rsidDel="00A47643">
            <w:rPr>
              <w:rStyle w:val="CommentReference"/>
            </w:rPr>
            <w:commentReference w:id="622"/>
          </w:r>
          <w:r w:rsidDel="00A47643">
            <w:rPr>
              <w:rFonts w:ascii="Times New Roman" w:hAnsi="Times New Roman" w:cs="Times New Roman"/>
            </w:rPr>
            <w:delText xml:space="preserve">.  </w:delText>
          </w:r>
        </w:del>
        <w:r>
          <w:rPr>
            <w:rFonts w:ascii="Times New Roman" w:hAnsi="Times New Roman" w:cs="Times New Roman"/>
          </w:rPr>
          <w:t>Our limited camera data indicated that differences in the amount of hair left at a site varied by: (1) individual bears repeatedly visiting the same site multiple times in the same day</w:t>
        </w:r>
      </w:ins>
      <w:ins w:id="629" w:author="Dave Garshelis" w:date="2018-11-01T20:14:00Z">
        <w:r w:rsidR="00607034">
          <w:rPr>
            <w:rFonts w:ascii="Times New Roman" w:hAnsi="Times New Roman" w:cs="Times New Roman"/>
          </w:rPr>
          <w:t xml:space="preserve"> (even though never obtaining the suspended bait</w:t>
        </w:r>
        <w:r w:rsidR="00AE4FF8">
          <w:rPr>
            <w:rFonts w:ascii="Times New Roman" w:hAnsi="Times New Roman" w:cs="Times New Roman"/>
          </w:rPr>
          <w:t>, but each time making an effort to do so</w:t>
        </w:r>
      </w:ins>
      <w:ins w:id="630" w:author="Dave Garshelis" w:date="2018-11-01T20:15:00Z">
        <w:r w:rsidR="00AE4FF8">
          <w:rPr>
            <w:rFonts w:ascii="Times New Roman" w:hAnsi="Times New Roman" w:cs="Times New Roman"/>
          </w:rPr>
          <w:t xml:space="preserve">, </w:t>
        </w:r>
        <w:commentRangeStart w:id="631"/>
        <w:r w:rsidR="00AE4FF8" w:rsidRPr="00AE4FF8">
          <w:rPr>
            <w:rFonts w:ascii="Times New Roman" w:hAnsi="Times New Roman" w:cs="Times New Roman"/>
            <w:highlight w:val="red"/>
            <w:rPrChange w:id="632" w:author="Dave Garshelis" w:date="2018-11-01T20:15:00Z">
              <w:rPr>
                <w:rFonts w:ascii="Times New Roman" w:hAnsi="Times New Roman" w:cs="Times New Roman"/>
              </w:rPr>
            </w:rPrChange>
          </w:rPr>
          <w:t>Fig. __</w:t>
        </w:r>
      </w:ins>
      <w:commentRangeEnd w:id="631"/>
      <w:r w:rsidR="006B4E19">
        <w:rPr>
          <w:rStyle w:val="CommentReference"/>
        </w:rPr>
        <w:commentReference w:id="631"/>
      </w:r>
      <w:ins w:id="633" w:author="Dave Garshelis" w:date="2018-10-31T17:14:00Z">
        <w:r>
          <w:rPr>
            <w:rFonts w:ascii="Times New Roman" w:hAnsi="Times New Roman" w:cs="Times New Roman"/>
          </w:rPr>
          <w:t xml:space="preserve">; (2) individual bears coming back to the same site at intervals of a few days, visiting other sites in the interim; (3) individual bears rubbing on the wire at multiple locations; (4) variations </w:t>
        </w:r>
        <w:r>
          <w:rPr>
            <w:rFonts w:ascii="Times New Roman" w:hAnsi="Times New Roman" w:cs="Times New Roman"/>
          </w:rPr>
          <w:lastRenderedPageBreak/>
          <w:t xml:space="preserve">in the amount of hair deposited, depending on whether the bear was shedding, and whether it went over the top wire, under the bottom wire, or between the two (Noyce and Garshelis 2013), </w:t>
        </w:r>
        <w:proofErr w:type="gramStart"/>
        <w:r>
          <w:rPr>
            <w:rFonts w:ascii="Times New Roman" w:hAnsi="Times New Roman" w:cs="Times New Roman"/>
          </w:rPr>
          <w:t>and</w:t>
        </w:r>
        <w:proofErr w:type="gramEnd"/>
        <w:r>
          <w:rPr>
            <w:rFonts w:ascii="Times New Roman" w:hAnsi="Times New Roman" w:cs="Times New Roman"/>
          </w:rPr>
          <w:t xml:space="preserve"> (5) some sites being visited by multiple bears within a session.</w:t>
        </w:r>
      </w:ins>
      <w:ins w:id="634" w:author="Dave Garshelis" w:date="2018-11-01T20:15:00Z">
        <w:r w:rsidR="00AE4FF8">
          <w:rPr>
            <w:rFonts w:ascii="Times New Roman" w:hAnsi="Times New Roman" w:cs="Times New Roman"/>
          </w:rPr>
          <w:t xml:space="preserve">  We note that altho</w:t>
        </w:r>
      </w:ins>
      <w:ins w:id="635" w:author="Dave Garshelis" w:date="2018-11-01T20:16:00Z">
        <w:r w:rsidR="00AE4FF8">
          <w:rPr>
            <w:rFonts w:ascii="Times New Roman" w:hAnsi="Times New Roman" w:cs="Times New Roman"/>
          </w:rPr>
          <w:t xml:space="preserve">ugh we left some bait on the ground when sites were checked, birds or other mammals typically took it away </w:t>
        </w:r>
      </w:ins>
      <w:ins w:id="636" w:author="Dave Garshelis" w:date="2018-11-02T12:35:00Z">
        <w:r w:rsidR="006B4E19">
          <w:rPr>
            <w:rFonts w:ascii="Times New Roman" w:hAnsi="Times New Roman" w:cs="Times New Roman"/>
          </w:rPr>
          <w:t>soon after we left the sit</w:t>
        </w:r>
      </w:ins>
      <w:ins w:id="637" w:author="Dave Garshelis" w:date="2018-11-02T12:36:00Z">
        <w:r w:rsidR="006B4E19">
          <w:rPr>
            <w:rFonts w:ascii="Times New Roman" w:hAnsi="Times New Roman" w:cs="Times New Roman"/>
          </w:rPr>
          <w:t xml:space="preserve">e, </w:t>
        </w:r>
      </w:ins>
      <w:ins w:id="638" w:author="Dave Garshelis" w:date="2018-11-01T20:16:00Z">
        <w:r w:rsidR="00AE4FF8">
          <w:rPr>
            <w:rFonts w:ascii="Times New Roman" w:hAnsi="Times New Roman" w:cs="Times New Roman"/>
          </w:rPr>
          <w:t>before bears arrived, so the attraction to the site was almost solely scent</w:t>
        </w:r>
      </w:ins>
      <w:ins w:id="639" w:author="Dave Garshelis" w:date="2018-11-01T20:18:00Z">
        <w:r w:rsidR="00AE4FF8">
          <w:rPr>
            <w:rFonts w:ascii="Times New Roman" w:hAnsi="Times New Roman" w:cs="Times New Roman"/>
          </w:rPr>
          <w:t>.</w:t>
        </w:r>
      </w:ins>
    </w:p>
    <w:p w14:paraId="24E5AE8C" w14:textId="1DE9BCF3" w:rsidR="00D45B70" w:rsidDel="00A47643" w:rsidRDefault="0034682B">
      <w:pPr>
        <w:pStyle w:val="BodyText"/>
        <w:spacing w:before="0" w:after="0" w:line="480" w:lineRule="auto"/>
        <w:rPr>
          <w:ins w:id="640" w:author="Dave Garshelis" w:date="2018-10-31T17:14:00Z"/>
          <w:del w:id="641" w:author="Dave Garshelis" w:date="2018-11-02T13:22:00Z"/>
          <w:rFonts w:ascii="Times New Roman" w:hAnsi="Times New Roman" w:cs="Times New Roman"/>
        </w:rPr>
        <w:pPrChange w:id="642" w:author="Dave Garshelis" w:date="2018-10-31T17:19:00Z">
          <w:pPr>
            <w:pStyle w:val="BodyText"/>
            <w:spacing w:before="0" w:after="0" w:line="480" w:lineRule="auto"/>
            <w:ind w:firstLine="720"/>
          </w:pPr>
        </w:pPrChange>
      </w:pPr>
      <w:ins w:id="643" w:author="Dave Garshelis" w:date="2018-10-31T17:27:00Z">
        <w:del w:id="644" w:author="Dave Garshelis" w:date="2018-11-02T13:22:00Z">
          <w:r w:rsidRPr="0034682B" w:rsidDel="00A47643">
            <w:rPr>
              <w:rFonts w:ascii="Times New Roman" w:hAnsi="Times New Roman" w:cs="Times New Roman"/>
              <w:highlight w:val="green"/>
              <w:rPrChange w:id="645" w:author="Dave Garshelis" w:date="2018-10-31T17:28:00Z">
                <w:rPr>
                  <w:rFonts w:ascii="Times New Roman" w:hAnsi="Times New Roman" w:cs="Times New Roman"/>
                </w:rPr>
              </w:rPrChange>
            </w:rPr>
            <w:delText>{weaknesses? Cite Gould</w:delText>
          </w:r>
        </w:del>
      </w:ins>
      <w:ins w:id="646" w:author="Dave Garshelis" w:date="2018-11-01T20:18:00Z">
        <w:del w:id="647" w:author="Dave Garshelis" w:date="2018-11-02T13:22:00Z">
          <w:r w:rsidR="00AE4FF8" w:rsidDel="00A47643">
            <w:rPr>
              <w:rFonts w:ascii="Times New Roman" w:hAnsi="Times New Roman" w:cs="Times New Roman"/>
              <w:highlight w:val="green"/>
            </w:rPr>
            <w:delText>: low genotyping</w:delText>
          </w:r>
        </w:del>
      </w:ins>
      <w:ins w:id="648" w:author="Dave Garshelis" w:date="2018-10-31T17:27:00Z">
        <w:del w:id="649" w:author="Dave Garshelis" w:date="2018-11-02T13:22:00Z">
          <w:r w:rsidRPr="0034682B" w:rsidDel="00A47643">
            <w:rPr>
              <w:rFonts w:ascii="Times New Roman" w:hAnsi="Times New Roman" w:cs="Times New Roman"/>
              <w:highlight w:val="green"/>
              <w:rPrChange w:id="650" w:author="Dave Garshelis" w:date="2018-10-31T17:28:00Z">
                <w:rPr>
                  <w:rFonts w:ascii="Times New Roman" w:hAnsi="Times New Roman" w:cs="Times New Roman"/>
                </w:rPr>
              </w:rPrChange>
            </w:rPr>
            <w:delText>}</w:delText>
          </w:r>
        </w:del>
      </w:ins>
    </w:p>
    <w:p w14:paraId="31E151A4" w14:textId="2BF99C0C" w:rsidR="00A47643" w:rsidRDefault="00F242EF" w:rsidP="00B527EC">
      <w:pPr>
        <w:pStyle w:val="BodyText"/>
        <w:spacing w:before="0" w:after="0" w:line="480" w:lineRule="auto"/>
        <w:ind w:firstLine="720"/>
        <w:rPr>
          <w:ins w:id="651" w:author="Dave Garshelis" w:date="2018-11-02T13:21:00Z"/>
          <w:rFonts w:ascii="Times New Roman" w:hAnsi="Times New Roman" w:cs="Times New Roman"/>
        </w:rPr>
      </w:pPr>
      <w:r>
        <w:rPr>
          <w:rFonts w:ascii="Times New Roman" w:hAnsi="Times New Roman" w:cs="Times New Roman"/>
        </w:rPr>
        <w:t>W</w:t>
      </w:r>
      <w:r w:rsidR="00FF0378">
        <w:rPr>
          <w:rFonts w:ascii="Times New Roman" w:hAnsi="Times New Roman" w:cs="Times New Roman"/>
        </w:rPr>
        <w:t>e found</w:t>
      </w:r>
      <w:r w:rsidR="00D96756">
        <w:rPr>
          <w:rFonts w:ascii="Times New Roman" w:hAnsi="Times New Roman" w:cs="Times New Roman"/>
        </w:rPr>
        <w:t xml:space="preserve"> </w:t>
      </w:r>
      <w:r w:rsidR="00FF0378">
        <w:rPr>
          <w:rFonts w:ascii="Times New Roman" w:hAnsi="Times New Roman" w:cs="Times New Roman"/>
        </w:rPr>
        <w:t>tha</w:t>
      </w:r>
      <w:r w:rsidR="009D7052">
        <w:rPr>
          <w:rFonts w:ascii="Times New Roman" w:hAnsi="Times New Roman" w:cs="Times New Roman"/>
        </w:rPr>
        <w:t>t</w:t>
      </w:r>
      <w:r w:rsidR="00FF0378">
        <w:rPr>
          <w:rFonts w:ascii="Times New Roman" w:hAnsi="Times New Roman" w:cs="Times New Roman"/>
        </w:rPr>
        <w:t xml:space="preserve"> both within the constructs of our 8 simulated capture </w:t>
      </w:r>
      <w:r w:rsidR="007C166E">
        <w:rPr>
          <w:rFonts w:ascii="Times New Roman" w:hAnsi="Times New Roman" w:cs="Times New Roman"/>
        </w:rPr>
        <w:t>history scenarios</w:t>
      </w:r>
      <w:r w:rsidR="00FF0378">
        <w:rPr>
          <w:rFonts w:ascii="Times New Roman" w:hAnsi="Times New Roman" w:cs="Times New Roman"/>
        </w:rPr>
        <w:t xml:space="preserve"> and in the empirical </w:t>
      </w:r>
      <w:r w:rsidR="007C166E">
        <w:rPr>
          <w:rFonts w:ascii="Times New Roman" w:hAnsi="Times New Roman" w:cs="Times New Roman"/>
        </w:rPr>
        <w:t xml:space="preserve">black bear </w:t>
      </w:r>
      <w:r w:rsidR="00FF0378">
        <w:rPr>
          <w:rFonts w:ascii="Times New Roman" w:hAnsi="Times New Roman" w:cs="Times New Roman"/>
        </w:rPr>
        <w:t>data set, a</w:t>
      </w:r>
      <w:r w:rsidR="003C5884">
        <w:rPr>
          <w:rFonts w:ascii="Times New Roman" w:hAnsi="Times New Roman" w:cs="Times New Roman"/>
        </w:rPr>
        <w:t>ny potential bias</w:t>
      </w:r>
      <w:r w:rsidR="00FF0378">
        <w:rPr>
          <w:rFonts w:ascii="Times New Roman" w:hAnsi="Times New Roman" w:cs="Times New Roman"/>
        </w:rPr>
        <w:t xml:space="preserve"> from S</w:t>
      </w:r>
      <w:r w:rsidR="00474426">
        <w:rPr>
          <w:rFonts w:ascii="Times New Roman" w:hAnsi="Times New Roman" w:cs="Times New Roman"/>
        </w:rPr>
        <w:t>PR</w:t>
      </w:r>
      <w:r w:rsidR="003C5884">
        <w:rPr>
          <w:rFonts w:ascii="Times New Roman" w:hAnsi="Times New Roman" w:cs="Times New Roman"/>
        </w:rPr>
        <w:t xml:space="preserve"> was outweighed by</w:t>
      </w:r>
      <w:r w:rsidR="00B527EC">
        <w:rPr>
          <w:rFonts w:ascii="Times New Roman" w:hAnsi="Times New Roman" w:cs="Times New Roman"/>
        </w:rPr>
        <w:t xml:space="preserve"> </w:t>
      </w:r>
      <w:r w:rsidR="00343B84">
        <w:rPr>
          <w:rFonts w:ascii="Times New Roman" w:hAnsi="Times New Roman" w:cs="Times New Roman"/>
        </w:rPr>
        <w:t xml:space="preserve">the </w:t>
      </w:r>
      <w:r w:rsidR="00343B84" w:rsidRPr="00643F8D">
        <w:rPr>
          <w:rFonts w:ascii="Times New Roman" w:hAnsi="Times New Roman" w:cs="Times New Roman"/>
          <w:rPrChange w:id="652" w:author="Dave Garshelis" w:date="2018-11-01T12:28:00Z">
            <w:rPr>
              <w:rFonts w:ascii="Times New Roman" w:hAnsi="Times New Roman" w:cs="Times New Roman"/>
              <w:highlight w:val="yellow"/>
            </w:rPr>
          </w:rPrChange>
        </w:rPr>
        <w:t xml:space="preserve">selection of </w:t>
      </w:r>
      <w:r w:rsidR="00247F7B" w:rsidRPr="00643F8D">
        <w:rPr>
          <w:rFonts w:ascii="Times New Roman" w:hAnsi="Times New Roman" w:cs="Times New Roman"/>
          <w:rPrChange w:id="653" w:author="Dave Garshelis" w:date="2018-11-01T12:28:00Z">
            <w:rPr>
              <w:rFonts w:ascii="Times New Roman" w:hAnsi="Times New Roman" w:cs="Times New Roman"/>
              <w:highlight w:val="yellow"/>
            </w:rPr>
          </w:rPrChange>
        </w:rPr>
        <w:t xml:space="preserve">fewer </w:t>
      </w:r>
      <w:r w:rsidR="003C5884" w:rsidRPr="00643F8D">
        <w:rPr>
          <w:rFonts w:ascii="Times New Roman" w:hAnsi="Times New Roman" w:cs="Times New Roman"/>
          <w:rPrChange w:id="654" w:author="Dave Garshelis" w:date="2018-11-01T12:28:00Z">
            <w:rPr>
              <w:rFonts w:ascii="Times New Roman" w:hAnsi="Times New Roman" w:cs="Times New Roman"/>
              <w:highlight w:val="yellow"/>
            </w:rPr>
          </w:rPrChange>
        </w:rPr>
        <w:t xml:space="preserve">redundant </w:t>
      </w:r>
      <w:r w:rsidR="00247F7B" w:rsidRPr="00643F8D">
        <w:rPr>
          <w:rFonts w:ascii="Times New Roman" w:hAnsi="Times New Roman" w:cs="Times New Roman"/>
          <w:rPrChange w:id="655" w:author="Dave Garshelis" w:date="2018-11-01T12:28:00Z">
            <w:rPr>
              <w:rFonts w:ascii="Times New Roman" w:hAnsi="Times New Roman" w:cs="Times New Roman"/>
              <w:highlight w:val="yellow"/>
            </w:rPr>
          </w:rPrChange>
        </w:rPr>
        <w:t xml:space="preserve">samples </w:t>
      </w:r>
      <w:r w:rsidR="00B527EC" w:rsidRPr="00643F8D">
        <w:rPr>
          <w:rFonts w:ascii="Times New Roman" w:hAnsi="Times New Roman" w:cs="Times New Roman"/>
          <w:rPrChange w:id="656" w:author="Dave Garshelis" w:date="2018-11-01T12:28:00Z">
            <w:rPr>
              <w:rFonts w:ascii="Times New Roman" w:hAnsi="Times New Roman" w:cs="Times New Roman"/>
              <w:highlight w:val="yellow"/>
            </w:rPr>
          </w:rPrChange>
        </w:rPr>
        <w:t>than SRS</w:t>
      </w:r>
      <w:ins w:id="657" w:author="Dave Garshelis" w:date="2018-11-01T12:28:00Z">
        <w:r w:rsidR="00643F8D">
          <w:rPr>
            <w:rFonts w:ascii="Times New Roman" w:hAnsi="Times New Roman" w:cs="Times New Roman"/>
          </w:rPr>
          <w:t xml:space="preserve"> (Fig. 6)</w:t>
        </w:r>
      </w:ins>
      <w:r w:rsidR="00247F7B">
        <w:rPr>
          <w:rFonts w:ascii="Times New Roman" w:hAnsi="Times New Roman" w:cs="Times New Roman"/>
        </w:rPr>
        <w:t xml:space="preserve">. </w:t>
      </w:r>
      <w:ins w:id="658" w:author="Dave Garshelis" w:date="2018-11-02T13:21:00Z">
        <w:r w:rsidR="00A47643">
          <w:rPr>
            <w:rFonts w:ascii="Times New Roman" w:hAnsi="Times New Roman" w:cs="Times New Roman"/>
          </w:rPr>
          <w:t>Furthermore, we note that our form of SPR included two stages –– one directed at ensuring the inclu</w:t>
        </w:r>
      </w:ins>
      <w:ins w:id="659" w:author="Dave Garshelis" w:date="2018-11-02T13:22:00Z">
        <w:r w:rsidR="00A47643">
          <w:rPr>
            <w:rFonts w:ascii="Times New Roman" w:hAnsi="Times New Roman" w:cs="Times New Roman"/>
          </w:rPr>
          <w:t>sion of all site-sessions, followed by SRS sampling, where sites with lots of hair would be sampled more.</w:t>
        </w:r>
      </w:ins>
    </w:p>
    <w:p w14:paraId="53CF49B7" w14:textId="295C5A7D" w:rsidR="00B527EC" w:rsidRDefault="00615C1F" w:rsidP="00B527EC">
      <w:pPr>
        <w:pStyle w:val="BodyText"/>
        <w:spacing w:before="0" w:after="0" w:line="480" w:lineRule="auto"/>
        <w:ind w:firstLine="720"/>
        <w:rPr>
          <w:rFonts w:ascii="Times New Roman" w:hAnsi="Times New Roman" w:cs="Times New Roman"/>
        </w:rPr>
      </w:pPr>
      <w:commentRangeStart w:id="660"/>
      <w:r>
        <w:rPr>
          <w:rFonts w:ascii="Times New Roman" w:hAnsi="Times New Roman" w:cs="Times New Roman"/>
        </w:rPr>
        <w:t>T</w:t>
      </w:r>
      <w:r w:rsidR="00B527EC" w:rsidRPr="00B7563B">
        <w:rPr>
          <w:rFonts w:ascii="Times New Roman" w:hAnsi="Times New Roman" w:cs="Times New Roman"/>
        </w:rPr>
        <w:t>he benefits of using non-proportional sampling</w:t>
      </w:r>
      <w:r w:rsidR="00B527EC">
        <w:rPr>
          <w:rFonts w:ascii="Times New Roman" w:hAnsi="Times New Roman" w:cs="Times New Roman"/>
        </w:rPr>
        <w:t xml:space="preserve"> (SPR)</w:t>
      </w:r>
      <w:r w:rsidR="00B527EC" w:rsidRPr="00B7563B">
        <w:rPr>
          <w:rFonts w:ascii="Times New Roman" w:hAnsi="Times New Roman" w:cs="Times New Roman"/>
        </w:rPr>
        <w:t xml:space="preserve"> </w:t>
      </w:r>
      <w:r w:rsidR="00B527EC">
        <w:rPr>
          <w:rFonts w:ascii="Times New Roman" w:hAnsi="Times New Roman" w:cs="Times New Roman"/>
        </w:rPr>
        <w:t>were</w:t>
      </w:r>
      <w:r w:rsidR="00B527EC" w:rsidRPr="00B7563B">
        <w:rPr>
          <w:rFonts w:ascii="Times New Roman" w:hAnsi="Times New Roman" w:cs="Times New Roman"/>
        </w:rPr>
        <w:t xml:space="preserve"> greatest when individuals exhibit</w:t>
      </w:r>
      <w:r w:rsidR="00B527EC">
        <w:rPr>
          <w:rFonts w:ascii="Times New Roman" w:hAnsi="Times New Roman" w:cs="Times New Roman"/>
        </w:rPr>
        <w:t>ed</w:t>
      </w:r>
      <w:r w:rsidR="00B527EC" w:rsidRPr="00B7563B">
        <w:rPr>
          <w:rFonts w:ascii="Times New Roman" w:hAnsi="Times New Roman" w:cs="Times New Roman"/>
        </w:rPr>
        <w:t xml:space="preserve"> substantial heterogeneity in their capture propensities</w:t>
      </w:r>
      <w:r w:rsidR="009D7052">
        <w:rPr>
          <w:rFonts w:ascii="Times New Roman" w:hAnsi="Times New Roman" w:cs="Times New Roman"/>
        </w:rPr>
        <w:t xml:space="preserve"> and</w:t>
      </w:r>
      <w:r w:rsidR="00B527EC" w:rsidRPr="00B7563B">
        <w:rPr>
          <w:rFonts w:ascii="Times New Roman" w:hAnsi="Times New Roman" w:cs="Times New Roman"/>
        </w:rPr>
        <w:t xml:space="preserve"> le</w:t>
      </w:r>
      <w:r w:rsidR="00B527EC">
        <w:rPr>
          <w:rFonts w:ascii="Times New Roman" w:hAnsi="Times New Roman" w:cs="Times New Roman"/>
        </w:rPr>
        <w:t>ft</w:t>
      </w:r>
      <w:r w:rsidR="00B527EC" w:rsidRPr="00B7563B">
        <w:rPr>
          <w:rFonts w:ascii="Times New Roman" w:hAnsi="Times New Roman" w:cs="Times New Roman"/>
        </w:rPr>
        <w:t xml:space="preserve"> multiple samples at a trap,</w:t>
      </w:r>
      <w:r w:rsidR="009D7052">
        <w:rPr>
          <w:rFonts w:ascii="Times New Roman" w:hAnsi="Times New Roman" w:cs="Times New Roman"/>
        </w:rPr>
        <w:t xml:space="preserve"> both</w:t>
      </w:r>
      <w:r w:rsidR="00B527EC" w:rsidRPr="00B7563B">
        <w:rPr>
          <w:rFonts w:ascii="Times New Roman" w:hAnsi="Times New Roman" w:cs="Times New Roman"/>
        </w:rPr>
        <w:t xml:space="preserve"> </w:t>
      </w:r>
      <w:r w:rsidR="009D7052">
        <w:rPr>
          <w:rFonts w:ascii="Times New Roman" w:hAnsi="Times New Roman" w:cs="Times New Roman"/>
        </w:rPr>
        <w:t>of which were clear</w:t>
      </w:r>
      <w:r w:rsidR="00343B84">
        <w:rPr>
          <w:rFonts w:ascii="Times New Roman" w:hAnsi="Times New Roman" w:cs="Times New Roman"/>
        </w:rPr>
        <w:t>ly true</w:t>
      </w:r>
      <w:r w:rsidR="009D7052">
        <w:rPr>
          <w:rFonts w:ascii="Times New Roman" w:hAnsi="Times New Roman" w:cs="Times New Roman"/>
        </w:rPr>
        <w:t xml:space="preserve"> in the empirical study</w:t>
      </w:r>
      <w:commentRangeEnd w:id="660"/>
      <w:r w:rsidR="00607034">
        <w:rPr>
          <w:rStyle w:val="CommentReference"/>
        </w:rPr>
        <w:commentReference w:id="660"/>
      </w:r>
      <w:r w:rsidR="009D7052">
        <w:rPr>
          <w:rFonts w:ascii="Times New Roman" w:hAnsi="Times New Roman" w:cs="Times New Roman"/>
        </w:rPr>
        <w:t xml:space="preserve"> and are </w:t>
      </w:r>
      <w:r w:rsidR="009D7052" w:rsidRPr="00842711">
        <w:rPr>
          <w:rFonts w:ascii="Times New Roman" w:hAnsi="Times New Roman" w:cs="Times New Roman"/>
          <w:rPrChange w:id="661" w:author="Garshelis, Dave L (DNR)" w:date="2018-11-02T14:59:00Z">
            <w:rPr>
              <w:rFonts w:ascii="Times New Roman" w:hAnsi="Times New Roman" w:cs="Times New Roman"/>
            </w:rPr>
          </w:rPrChange>
        </w:rPr>
        <w:t xml:space="preserve">widely acknowledged </w:t>
      </w:r>
      <w:ins w:id="662" w:author="Dave Garshelis" w:date="2018-11-02T14:18:00Z">
        <w:r w:rsidR="001C6DB0" w:rsidRPr="00842711">
          <w:rPr>
            <w:rFonts w:ascii="Times New Roman" w:hAnsi="Times New Roman" w:cs="Times New Roman"/>
            <w:rPrChange w:id="663" w:author="Garshelis, Dave L (DNR)" w:date="2018-11-02T14:59:00Z">
              <w:rPr>
                <w:rFonts w:ascii="Times New Roman" w:hAnsi="Times New Roman" w:cs="Times New Roman"/>
                <w:highlight w:val="green"/>
              </w:rPr>
            </w:rPrChange>
          </w:rPr>
          <w:t>in other bear</w:t>
        </w:r>
      </w:ins>
      <w:del w:id="664" w:author="Dave Garshelis" w:date="2018-11-02T14:18:00Z">
        <w:r w:rsidR="00343B84" w:rsidRPr="00842711" w:rsidDel="001C6DB0">
          <w:rPr>
            <w:rFonts w:ascii="Times New Roman" w:hAnsi="Times New Roman" w:cs="Times New Roman"/>
            <w:rPrChange w:id="665" w:author="Garshelis, Dave L (DNR)" w:date="2018-11-02T14:59:00Z">
              <w:rPr>
                <w:rFonts w:ascii="Times New Roman" w:hAnsi="Times New Roman" w:cs="Times New Roman"/>
              </w:rPr>
            </w:rPrChange>
          </w:rPr>
          <w:delText xml:space="preserve">to be true </w:delText>
        </w:r>
        <w:r w:rsidR="009D7052" w:rsidRPr="00842711" w:rsidDel="001C6DB0">
          <w:rPr>
            <w:rFonts w:ascii="Times New Roman" w:hAnsi="Times New Roman" w:cs="Times New Roman"/>
            <w:rPrChange w:id="666" w:author="Garshelis, Dave L (DNR)" w:date="2018-11-02T14:59:00Z">
              <w:rPr>
                <w:rFonts w:ascii="Times New Roman" w:hAnsi="Times New Roman" w:cs="Times New Roman"/>
              </w:rPr>
            </w:rPrChange>
          </w:rPr>
          <w:delText>by bear researchers conducting</w:delText>
        </w:r>
      </w:del>
      <w:r w:rsidR="009D7052" w:rsidRPr="00842711">
        <w:rPr>
          <w:rFonts w:ascii="Times New Roman" w:hAnsi="Times New Roman" w:cs="Times New Roman"/>
          <w:rPrChange w:id="667" w:author="Garshelis, Dave L (DNR)" w:date="2018-11-02T14:59:00Z">
            <w:rPr>
              <w:rFonts w:ascii="Times New Roman" w:hAnsi="Times New Roman" w:cs="Times New Roman"/>
            </w:rPr>
          </w:rPrChange>
        </w:rPr>
        <w:t xml:space="preserve"> hair-trapping </w:t>
      </w:r>
      <w:r w:rsidR="00343B84" w:rsidRPr="00842711">
        <w:rPr>
          <w:rFonts w:ascii="Times New Roman" w:hAnsi="Times New Roman" w:cs="Times New Roman"/>
          <w:rPrChange w:id="668" w:author="Garshelis, Dave L (DNR)" w:date="2018-11-02T14:59:00Z">
            <w:rPr>
              <w:rFonts w:ascii="Times New Roman" w:hAnsi="Times New Roman" w:cs="Times New Roman"/>
            </w:rPr>
          </w:rPrChange>
        </w:rPr>
        <w:t xml:space="preserve">studies </w:t>
      </w:r>
      <w:r w:rsidR="00343B84" w:rsidRPr="00842711">
        <w:rPr>
          <w:rFonts w:ascii="Times New Roman" w:hAnsi="Times New Roman" w:cs="Times New Roman"/>
          <w:rPrChange w:id="669" w:author="Garshelis, Dave L (DNR)" w:date="2018-11-02T14:59:00Z">
            <w:rPr>
              <w:rFonts w:ascii="Times New Roman" w:hAnsi="Times New Roman" w:cs="Times New Roman"/>
              <w:highlight w:val="yellow"/>
            </w:rPr>
          </w:rPrChange>
        </w:rPr>
        <w:t>(</w:t>
      </w:r>
      <w:ins w:id="670" w:author="Dave Garshelis" w:date="2018-11-02T14:03:00Z">
        <w:r w:rsidR="00ED7D25" w:rsidRPr="00842711">
          <w:rPr>
            <w:rFonts w:ascii="Times New Roman" w:hAnsi="Times New Roman" w:cs="Times New Roman"/>
            <w:rPrChange w:id="671" w:author="Garshelis, Dave L (DNR)" w:date="2018-11-02T14:59:00Z">
              <w:rPr>
                <w:rFonts w:ascii="Times New Roman" w:hAnsi="Times New Roman" w:cs="Times New Roman"/>
                <w:highlight w:val="yellow"/>
              </w:rPr>
            </w:rPrChange>
          </w:rPr>
          <w:t xml:space="preserve">Boulanger </w:t>
        </w:r>
        <w:r w:rsidR="00ED7D25" w:rsidRPr="00842711">
          <w:rPr>
            <w:rFonts w:ascii="Times New Roman" w:hAnsi="Times New Roman" w:cs="Times New Roman"/>
            <w:i/>
            <w:rPrChange w:id="672" w:author="Garshelis, Dave L (DNR)" w:date="2018-11-02T14:59:00Z">
              <w:rPr>
                <w:rFonts w:ascii="Times New Roman" w:hAnsi="Times New Roman" w:cs="Times New Roman"/>
                <w:highlight w:val="yellow"/>
              </w:rPr>
            </w:rPrChange>
          </w:rPr>
          <w:t>et al.</w:t>
        </w:r>
        <w:r w:rsidR="00ED7D25" w:rsidRPr="00842711">
          <w:rPr>
            <w:rFonts w:ascii="Times New Roman" w:hAnsi="Times New Roman" w:cs="Times New Roman"/>
            <w:rPrChange w:id="673" w:author="Garshelis, Dave L (DNR)" w:date="2018-11-02T14:59:00Z">
              <w:rPr>
                <w:rFonts w:ascii="Times New Roman" w:hAnsi="Times New Roman" w:cs="Times New Roman"/>
                <w:highlight w:val="yellow"/>
              </w:rPr>
            </w:rPrChange>
          </w:rPr>
          <w:t xml:space="preserve"> 2006; </w:t>
        </w:r>
      </w:ins>
      <w:proofErr w:type="spellStart"/>
      <w:ins w:id="674" w:author="Dave Garshelis" w:date="2018-11-02T14:00:00Z">
        <w:r w:rsidR="00ED7D25" w:rsidRPr="00842711">
          <w:rPr>
            <w:rFonts w:ascii="Times New Roman" w:hAnsi="Times New Roman" w:cs="Times New Roman"/>
            <w:rPrChange w:id="675" w:author="Garshelis, Dave L (DNR)" w:date="2018-11-02T14:59:00Z">
              <w:rPr>
                <w:rFonts w:ascii="Times New Roman" w:hAnsi="Times New Roman" w:cs="Times New Roman"/>
                <w:highlight w:val="yellow"/>
              </w:rPr>
            </w:rPrChange>
          </w:rPr>
          <w:t>Tredick</w:t>
        </w:r>
        <w:proofErr w:type="spellEnd"/>
        <w:r w:rsidR="00ED7D25" w:rsidRPr="00842711">
          <w:rPr>
            <w:rFonts w:ascii="Times New Roman" w:hAnsi="Times New Roman" w:cs="Times New Roman"/>
            <w:rPrChange w:id="676" w:author="Garshelis, Dave L (DNR)" w:date="2018-11-02T14:59:00Z">
              <w:rPr>
                <w:rFonts w:ascii="Times New Roman" w:hAnsi="Times New Roman" w:cs="Times New Roman"/>
                <w:highlight w:val="yellow"/>
              </w:rPr>
            </w:rPrChange>
          </w:rPr>
          <w:t xml:space="preserve"> </w:t>
        </w:r>
        <w:r w:rsidR="00ED7D25" w:rsidRPr="00842711">
          <w:rPr>
            <w:rFonts w:ascii="Times New Roman" w:hAnsi="Times New Roman" w:cs="Times New Roman"/>
            <w:i/>
            <w:rPrChange w:id="677" w:author="Garshelis, Dave L (DNR)" w:date="2018-11-02T14:59:00Z">
              <w:rPr>
                <w:rFonts w:ascii="Times New Roman" w:hAnsi="Times New Roman" w:cs="Times New Roman"/>
                <w:highlight w:val="yellow"/>
              </w:rPr>
            </w:rPrChange>
          </w:rPr>
          <w:t>et al.</w:t>
        </w:r>
        <w:r w:rsidR="00ED7D25" w:rsidRPr="00842711">
          <w:rPr>
            <w:rFonts w:ascii="Times New Roman" w:hAnsi="Times New Roman" w:cs="Times New Roman"/>
            <w:rPrChange w:id="678" w:author="Garshelis, Dave L (DNR)" w:date="2018-11-02T14:59:00Z">
              <w:rPr>
                <w:rFonts w:ascii="Times New Roman" w:hAnsi="Times New Roman" w:cs="Times New Roman"/>
                <w:highlight w:val="yellow"/>
              </w:rPr>
            </w:rPrChange>
          </w:rPr>
          <w:t xml:space="preserve"> </w:t>
        </w:r>
        <w:proofErr w:type="gramStart"/>
        <w:r w:rsidR="00ED7D25" w:rsidRPr="00842711">
          <w:rPr>
            <w:rFonts w:ascii="Times New Roman" w:hAnsi="Times New Roman" w:cs="Times New Roman"/>
            <w:rPrChange w:id="679" w:author="Garshelis, Dave L (DNR)" w:date="2018-11-02T14:59:00Z">
              <w:rPr>
                <w:rFonts w:ascii="Times New Roman" w:hAnsi="Times New Roman" w:cs="Times New Roman"/>
                <w:highlight w:val="yellow"/>
              </w:rPr>
            </w:rPrChange>
          </w:rPr>
          <w:t>2007</w:t>
        </w:r>
      </w:ins>
      <w:r w:rsidR="00343B84" w:rsidRPr="00842711">
        <w:rPr>
          <w:rFonts w:ascii="Times New Roman" w:hAnsi="Times New Roman" w:cs="Times New Roman"/>
          <w:rPrChange w:id="680" w:author="Garshelis, Dave L (DNR)" w:date="2018-11-02T14:59:00Z">
            <w:rPr>
              <w:rFonts w:ascii="Times New Roman" w:hAnsi="Times New Roman" w:cs="Times New Roman"/>
              <w:highlight w:val="yellow"/>
            </w:rPr>
          </w:rPrChange>
        </w:rPr>
        <w:t xml:space="preserve"> </w:t>
      </w:r>
      <w:ins w:id="681" w:author="Dave Garshelis" w:date="2018-11-02T14:17:00Z">
        <w:r w:rsidR="003C529A" w:rsidRPr="00842711">
          <w:rPr>
            <w:rFonts w:ascii="Times New Roman" w:hAnsi="Times New Roman" w:cs="Times New Roman"/>
            <w:rPrChange w:id="682" w:author="Garshelis, Dave L (DNR)" w:date="2018-11-02T14:59:00Z">
              <w:rPr>
                <w:rFonts w:ascii="Times New Roman" w:hAnsi="Times New Roman" w:cs="Times New Roman"/>
                <w:highlight w:val="yellow"/>
              </w:rPr>
            </w:rPrChange>
          </w:rPr>
          <w:t>;</w:t>
        </w:r>
        <w:proofErr w:type="gramEnd"/>
        <w:r w:rsidR="001C6DB0" w:rsidRPr="00842711">
          <w:rPr>
            <w:rFonts w:ascii="Times New Roman" w:hAnsi="Times New Roman" w:cs="Times New Roman"/>
            <w:rPrChange w:id="683" w:author="Garshelis, Dave L (DNR)" w:date="2018-11-02T14:59:00Z">
              <w:rPr>
                <w:rFonts w:ascii="Times New Roman" w:hAnsi="Times New Roman" w:cs="Times New Roman"/>
                <w:highlight w:val="yellow"/>
              </w:rPr>
            </w:rPrChange>
          </w:rPr>
          <w:t xml:space="preserve"> </w:t>
        </w:r>
        <w:proofErr w:type="spellStart"/>
        <w:r w:rsidR="001C6DB0" w:rsidRPr="00842711">
          <w:rPr>
            <w:rFonts w:ascii="Times New Roman" w:hAnsi="Times New Roman" w:cs="Times New Roman"/>
            <w:rPrChange w:id="684" w:author="Garshelis, Dave L (DNR)" w:date="2018-11-02T14:59:00Z">
              <w:rPr>
                <w:rFonts w:ascii="Times New Roman" w:hAnsi="Times New Roman" w:cs="Times New Roman"/>
                <w:highlight w:val="yellow"/>
              </w:rPr>
            </w:rPrChange>
          </w:rPr>
          <w:t>Drew</w:t>
        </w:r>
      </w:ins>
      <w:ins w:id="685" w:author="Dave Garshelis" w:date="2018-11-02T14:19:00Z">
        <w:r w:rsidR="001C6DB0" w:rsidRPr="00842711">
          <w:rPr>
            <w:rFonts w:ascii="Times New Roman" w:hAnsi="Times New Roman" w:cs="Times New Roman"/>
            <w:rPrChange w:id="686" w:author="Garshelis, Dave L (DNR)" w:date="2018-11-02T14:59:00Z">
              <w:rPr>
                <w:rFonts w:ascii="Times New Roman" w:hAnsi="Times New Roman" w:cs="Times New Roman"/>
                <w:highlight w:val="yellow"/>
              </w:rPr>
            </w:rPrChange>
          </w:rPr>
          <w:t>ry</w:t>
        </w:r>
        <w:proofErr w:type="spellEnd"/>
        <w:r w:rsidR="001C6DB0" w:rsidRPr="00842711">
          <w:rPr>
            <w:rFonts w:ascii="Times New Roman" w:hAnsi="Times New Roman" w:cs="Times New Roman"/>
            <w:rPrChange w:id="687" w:author="Garshelis, Dave L (DNR)" w:date="2018-11-02T14:59:00Z">
              <w:rPr>
                <w:rFonts w:ascii="Times New Roman" w:hAnsi="Times New Roman" w:cs="Times New Roman"/>
                <w:highlight w:val="yellow"/>
              </w:rPr>
            </w:rPrChange>
          </w:rPr>
          <w:t xml:space="preserve"> </w:t>
        </w:r>
        <w:r w:rsidR="001C6DB0" w:rsidRPr="00842711">
          <w:rPr>
            <w:rFonts w:ascii="Times New Roman" w:hAnsi="Times New Roman" w:cs="Times New Roman"/>
            <w:i/>
            <w:rPrChange w:id="688" w:author="Garshelis, Dave L (DNR)" w:date="2018-11-02T14:59:00Z">
              <w:rPr>
                <w:rFonts w:ascii="Times New Roman" w:hAnsi="Times New Roman" w:cs="Times New Roman"/>
                <w:highlight w:val="yellow"/>
              </w:rPr>
            </w:rPrChange>
          </w:rPr>
          <w:t>et al.</w:t>
        </w:r>
        <w:r w:rsidR="001C6DB0" w:rsidRPr="00842711">
          <w:rPr>
            <w:rFonts w:ascii="Times New Roman" w:hAnsi="Times New Roman" w:cs="Times New Roman"/>
            <w:rPrChange w:id="689" w:author="Garshelis, Dave L (DNR)" w:date="2018-11-02T14:59:00Z">
              <w:rPr>
                <w:rFonts w:ascii="Times New Roman" w:hAnsi="Times New Roman" w:cs="Times New Roman"/>
                <w:highlight w:val="yellow"/>
              </w:rPr>
            </w:rPrChange>
          </w:rPr>
          <w:t xml:space="preserve"> 2013</w:t>
        </w:r>
      </w:ins>
      <w:ins w:id="690" w:author="Dave Garshelis" w:date="2018-11-02T14:24:00Z">
        <w:r w:rsidR="001C6DB0" w:rsidRPr="00842711">
          <w:rPr>
            <w:rFonts w:ascii="Times New Roman" w:hAnsi="Times New Roman" w:cs="Times New Roman"/>
            <w:rPrChange w:id="691" w:author="Garshelis, Dave L (DNR)" w:date="2018-11-02T14:59:00Z">
              <w:rPr>
                <w:rFonts w:ascii="Times New Roman" w:hAnsi="Times New Roman" w:cs="Times New Roman"/>
                <w:highlight w:val="yellow"/>
              </w:rPr>
            </w:rPrChange>
          </w:rPr>
          <w:t xml:space="preserve">; Murphy </w:t>
        </w:r>
        <w:r w:rsidR="001C6DB0" w:rsidRPr="00842711">
          <w:rPr>
            <w:rFonts w:ascii="Times New Roman" w:hAnsi="Times New Roman" w:cs="Times New Roman"/>
            <w:i/>
            <w:rPrChange w:id="692" w:author="Garshelis, Dave L (DNR)" w:date="2018-11-02T14:59:00Z">
              <w:rPr>
                <w:rFonts w:ascii="Times New Roman" w:hAnsi="Times New Roman" w:cs="Times New Roman"/>
                <w:highlight w:val="yellow"/>
              </w:rPr>
            </w:rPrChange>
          </w:rPr>
          <w:t>et al.</w:t>
        </w:r>
        <w:r w:rsidR="001C6DB0" w:rsidRPr="00842711">
          <w:rPr>
            <w:rFonts w:ascii="Times New Roman" w:hAnsi="Times New Roman" w:cs="Times New Roman"/>
            <w:rPrChange w:id="693" w:author="Garshelis, Dave L (DNR)" w:date="2018-11-02T14:59:00Z">
              <w:rPr>
                <w:rFonts w:ascii="Times New Roman" w:hAnsi="Times New Roman" w:cs="Times New Roman"/>
                <w:highlight w:val="yellow"/>
              </w:rPr>
            </w:rPrChange>
          </w:rPr>
          <w:t xml:space="preserve"> </w:t>
        </w:r>
      </w:ins>
      <w:ins w:id="694" w:author="Dave Garshelis [3]" w:date="2018-11-02T14:34:00Z">
        <w:r w:rsidR="00AE7FB9" w:rsidRPr="00842711">
          <w:rPr>
            <w:rFonts w:ascii="Times New Roman" w:hAnsi="Times New Roman" w:cs="Times New Roman"/>
            <w:rPrChange w:id="695" w:author="Garshelis, Dave L (DNR)" w:date="2018-11-02T14:59:00Z">
              <w:rPr>
                <w:rFonts w:ascii="Times New Roman" w:hAnsi="Times New Roman" w:cs="Times New Roman"/>
                <w:highlight w:val="yellow"/>
              </w:rPr>
            </w:rPrChange>
          </w:rPr>
          <w:t xml:space="preserve">2016, </w:t>
        </w:r>
      </w:ins>
      <w:ins w:id="696" w:author="Dave Garshelis" w:date="2018-11-02T14:24:00Z">
        <w:r w:rsidR="001C6DB0" w:rsidRPr="00842711">
          <w:rPr>
            <w:rFonts w:ascii="Times New Roman" w:hAnsi="Times New Roman" w:cs="Times New Roman"/>
            <w:rPrChange w:id="697" w:author="Garshelis, Dave L (DNR)" w:date="2018-11-02T14:59:00Z">
              <w:rPr>
                <w:rFonts w:ascii="Times New Roman" w:hAnsi="Times New Roman" w:cs="Times New Roman"/>
                <w:highlight w:val="yellow"/>
              </w:rPr>
            </w:rPrChange>
          </w:rPr>
          <w:t>2017</w:t>
        </w:r>
      </w:ins>
      <w:del w:id="698" w:author="Dave Garshelis" w:date="2018-11-02T14:17:00Z">
        <w:r w:rsidR="00343B84" w:rsidRPr="00842711" w:rsidDel="003C529A">
          <w:rPr>
            <w:rFonts w:ascii="Times New Roman" w:hAnsi="Times New Roman" w:cs="Times New Roman"/>
            <w:rPrChange w:id="699" w:author="Garshelis, Dave L (DNR)" w:date="2018-11-02T14:59:00Z">
              <w:rPr>
                <w:rFonts w:ascii="Times New Roman" w:hAnsi="Times New Roman" w:cs="Times New Roman"/>
                <w:highlight w:val="yellow"/>
              </w:rPr>
            </w:rPrChange>
          </w:rPr>
          <w:delText xml:space="preserve"> </w:delText>
        </w:r>
      </w:del>
      <w:r w:rsidR="00343B84" w:rsidRPr="00842711">
        <w:rPr>
          <w:rFonts w:ascii="Times New Roman" w:hAnsi="Times New Roman" w:cs="Times New Roman"/>
          <w:rPrChange w:id="700" w:author="Garshelis, Dave L (DNR)" w:date="2018-11-02T14:59:00Z">
            <w:rPr>
              <w:rFonts w:ascii="Times New Roman" w:hAnsi="Times New Roman" w:cs="Times New Roman"/>
              <w:highlight w:val="yellow"/>
            </w:rPr>
          </w:rPrChange>
        </w:rPr>
        <w:t>)</w:t>
      </w:r>
      <w:r w:rsidR="009D7052" w:rsidRPr="00842711">
        <w:rPr>
          <w:rFonts w:ascii="Times New Roman" w:hAnsi="Times New Roman" w:cs="Times New Roman"/>
          <w:rPrChange w:id="701" w:author="Garshelis, Dave L (DNR)" w:date="2018-11-02T14:59:00Z">
            <w:rPr>
              <w:rFonts w:ascii="Times New Roman" w:hAnsi="Times New Roman" w:cs="Times New Roman"/>
              <w:highlight w:val="yellow"/>
            </w:rPr>
          </w:rPrChange>
        </w:rPr>
        <w:t>.</w:t>
      </w:r>
      <w:r w:rsidR="009D7052">
        <w:rPr>
          <w:rFonts w:ascii="Times New Roman" w:hAnsi="Times New Roman" w:cs="Times New Roman"/>
        </w:rPr>
        <w:t xml:space="preserve"> </w:t>
      </w:r>
      <w:r w:rsidR="00E31F45">
        <w:rPr>
          <w:rFonts w:ascii="Times New Roman" w:hAnsi="Times New Roman" w:cs="Times New Roman"/>
        </w:rPr>
        <w:t xml:space="preserve">The reduced bias </w:t>
      </w:r>
      <w:r w:rsidR="00343B84">
        <w:rPr>
          <w:rFonts w:ascii="Times New Roman" w:hAnsi="Times New Roman" w:cs="Times New Roman"/>
        </w:rPr>
        <w:t xml:space="preserve">of </w:t>
      </w:r>
      <w:r w:rsidR="00E31F45">
        <w:rPr>
          <w:rFonts w:ascii="Times New Roman" w:hAnsi="Times New Roman" w:cs="Times New Roman"/>
        </w:rPr>
        <w:t>SPR sampling relative to</w:t>
      </w:r>
      <w:r w:rsidR="00343B84">
        <w:rPr>
          <w:rFonts w:ascii="Times New Roman" w:hAnsi="Times New Roman" w:cs="Times New Roman"/>
        </w:rPr>
        <w:t xml:space="preserve"> SRS sampling was most evident </w:t>
      </w:r>
      <w:r w:rsidR="00B527EC" w:rsidRPr="00B7563B">
        <w:rPr>
          <w:rFonts w:ascii="Times New Roman" w:hAnsi="Times New Roman" w:cs="Times New Roman"/>
        </w:rPr>
        <w:t xml:space="preserve">when </w:t>
      </w:r>
      <w:r w:rsidR="00B527EC">
        <w:rPr>
          <w:rFonts w:ascii="Times New Roman" w:hAnsi="Times New Roman" w:cs="Times New Roman"/>
        </w:rPr>
        <w:t xml:space="preserve">relatively few samples </w:t>
      </w:r>
      <w:r w:rsidR="00E31F45">
        <w:rPr>
          <w:rFonts w:ascii="Times New Roman" w:hAnsi="Times New Roman" w:cs="Times New Roman"/>
        </w:rPr>
        <w:t xml:space="preserve">were </w:t>
      </w:r>
      <w:r w:rsidR="007C166E">
        <w:rPr>
          <w:rFonts w:ascii="Times New Roman" w:hAnsi="Times New Roman" w:cs="Times New Roman"/>
        </w:rPr>
        <w:t>processed</w:t>
      </w:r>
      <w:r w:rsidR="0010485B">
        <w:rPr>
          <w:rFonts w:ascii="Times New Roman" w:hAnsi="Times New Roman" w:cs="Times New Roman"/>
        </w:rPr>
        <w:t xml:space="preserve">, which is often the case in </w:t>
      </w:r>
      <w:r w:rsidR="00E31F45">
        <w:rPr>
          <w:rFonts w:ascii="Times New Roman" w:hAnsi="Times New Roman" w:cs="Times New Roman"/>
        </w:rPr>
        <w:t xml:space="preserve">field studies </w:t>
      </w:r>
      <w:r w:rsidR="0010485B">
        <w:rPr>
          <w:rFonts w:ascii="Times New Roman" w:hAnsi="Times New Roman" w:cs="Times New Roman"/>
        </w:rPr>
        <w:t xml:space="preserve">with constrained </w:t>
      </w:r>
      <w:r w:rsidR="00E31F45">
        <w:rPr>
          <w:rFonts w:ascii="Times New Roman" w:hAnsi="Times New Roman" w:cs="Times New Roman"/>
        </w:rPr>
        <w:t>budgets</w:t>
      </w:r>
      <w:del w:id="702" w:author="Dave Garshelis" w:date="2018-11-01T12:30:00Z">
        <w:r w:rsidR="001516F8" w:rsidDel="00643F8D">
          <w:rPr>
            <w:rFonts w:ascii="Times New Roman" w:hAnsi="Times New Roman" w:cs="Times New Roman"/>
          </w:rPr>
          <w:delText xml:space="preserve"> </w:delText>
        </w:r>
        <w:r w:rsidR="001516F8" w:rsidRPr="00643F8D" w:rsidDel="00643F8D">
          <w:rPr>
            <w:rFonts w:ascii="Times New Roman" w:hAnsi="Times New Roman" w:cs="Times New Roman"/>
          </w:rPr>
          <w:delText>(</w:delText>
        </w:r>
        <w:commentRangeStart w:id="703"/>
        <w:r w:rsidR="001516F8" w:rsidRPr="00643F8D" w:rsidDel="00643F8D">
          <w:rPr>
            <w:rFonts w:ascii="Times New Roman" w:hAnsi="Times New Roman" w:cs="Times New Roman"/>
          </w:rPr>
          <w:delText xml:space="preserve">Boulanger </w:delText>
        </w:r>
        <w:r w:rsidR="001516F8" w:rsidRPr="00643F8D" w:rsidDel="00643F8D">
          <w:rPr>
            <w:rFonts w:ascii="Times New Roman" w:hAnsi="Times New Roman" w:cs="Times New Roman"/>
            <w:i/>
          </w:rPr>
          <w:delText>et al.</w:delText>
        </w:r>
        <w:r w:rsidR="001516F8" w:rsidRPr="00643F8D" w:rsidDel="00643F8D">
          <w:rPr>
            <w:rFonts w:ascii="Times New Roman" w:hAnsi="Times New Roman" w:cs="Times New Roman"/>
          </w:rPr>
          <w:delText xml:space="preserve"> 2004; Petit and Valiere 2006; Gervasi </w:delText>
        </w:r>
        <w:r w:rsidR="001516F8" w:rsidRPr="00643F8D" w:rsidDel="00643F8D">
          <w:rPr>
            <w:rFonts w:ascii="Times New Roman" w:hAnsi="Times New Roman" w:cs="Times New Roman"/>
            <w:i/>
          </w:rPr>
          <w:delText>et al.</w:delText>
        </w:r>
        <w:r w:rsidR="001516F8" w:rsidRPr="00643F8D" w:rsidDel="00643F8D">
          <w:rPr>
            <w:rFonts w:ascii="Times New Roman" w:hAnsi="Times New Roman" w:cs="Times New Roman"/>
          </w:rPr>
          <w:delText xml:space="preserve"> 2008; Settlage </w:delText>
        </w:r>
        <w:r w:rsidR="001516F8" w:rsidRPr="00643F8D" w:rsidDel="00643F8D">
          <w:rPr>
            <w:rFonts w:ascii="Times New Roman" w:hAnsi="Times New Roman" w:cs="Times New Roman"/>
            <w:i/>
          </w:rPr>
          <w:delText>et al.</w:delText>
        </w:r>
        <w:r w:rsidR="001516F8" w:rsidRPr="00643F8D" w:rsidDel="00643F8D">
          <w:rPr>
            <w:rFonts w:ascii="Times New Roman" w:hAnsi="Times New Roman" w:cs="Times New Roman"/>
          </w:rPr>
          <w:delText xml:space="preserve"> 2008</w:delText>
        </w:r>
      </w:del>
      <w:commentRangeEnd w:id="703"/>
      <w:r w:rsidR="00643F8D">
        <w:rPr>
          <w:rStyle w:val="CommentReference"/>
        </w:rPr>
        <w:commentReference w:id="703"/>
      </w:r>
      <w:del w:id="704" w:author="Dave Garshelis" w:date="2018-11-01T12:30:00Z">
        <w:r w:rsidR="001516F8" w:rsidRPr="00643F8D" w:rsidDel="00643F8D">
          <w:rPr>
            <w:rFonts w:ascii="Times New Roman" w:hAnsi="Times New Roman" w:cs="Times New Roman"/>
          </w:rPr>
          <w:delText>)</w:delText>
        </w:r>
      </w:del>
      <w:r w:rsidR="00E31F45" w:rsidRPr="00643F8D">
        <w:rPr>
          <w:rFonts w:ascii="Times New Roman" w:hAnsi="Times New Roman" w:cs="Times New Roman"/>
        </w:rPr>
        <w:t>.</w:t>
      </w:r>
      <w:r w:rsidR="00E31F45">
        <w:rPr>
          <w:rFonts w:ascii="Times New Roman" w:hAnsi="Times New Roman" w:cs="Times New Roman"/>
        </w:rPr>
        <w:t xml:space="preserve"> </w:t>
      </w:r>
    </w:p>
    <w:p w14:paraId="524BE398" w14:textId="36C801E3" w:rsidR="00DC6565" w:rsidRDefault="003C5884" w:rsidP="00BE0A32">
      <w:pPr>
        <w:pStyle w:val="BodyText"/>
        <w:spacing w:before="0" w:after="0" w:line="480" w:lineRule="auto"/>
        <w:ind w:firstLine="720"/>
        <w:rPr>
          <w:rFonts w:ascii="Times New Roman" w:hAnsi="Times New Roman" w:cs="Times New Roman"/>
        </w:rPr>
      </w:pPr>
      <w:r>
        <w:rPr>
          <w:rFonts w:ascii="Times New Roman" w:hAnsi="Times New Roman" w:cs="Times New Roman"/>
        </w:rPr>
        <w:t>O</w:t>
      </w:r>
      <w:r w:rsidR="003F12C0">
        <w:rPr>
          <w:rFonts w:ascii="Times New Roman" w:hAnsi="Times New Roman" w:cs="Times New Roman"/>
        </w:rPr>
        <w:t>ur</w:t>
      </w:r>
      <w:r w:rsidR="007140DA">
        <w:rPr>
          <w:rFonts w:ascii="Times New Roman" w:hAnsi="Times New Roman" w:cs="Times New Roman"/>
        </w:rPr>
        <w:t xml:space="preserve"> re</w:t>
      </w:r>
      <w:r w:rsidR="003F12C0">
        <w:rPr>
          <w:rFonts w:ascii="Times New Roman" w:hAnsi="Times New Roman" w:cs="Times New Roman"/>
        </w:rPr>
        <w:t xml:space="preserve">sults mirror those found in studies investigating non-spatial mark-recapture estimators with missing data </w:t>
      </w:r>
      <w:r w:rsidR="00CE51CE">
        <w:rPr>
          <w:rFonts w:ascii="Times New Roman" w:hAnsi="Times New Roman" w:cs="Times New Roman"/>
        </w:rPr>
        <w:t xml:space="preserve">resulting from subsampling </w:t>
      </w:r>
      <w:r w:rsidR="00A54904">
        <w:rPr>
          <w:rFonts w:ascii="Times New Roman" w:hAnsi="Times New Roman" w:cs="Times New Roman"/>
        </w:rPr>
        <w:t>or failure to genotype</w:t>
      </w:r>
      <w:r w:rsidR="003F12C0">
        <w:rPr>
          <w:rFonts w:ascii="Times New Roman" w:hAnsi="Times New Roman" w:cs="Times New Roman"/>
        </w:rPr>
        <w:t xml:space="preserve">, </w:t>
      </w:r>
      <w:commentRangeStart w:id="705"/>
      <w:r w:rsidR="003F12C0">
        <w:rPr>
          <w:rFonts w:ascii="Times New Roman" w:hAnsi="Times New Roman" w:cs="Times New Roman"/>
        </w:rPr>
        <w:t xml:space="preserve">in that </w:t>
      </w:r>
      <w:r w:rsidR="00B7563B">
        <w:rPr>
          <w:rFonts w:ascii="Times New Roman" w:hAnsi="Times New Roman" w:cs="Times New Roman"/>
        </w:rPr>
        <w:t xml:space="preserve">post-sampling </w:t>
      </w:r>
      <w:r w:rsidR="003F12C0" w:rsidRPr="00FF45CE">
        <w:rPr>
          <w:rFonts w:ascii="Times New Roman" w:hAnsi="Times New Roman" w:cs="Times New Roman"/>
        </w:rPr>
        <w:t>behavioral effect</w:t>
      </w:r>
      <w:r w:rsidR="00B7563B">
        <w:rPr>
          <w:rFonts w:ascii="Times New Roman" w:hAnsi="Times New Roman" w:cs="Times New Roman"/>
        </w:rPr>
        <w:t>s</w:t>
      </w:r>
      <w:r w:rsidR="003F12C0" w:rsidRPr="00FF45CE">
        <w:rPr>
          <w:rFonts w:ascii="Times New Roman" w:hAnsi="Times New Roman" w:cs="Times New Roman"/>
        </w:rPr>
        <w:t xml:space="preserve"> </w:t>
      </w:r>
      <w:r w:rsidR="00B7563B">
        <w:rPr>
          <w:rFonts w:ascii="Times New Roman" w:hAnsi="Times New Roman" w:cs="Times New Roman"/>
        </w:rPr>
        <w:t>were</w:t>
      </w:r>
      <w:r w:rsidR="003F12C0" w:rsidRPr="00FF45CE">
        <w:rPr>
          <w:rFonts w:ascii="Times New Roman" w:hAnsi="Times New Roman" w:cs="Times New Roman"/>
        </w:rPr>
        <w:t xml:space="preserve"> biased low </w:t>
      </w:r>
      <w:commentRangeEnd w:id="705"/>
      <w:r w:rsidR="00643F8D">
        <w:rPr>
          <w:rStyle w:val="CommentReference"/>
        </w:rPr>
        <w:commentReference w:id="705"/>
      </w:r>
      <w:r w:rsidR="003F12C0" w:rsidRPr="00FF45CE">
        <w:rPr>
          <w:rFonts w:ascii="Times New Roman" w:hAnsi="Times New Roman" w:cs="Times New Roman"/>
        </w:rPr>
        <w:t>(</w:t>
      </w:r>
      <w:proofErr w:type="spellStart"/>
      <w:r w:rsidR="003F12C0" w:rsidRPr="00FF45CE">
        <w:rPr>
          <w:rFonts w:ascii="Times New Roman" w:hAnsi="Times New Roman" w:cs="Times New Roman"/>
        </w:rPr>
        <w:t>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w:t>
      </w:r>
      <w:r w:rsidR="00CE51CE">
        <w:rPr>
          <w:rFonts w:ascii="Times New Roman" w:hAnsi="Times New Roman" w:cs="Times New Roman"/>
        </w:rPr>
        <w:t>e</w:t>
      </w:r>
      <w:r w:rsidR="00B7563B">
        <w:rPr>
          <w:rFonts w:ascii="Times New Roman" w:hAnsi="Times New Roman" w:cs="Times New Roman"/>
        </w:rPr>
        <w:t>s</w:t>
      </w:r>
      <w:r w:rsidR="00CE51CE">
        <w:rPr>
          <w:rFonts w:ascii="Times New Roman" w:hAnsi="Times New Roman" w:cs="Times New Roman"/>
        </w:rPr>
        <w:t>e</w:t>
      </w:r>
      <w:r w:rsidR="00B7563B">
        <w:rPr>
          <w:rFonts w:ascii="Times New Roman" w:hAnsi="Times New Roman" w:cs="Times New Roman"/>
        </w:rPr>
        <w:t xml:space="preserve"> </w:t>
      </w:r>
      <w:r w:rsidR="001D179A">
        <w:rPr>
          <w:rFonts w:ascii="Times New Roman" w:hAnsi="Times New Roman" w:cs="Times New Roman"/>
        </w:rPr>
        <w:t xml:space="preserve">biases were present </w:t>
      </w:r>
      <w:r w:rsidR="00B7563B">
        <w:rPr>
          <w:rFonts w:ascii="Times New Roman" w:hAnsi="Times New Roman" w:cs="Times New Roman"/>
        </w:rPr>
        <w:t>when</w:t>
      </w:r>
      <w:r w:rsidR="001D179A">
        <w:rPr>
          <w:rFonts w:ascii="Times New Roman" w:hAnsi="Times New Roman" w:cs="Times New Roman"/>
        </w:rPr>
        <w:t>ever</w:t>
      </w:r>
      <w:r w:rsidR="00B7563B">
        <w:rPr>
          <w:rFonts w:ascii="Times New Roman" w:hAnsi="Times New Roman" w:cs="Times New Roman"/>
        </w:rPr>
        <w:t xml:space="preserve"> bears left multiple samples at the trap (t4-t7)</w:t>
      </w:r>
      <w:r w:rsidR="001D179A">
        <w:rPr>
          <w:rFonts w:ascii="Times New Roman" w:hAnsi="Times New Roman" w:cs="Times New Roman"/>
        </w:rPr>
        <w:t>,</w:t>
      </w:r>
      <w:r w:rsidR="00B7563B">
        <w:rPr>
          <w:rFonts w:ascii="Times New Roman" w:hAnsi="Times New Roman" w:cs="Times New Roman"/>
        </w:rPr>
        <w:t xml:space="preserve"> and </w:t>
      </w:r>
      <w:r w:rsidR="001D179A">
        <w:rPr>
          <w:rFonts w:ascii="Times New Roman" w:hAnsi="Times New Roman" w:cs="Times New Roman"/>
        </w:rPr>
        <w:t xml:space="preserve">they were </w:t>
      </w:r>
      <w:r w:rsidR="00B7563B">
        <w:rPr>
          <w:rFonts w:ascii="Times New Roman" w:hAnsi="Times New Roman" w:cs="Times New Roman"/>
        </w:rPr>
        <w:t xml:space="preserve">most notable when individual heterogeneity and redundancy were both present (t5-t7). </w:t>
      </w:r>
    </w:p>
    <w:p w14:paraId="4467308F" w14:textId="1EE86000" w:rsidR="00B7563B" w:rsidRDefault="00F40876" w:rsidP="00BE0A32">
      <w:pPr>
        <w:pStyle w:val="BodyText"/>
        <w:spacing w:line="480" w:lineRule="auto"/>
        <w:ind w:firstLine="720"/>
        <w:rPr>
          <w:rFonts w:ascii="Times New Roman" w:hAnsi="Times New Roman" w:cs="Times New Roman"/>
        </w:rPr>
      </w:pPr>
      <w:commentRangeStart w:id="706"/>
      <w:r w:rsidRPr="00842711">
        <w:rPr>
          <w:rFonts w:ascii="Times New Roman" w:hAnsi="Times New Roman" w:cs="Times New Roman"/>
          <w:rPrChange w:id="707" w:author="Garshelis, Dave L (DNR)" w:date="2018-11-02T15:02:00Z">
            <w:rPr>
              <w:rFonts w:ascii="Times New Roman" w:hAnsi="Times New Roman" w:cs="Times New Roman"/>
              <w:highlight w:val="yellow"/>
            </w:rPr>
          </w:rPrChange>
        </w:rPr>
        <w:lastRenderedPageBreak/>
        <w:t xml:space="preserve">Bears in the empirical study exhibited substantial heterogeneity in the </w:t>
      </w:r>
      <w:r w:rsidR="00B13933" w:rsidRPr="00842711">
        <w:rPr>
          <w:rFonts w:ascii="Times New Roman" w:hAnsi="Times New Roman" w:cs="Times New Roman"/>
          <w:rPrChange w:id="708" w:author="Garshelis, Dave L (DNR)" w:date="2018-11-02T15:02:00Z">
            <w:rPr>
              <w:rFonts w:ascii="Times New Roman" w:hAnsi="Times New Roman" w:cs="Times New Roman"/>
              <w:highlight w:val="yellow"/>
            </w:rPr>
          </w:rPrChange>
        </w:rPr>
        <w:t>number</w:t>
      </w:r>
      <w:r w:rsidRPr="00842711">
        <w:rPr>
          <w:rFonts w:ascii="Times New Roman" w:hAnsi="Times New Roman" w:cs="Times New Roman"/>
          <w:rPrChange w:id="709" w:author="Garshelis, Dave L (DNR)" w:date="2018-11-02T15:02:00Z">
            <w:rPr>
              <w:rFonts w:ascii="Times New Roman" w:hAnsi="Times New Roman" w:cs="Times New Roman"/>
              <w:highlight w:val="yellow"/>
            </w:rPr>
          </w:rPrChange>
        </w:rPr>
        <w:t xml:space="preserve"> of samples deposited at a given site-session</w:t>
      </w:r>
      <w:r>
        <w:rPr>
          <w:rFonts w:ascii="Times New Roman" w:hAnsi="Times New Roman" w:cs="Times New Roman"/>
        </w:rPr>
        <w:t xml:space="preserve">; </w:t>
      </w:r>
      <w:r w:rsidRPr="00842711">
        <w:rPr>
          <w:rFonts w:ascii="Times New Roman" w:hAnsi="Times New Roman" w:cs="Times New Roman"/>
          <w:highlight w:val="cyan"/>
          <w:rPrChange w:id="710" w:author="Garshelis, Dave L (DNR)" w:date="2018-11-02T15:02:00Z">
            <w:rPr>
              <w:rFonts w:ascii="Times New Roman" w:hAnsi="Times New Roman" w:cs="Times New Roman"/>
            </w:rPr>
          </w:rPrChange>
        </w:rPr>
        <w:t>in 47% of cases, bears left only a single sample at a given site-session, but some left as many as 11 (Fig. 1, Noyce and Garshelis 2013).</w:t>
      </w:r>
      <w:r>
        <w:rPr>
          <w:rFonts w:ascii="Times New Roman" w:hAnsi="Times New Roman" w:cs="Times New Roman"/>
        </w:rPr>
        <w:t xml:space="preserve"> </w:t>
      </w:r>
      <w:commentRangeEnd w:id="706"/>
      <w:r w:rsidR="00AE4FF8">
        <w:rPr>
          <w:rStyle w:val="CommentReference"/>
        </w:rPr>
        <w:commentReference w:id="706"/>
      </w:r>
      <w:r>
        <w:rPr>
          <w:rFonts w:ascii="Times New Roman" w:hAnsi="Times New Roman" w:cs="Times New Roman"/>
        </w:rPr>
        <w:t>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w:t>
      </w:r>
      <w:r w:rsidR="00FF1B33">
        <w:rPr>
          <w:rFonts w:ascii="Times New Roman" w:hAnsi="Times New Roman" w:cs="Times New Roman"/>
        </w:rPr>
        <w:t>data set</w:t>
      </w:r>
      <w:r w:rsidRPr="00A63616">
        <w:rPr>
          <w:rFonts w:ascii="Times New Roman" w:hAnsi="Times New Roman" w:cs="Times New Roman"/>
        </w:rPr>
        <w:t xml:space="preserve"> was redundant (</w:t>
      </w:r>
      <w:r>
        <w:rPr>
          <w:rFonts w:ascii="Times New Roman" w:hAnsi="Times New Roman" w:cs="Times New Roman"/>
        </w:rPr>
        <w:t>repeated individual by site by session combinations)</w:t>
      </w:r>
      <w:r w:rsidR="000860DC">
        <w:rPr>
          <w:rFonts w:ascii="Times New Roman" w:hAnsi="Times New Roman" w:cs="Times New Roman"/>
        </w:rPr>
        <w:t>.</w:t>
      </w:r>
      <w:r>
        <w:rPr>
          <w:rFonts w:ascii="Times New Roman" w:hAnsi="Times New Roman" w:cs="Times New Roman"/>
        </w:rPr>
        <w:t xml:space="preserve"> </w:t>
      </w:r>
      <w:ins w:id="711" w:author="Dave Garshelis" w:date="2018-11-01T20:28:00Z">
        <w:r w:rsidR="00FE0DF2">
          <w:rPr>
            <w:rFonts w:ascii="Times New Roman" w:hAnsi="Times New Roman" w:cs="Times New Roman"/>
          </w:rPr>
          <w:t>Further, we note that by using clusters of hairs, rather than barbs as the sample unit, we</w:t>
        </w:r>
      </w:ins>
      <w:ins w:id="712" w:author="Dave Garshelis" w:date="2018-11-01T20:29:00Z">
        <w:r w:rsidR="00FE0DF2">
          <w:rPr>
            <w:rFonts w:ascii="Times New Roman" w:hAnsi="Times New Roman" w:cs="Times New Roman"/>
          </w:rPr>
          <w:t xml:space="preserve"> removed some redundancy even before subsampling</w:t>
        </w:r>
      </w:ins>
      <w:ins w:id="713" w:author="Dave Garshelis" w:date="2018-11-01T20:32:00Z">
        <w:r w:rsidR="00FE0DF2">
          <w:rPr>
            <w:rFonts w:ascii="Times New Roman" w:hAnsi="Times New Roman" w:cs="Times New Roman"/>
          </w:rPr>
          <w:t xml:space="preserve"> (recognizing, of course, that not all barbs within a cluster were redundant</w:t>
        </w:r>
      </w:ins>
      <w:ins w:id="714" w:author="Dave Garshelis" w:date="2018-11-01T20:33:00Z">
        <w:r w:rsidR="00FE0DF2">
          <w:rPr>
            <w:rFonts w:ascii="Times New Roman" w:hAnsi="Times New Roman" w:cs="Times New Roman"/>
          </w:rPr>
          <w:t>, nor were all clusters within a site-session redundant).</w:t>
        </w:r>
      </w:ins>
      <w:ins w:id="715" w:author="Dave Garshelis" w:date="2018-11-02T12:58:00Z">
        <w:r w:rsidR="000B3B7A">
          <w:rPr>
            <w:rFonts w:ascii="Times New Roman" w:hAnsi="Times New Roman" w:cs="Times New Roman"/>
          </w:rPr>
          <w:t xml:space="preserve">  This is somewhat analogous to </w:t>
        </w:r>
        <w:proofErr w:type="spellStart"/>
        <w:r w:rsidR="000B3B7A">
          <w:rPr>
            <w:rFonts w:ascii="Times New Roman" w:hAnsi="Times New Roman" w:cs="Times New Roman"/>
          </w:rPr>
          <w:t>Humm</w:t>
        </w:r>
        <w:proofErr w:type="spellEnd"/>
        <w:r w:rsidR="000B3B7A">
          <w:rPr>
            <w:rFonts w:ascii="Times New Roman" w:hAnsi="Times New Roman" w:cs="Times New Roman"/>
          </w:rPr>
          <w:t xml:space="preserve"> et al.’s</w:t>
        </w:r>
      </w:ins>
      <w:ins w:id="716" w:author="Dave Garshelis" w:date="2018-11-02T12:59:00Z">
        <w:r w:rsidR="000B3B7A">
          <w:rPr>
            <w:rFonts w:ascii="Times New Roman" w:hAnsi="Times New Roman" w:cs="Times New Roman"/>
          </w:rPr>
          <w:t xml:space="preserve"> </w:t>
        </w:r>
      </w:ins>
      <w:ins w:id="717" w:author="Dave Garshelis" w:date="2018-11-02T13:00:00Z">
        <w:r w:rsidR="000B3B7A">
          <w:rPr>
            <w:rFonts w:ascii="Times New Roman" w:hAnsi="Times New Roman" w:cs="Times New Roman"/>
          </w:rPr>
          <w:t xml:space="preserve">(2017) </w:t>
        </w:r>
      </w:ins>
      <w:ins w:id="718" w:author="Dave Garshelis" w:date="2018-11-02T12:59:00Z">
        <w:r w:rsidR="000B3B7A">
          <w:rPr>
            <w:rFonts w:ascii="Times New Roman" w:hAnsi="Times New Roman" w:cs="Times New Roman"/>
          </w:rPr>
          <w:t xml:space="preserve">repeat sampling at site-sessions, where </w:t>
        </w:r>
      </w:ins>
      <w:ins w:id="719" w:author="Garshelis, Dave L (DNR)" w:date="2018-11-02T15:03:00Z">
        <w:r w:rsidR="00842711">
          <w:rPr>
            <w:rFonts w:ascii="Times New Roman" w:hAnsi="Times New Roman" w:cs="Times New Roman"/>
          </w:rPr>
          <w:t xml:space="preserve">they selected </w:t>
        </w:r>
      </w:ins>
      <w:ins w:id="720" w:author="Dave Garshelis" w:date="2018-11-02T12:59:00Z">
        <w:r w:rsidR="000B3B7A">
          <w:rPr>
            <w:rFonts w:ascii="Times New Roman" w:hAnsi="Times New Roman" w:cs="Times New Roman"/>
          </w:rPr>
          <w:t xml:space="preserve">hair </w:t>
        </w:r>
        <w:del w:id="721" w:author="Garshelis, Dave L (DNR)" w:date="2018-11-02T15:03:00Z">
          <w:r w:rsidR="000B3B7A" w:rsidDel="00842711">
            <w:rPr>
              <w:rFonts w:ascii="Times New Roman" w:hAnsi="Times New Roman" w:cs="Times New Roman"/>
            </w:rPr>
            <w:delText xml:space="preserve">was chosen </w:delText>
          </w:r>
        </w:del>
        <w:r w:rsidR="000B3B7A">
          <w:rPr>
            <w:rFonts w:ascii="Times New Roman" w:hAnsi="Times New Roman" w:cs="Times New Roman"/>
          </w:rPr>
          <w:t xml:space="preserve">from a different side of the trap. </w:t>
        </w:r>
      </w:ins>
    </w:p>
    <w:p w14:paraId="45BEBED5" w14:textId="402398E8" w:rsidR="00266254" w:rsidRPr="008D220A"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 xml:space="preserve">Both SECR and non-spatial mark-recapture estimators are biased when </w:t>
      </w:r>
      <w:proofErr w:type="spellStart"/>
      <w:r>
        <w:rPr>
          <w:rFonts w:ascii="Times New Roman" w:hAnsi="Times New Roman" w:cs="Times New Roman"/>
        </w:rPr>
        <w:t>unmodeled</w:t>
      </w:r>
      <w:proofErr w:type="spellEnd"/>
      <w:r>
        <w:rPr>
          <w:rFonts w:ascii="Times New Roman" w:hAnsi="Times New Roman" w:cs="Times New Roman"/>
        </w:rPr>
        <w:t xml:space="preserve"> heterogeneity in capture probabilities exists within the study population. Similarly,</w:t>
      </w:r>
      <w:r w:rsidR="005A2EEC">
        <w:rPr>
          <w:rFonts w:ascii="Times New Roman" w:hAnsi="Times New Roman" w:cs="Times New Roman"/>
        </w:rPr>
        <w:t xml:space="preserve"> </w:t>
      </w:r>
      <w:r w:rsidR="00615C1F">
        <w:rPr>
          <w:rFonts w:ascii="Times New Roman" w:hAnsi="Times New Roman" w:cs="Times New Roman"/>
        </w:rPr>
        <w:t xml:space="preserve">traditional </w:t>
      </w:r>
      <w:r w:rsidR="005A2EEC">
        <w:rPr>
          <w:rFonts w:ascii="Times New Roman" w:hAnsi="Times New Roman" w:cs="Times New Roman"/>
        </w:rPr>
        <w:t xml:space="preserve">SECR estimators are biased when activity centers </w:t>
      </w:r>
      <w:r w:rsidR="00615C1F">
        <w:rPr>
          <w:rFonts w:ascii="Times New Roman" w:hAnsi="Times New Roman" w:cs="Times New Roman"/>
        </w:rPr>
        <w:t>are not uniformly distributed (as in scenario t7 and t8).</w:t>
      </w:r>
      <w:r w:rsidR="005A2EEC">
        <w:rPr>
          <w:rFonts w:ascii="Times New Roman" w:hAnsi="Times New Roman" w:cs="Times New Roman"/>
        </w:rPr>
        <w:t xml:space="preserve"> </w:t>
      </w:r>
      <w:r w:rsidR="00B121BD">
        <w:rPr>
          <w:rFonts w:ascii="Times New Roman" w:hAnsi="Times New Roman" w:cs="Times New Roman"/>
        </w:rPr>
        <w:t>We note that</w:t>
      </w:r>
      <w:r w:rsidR="001A02AB">
        <w:rPr>
          <w:rFonts w:ascii="Times New Roman" w:hAnsi="Times New Roman" w:cs="Times New Roman"/>
        </w:rPr>
        <w:t xml:space="preserve"> it is possible to model individual heterogeneity using </w:t>
      </w:r>
      <w:r w:rsidR="00A86039">
        <w:rPr>
          <w:rFonts w:ascii="Times New Roman" w:hAnsi="Times New Roman" w:cs="Times New Roman"/>
        </w:rPr>
        <w:t xml:space="preserve">finite </w:t>
      </w:r>
      <w:r w:rsidR="001A02AB">
        <w:rPr>
          <w:rFonts w:ascii="Times New Roman" w:hAnsi="Times New Roman" w:cs="Times New Roman"/>
        </w:rPr>
        <w:t xml:space="preserve">mixture </w:t>
      </w:r>
      <w:r w:rsidR="00A86039">
        <w:rPr>
          <w:rFonts w:ascii="Times New Roman" w:hAnsi="Times New Roman" w:cs="Times New Roman"/>
        </w:rPr>
        <w:t>models (</w:t>
      </w:r>
      <w:proofErr w:type="spellStart"/>
      <w:r w:rsidR="00A86039">
        <w:rPr>
          <w:rFonts w:ascii="Times New Roman" w:hAnsi="Times New Roman" w:cs="Times New Roman"/>
        </w:rPr>
        <w:t>Borchers</w:t>
      </w:r>
      <w:proofErr w:type="spellEnd"/>
      <w:r w:rsidR="00A86039">
        <w:rPr>
          <w:rFonts w:ascii="Times New Roman" w:hAnsi="Times New Roman" w:cs="Times New Roman"/>
        </w:rPr>
        <w:t xml:space="preserve"> and </w:t>
      </w:r>
      <w:proofErr w:type="spellStart"/>
      <w:r w:rsidR="00A86039">
        <w:rPr>
          <w:rFonts w:ascii="Times New Roman" w:hAnsi="Times New Roman" w:cs="Times New Roman"/>
        </w:rPr>
        <w:t>Efford</w:t>
      </w:r>
      <w:proofErr w:type="spellEnd"/>
      <w:r w:rsidR="00A86039">
        <w:rPr>
          <w:rFonts w:ascii="Times New Roman" w:hAnsi="Times New Roman" w:cs="Times New Roman"/>
        </w:rPr>
        <w:t xml:space="preserve"> 2008), and to</w:t>
      </w:r>
      <w:r w:rsidR="00615C1F">
        <w:rPr>
          <w:rFonts w:ascii="Times New Roman" w:hAnsi="Times New Roman" w:cs="Times New Roman"/>
        </w:rPr>
        <w:t xml:space="preserve"> model spatial variation in the density of activity centers using habitat covariates</w:t>
      </w:r>
      <w:r w:rsidR="005A2EEC">
        <w:rPr>
          <w:rFonts w:ascii="Times New Roman" w:hAnsi="Times New Roman" w:cs="Times New Roman"/>
        </w:rPr>
        <w:t xml:space="preserve"> (</w:t>
      </w:r>
      <w:r w:rsidR="00581267">
        <w:rPr>
          <w:rFonts w:ascii="Times New Roman" w:hAnsi="Times New Roman" w:cs="Times New Roman"/>
        </w:rPr>
        <w:t xml:space="preserve">Royle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w:t>
      </w:r>
      <w:ins w:id="722" w:author="Dave Garshelis" w:date="2018-11-02T12:39:00Z">
        <w:r w:rsidR="006B4E19">
          <w:rPr>
            <w:rFonts w:ascii="Times New Roman" w:hAnsi="Times New Roman" w:cs="Times New Roman"/>
          </w:rPr>
          <w:t>A</w:t>
        </w:r>
      </w:ins>
      <w:ins w:id="723" w:author="Dave Garshelis" w:date="2018-11-02T12:40:00Z">
        <w:r w:rsidR="006B4E19">
          <w:rPr>
            <w:rFonts w:ascii="Times New Roman" w:hAnsi="Times New Roman" w:cs="Times New Roman"/>
          </w:rPr>
          <w:t>no</w:t>
        </w:r>
      </w:ins>
      <w:ins w:id="724" w:author="Dave Garshelis" w:date="2018-11-02T12:39:00Z">
        <w:r w:rsidR="006B4E19">
          <w:rPr>
            <w:rFonts w:ascii="Times New Roman" w:hAnsi="Times New Roman" w:cs="Times New Roman"/>
          </w:rPr>
          <w:t>t</w:t>
        </w:r>
      </w:ins>
      <w:ins w:id="725" w:author="Dave Garshelis" w:date="2018-11-02T12:40:00Z">
        <w:r w:rsidR="006B4E19">
          <w:rPr>
            <w:rFonts w:ascii="Times New Roman" w:hAnsi="Times New Roman" w:cs="Times New Roman"/>
          </w:rPr>
          <w:t xml:space="preserve">her recent improvement </w:t>
        </w:r>
      </w:ins>
      <w:ins w:id="726" w:author="Dave Garshelis" w:date="2018-11-02T12:41:00Z">
        <w:r w:rsidR="006B4E19">
          <w:rPr>
            <w:rFonts w:ascii="Times New Roman" w:hAnsi="Times New Roman" w:cs="Times New Roman"/>
          </w:rPr>
          <w:t>are</w:t>
        </w:r>
      </w:ins>
      <w:del w:id="727" w:author="Dave Garshelis" w:date="2018-11-02T12:41:00Z">
        <w:r w:rsidR="00B121BD" w:rsidDel="006B4E19">
          <w:rPr>
            <w:rFonts w:ascii="Times New Roman" w:hAnsi="Times New Roman" w:cs="Times New Roman"/>
          </w:rPr>
          <w:delText>R</w:delText>
        </w:r>
        <w:r w:rsidR="00615C1F" w:rsidDel="006B4E19">
          <w:rPr>
            <w:rFonts w:ascii="Times New Roman" w:hAnsi="Times New Roman" w:cs="Times New Roman"/>
          </w:rPr>
          <w:delText>ecently developed</w:delText>
        </w:r>
      </w:del>
      <w:r w:rsidR="00615C1F">
        <w:rPr>
          <w:rFonts w:ascii="Times New Roman" w:hAnsi="Times New Roman" w:cs="Times New Roman"/>
        </w:rPr>
        <w:t xml:space="preserve"> </w:t>
      </w:r>
      <w:r w:rsidR="00581267">
        <w:rPr>
          <w:rFonts w:ascii="Times New Roman" w:hAnsi="Times New Roman" w:cs="Times New Roman"/>
        </w:rPr>
        <w:t>categorical spatial partial identity model</w:t>
      </w:r>
      <w:r w:rsidR="00266254">
        <w:rPr>
          <w:rFonts w:ascii="Times New Roman" w:hAnsi="Times New Roman" w:cs="Times New Roman"/>
        </w:rPr>
        <w:t>s</w:t>
      </w:r>
      <w:r w:rsidR="00581267">
        <w:rPr>
          <w:rFonts w:ascii="Times New Roman" w:hAnsi="Times New Roman" w:cs="Times New Roman"/>
        </w:rPr>
        <w:t xml:space="preserve"> (Categorical SPIM)</w:t>
      </w:r>
      <w:ins w:id="728" w:author="Dave Garshelis" w:date="2018-11-02T12:41:00Z">
        <w:r w:rsidR="006B4E19">
          <w:rPr>
            <w:rFonts w:ascii="Times New Roman" w:hAnsi="Times New Roman" w:cs="Times New Roman"/>
          </w:rPr>
          <w:t xml:space="preserve"> that</w:t>
        </w:r>
      </w:ins>
      <w:del w:id="729" w:author="Dave Garshelis" w:date="2018-11-02T12:41:00Z">
        <w:r w:rsidR="00581267" w:rsidDel="006B4E19">
          <w:rPr>
            <w:rFonts w:ascii="Times New Roman" w:hAnsi="Times New Roman" w:cs="Times New Roman"/>
          </w:rPr>
          <w:delText xml:space="preserve"> </w:delText>
        </w:r>
        <w:r w:rsidR="00B121BD" w:rsidDel="006B4E19">
          <w:rPr>
            <w:rFonts w:ascii="Times New Roman" w:hAnsi="Times New Roman" w:cs="Times New Roman"/>
          </w:rPr>
          <w:delText>also</w:delText>
        </w:r>
      </w:del>
      <w:r w:rsidR="00B121BD">
        <w:rPr>
          <w:rFonts w:ascii="Times New Roman" w:hAnsi="Times New Roman" w:cs="Times New Roman"/>
        </w:rPr>
        <w:t xml:space="preserve"> </w:t>
      </w:r>
      <w:r w:rsidR="00581267">
        <w:rPr>
          <w:rFonts w:ascii="Times New Roman" w:hAnsi="Times New Roman" w:cs="Times New Roman"/>
        </w:rPr>
        <w:t xml:space="preserve">allow the use of partially identified genetic samples, which are often excluded </w:t>
      </w:r>
      <w:del w:id="730" w:author="Dave Garshelis" w:date="2018-11-02T12:42:00Z">
        <w:r w:rsidR="00581267" w:rsidDel="006B4E19">
          <w:rPr>
            <w:rFonts w:ascii="Times New Roman" w:hAnsi="Times New Roman" w:cs="Times New Roman"/>
          </w:rPr>
          <w:delText xml:space="preserve">from analysis </w:delText>
        </w:r>
        <w:r w:rsidR="006C4E9C" w:rsidDel="006B4E19">
          <w:rPr>
            <w:rFonts w:ascii="Times New Roman" w:hAnsi="Times New Roman" w:cs="Times New Roman"/>
          </w:rPr>
          <w:delText xml:space="preserve">in the SECR framework </w:delText>
        </w:r>
      </w:del>
      <w:r w:rsidR="006C4E9C">
        <w:rPr>
          <w:rFonts w:ascii="Times New Roman" w:hAnsi="Times New Roman" w:cs="Times New Roman"/>
        </w:rPr>
        <w:t xml:space="preserve">due to the “shadow effect” </w:t>
      </w:r>
      <w:ins w:id="731" w:author="Dave Garshelis" w:date="2018-11-02T12:42:00Z">
        <w:r w:rsidR="006B4E19">
          <w:rPr>
            <w:rFonts w:ascii="Times New Roman" w:hAnsi="Times New Roman" w:cs="Times New Roman"/>
          </w:rPr>
          <w:t>(</w:t>
        </w:r>
      </w:ins>
      <w:del w:id="732" w:author="Dave Garshelis" w:date="2018-11-02T12:42:00Z">
        <w:r w:rsidR="006C4E9C" w:rsidRPr="00A63616" w:rsidDel="006B4E19">
          <w:rPr>
            <w:rFonts w:ascii="Times New Roman" w:hAnsi="Times New Roman" w:cs="Times New Roman"/>
          </w:rPr>
          <w:delText xml:space="preserve">- </w:delText>
        </w:r>
      </w:del>
      <w:r w:rsidR="006C4E9C" w:rsidRPr="00A63616">
        <w:rPr>
          <w:rFonts w:ascii="Times New Roman" w:hAnsi="Times New Roman" w:cs="Times New Roman"/>
        </w:rPr>
        <w:t>erroneously treating novel individual</w:t>
      </w:r>
      <w:r w:rsidR="006C4E9C">
        <w:rPr>
          <w:rFonts w:ascii="Times New Roman" w:hAnsi="Times New Roman" w:cs="Times New Roman"/>
        </w:rPr>
        <w:t>s</w:t>
      </w:r>
      <w:r w:rsidR="006C4E9C" w:rsidRPr="00A63616">
        <w:rPr>
          <w:rFonts w:ascii="Times New Roman" w:hAnsi="Times New Roman" w:cs="Times New Roman"/>
        </w:rPr>
        <w:t xml:space="preserve"> as recapture</w:t>
      </w:r>
      <w:r w:rsidR="003F3450">
        <w:rPr>
          <w:rFonts w:ascii="Times New Roman" w:hAnsi="Times New Roman" w:cs="Times New Roman"/>
        </w:rPr>
        <w:t>s</w:t>
      </w:r>
      <w:r w:rsidR="006C4E9C" w:rsidRPr="00A63616">
        <w:rPr>
          <w:rFonts w:ascii="Times New Roman" w:hAnsi="Times New Roman" w:cs="Times New Roman"/>
        </w:rPr>
        <w:t xml:space="preserve"> due to</w:t>
      </w:r>
      <w:r w:rsidR="003F3450">
        <w:rPr>
          <w:rFonts w:ascii="Times New Roman" w:hAnsi="Times New Roman" w:cs="Times New Roman"/>
        </w:rPr>
        <w:t xml:space="preserve"> having</w:t>
      </w:r>
      <w:r w:rsidR="006C4E9C" w:rsidRPr="00A63616">
        <w:rPr>
          <w:rFonts w:ascii="Times New Roman" w:hAnsi="Times New Roman" w:cs="Times New Roman"/>
        </w:rPr>
        <w:t xml:space="preserve"> similar</w:t>
      </w:r>
      <w:r w:rsidR="00B13933">
        <w:rPr>
          <w:rFonts w:ascii="Times New Roman" w:hAnsi="Times New Roman" w:cs="Times New Roman"/>
        </w:rPr>
        <w:t xml:space="preserve"> </w:t>
      </w:r>
      <w:r w:rsidR="006C4E9C" w:rsidRPr="00A63616">
        <w:rPr>
          <w:rFonts w:ascii="Times New Roman" w:hAnsi="Times New Roman" w:cs="Times New Roman"/>
        </w:rPr>
        <w:t>genotype</w:t>
      </w:r>
      <w:r w:rsidR="003F3450">
        <w:rPr>
          <w:rFonts w:ascii="Times New Roman" w:hAnsi="Times New Roman" w:cs="Times New Roman"/>
        </w:rPr>
        <w:t>s</w:t>
      </w:r>
      <w:ins w:id="733" w:author="Dave Garshelis" w:date="2018-11-02T12:42:00Z">
        <w:r w:rsidR="006B4E19">
          <w:rPr>
            <w:rFonts w:ascii="Times New Roman" w:hAnsi="Times New Roman" w:cs="Times New Roman"/>
          </w:rPr>
          <w:t xml:space="preserve">; </w:t>
        </w:r>
      </w:ins>
      <w:del w:id="734" w:author="Dave Garshelis" w:date="2018-11-02T12:42:00Z">
        <w:r w:rsidR="006C4E9C" w:rsidRPr="00A63616" w:rsidDel="006B4E19">
          <w:rPr>
            <w:rFonts w:ascii="Times New Roman" w:hAnsi="Times New Roman" w:cs="Times New Roman"/>
          </w:rPr>
          <w:delText xml:space="preserve"> (</w:delText>
        </w:r>
      </w:del>
      <w:r w:rsidR="006C4E9C" w:rsidRPr="00A63616">
        <w:rPr>
          <w:rFonts w:ascii="Times New Roman" w:hAnsi="Times New Roman" w:cs="Times New Roman"/>
        </w:rPr>
        <w:t xml:space="preserve">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r w:rsidR="00266254">
        <w:rPr>
          <w:rFonts w:ascii="Times New Roman" w:hAnsi="Times New Roman" w:cs="Times New Roman"/>
        </w:rPr>
        <w:t>We suspect it may be possible to develop SECR models that accommodate non-SRS subsampling designs. For the scenarios we considered, however, the effects of subsampling on SECR density estimates were relatively minor.</w:t>
      </w:r>
    </w:p>
    <w:p w14:paraId="41ABC5E6" w14:textId="77777777" w:rsidR="00431C0C" w:rsidRDefault="00431C0C" w:rsidP="00266254">
      <w:pPr>
        <w:pStyle w:val="BodyText"/>
        <w:spacing w:line="480" w:lineRule="auto"/>
        <w:rPr>
          <w:rFonts w:ascii="Times New Roman" w:hAnsi="Times New Roman" w:cs="Times New Roman"/>
          <w:b/>
        </w:rPr>
      </w:pPr>
      <w:bookmarkStart w:id="735" w:name="subsampling-performance"/>
      <w:bookmarkEnd w:id="735"/>
      <w:r w:rsidRPr="00A116ED">
        <w:rPr>
          <w:rFonts w:ascii="Times New Roman" w:hAnsi="Times New Roman" w:cs="Times New Roman"/>
          <w:b/>
        </w:rPr>
        <w:lastRenderedPageBreak/>
        <w:t>MANAGEMENT IMPLICATIONS</w:t>
      </w:r>
    </w:p>
    <w:p w14:paraId="75D3DE32" w14:textId="75D96F1F"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w:t>
      </w:r>
      <w:commentRangeStart w:id="736"/>
      <w:r w:rsidR="006A24DA">
        <w:rPr>
          <w:rFonts w:ascii="Times New Roman" w:hAnsi="Times New Roman" w:cs="Times New Roman"/>
        </w:rPr>
        <w:t xml:space="preserve">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w:t>
      </w:r>
      <w:r w:rsidR="00FF1B33">
        <w:rPr>
          <w:rFonts w:ascii="Times New Roman" w:hAnsi="Times New Roman" w:cs="Times New Roman"/>
        </w:rPr>
        <w:t>data set</w:t>
      </w:r>
      <w:ins w:id="737" w:author="Dave Garshelis" w:date="2018-11-02T12:43:00Z">
        <w:r w:rsidR="006B4E19">
          <w:rPr>
            <w:rFonts w:ascii="Times New Roman" w:hAnsi="Times New Roman" w:cs="Times New Roman"/>
          </w:rPr>
          <w:t>, as is commonly done</w:t>
        </w:r>
      </w:ins>
      <w:r w:rsidR="006A24DA">
        <w:rPr>
          <w:rFonts w:ascii="Times New Roman" w:hAnsi="Times New Roman" w:cs="Times New Roman"/>
        </w:rPr>
        <w:t xml:space="preserve">. </w:t>
      </w:r>
      <w:commentRangeEnd w:id="736"/>
      <w:r w:rsidR="00861CB6">
        <w:rPr>
          <w:rStyle w:val="CommentReference"/>
        </w:rPr>
        <w:commentReference w:id="736"/>
      </w:r>
      <w:ins w:id="738" w:author="Dave Garshelis" w:date="2018-11-02T12:44:00Z">
        <w:r w:rsidR="00952884">
          <w:rPr>
            <w:rFonts w:ascii="Times New Roman" w:hAnsi="Times New Roman" w:cs="Times New Roman"/>
          </w:rPr>
          <w:t xml:space="preserve">Our simulations indicate </w:t>
        </w:r>
        <w:r w:rsidR="00952884" w:rsidRPr="00952884">
          <w:rPr>
            <w:rFonts w:ascii="Times New Roman" w:hAnsi="Times New Roman" w:cs="Times New Roman"/>
            <w:rPrChange w:id="739" w:author="Dave Garshelis" w:date="2018-11-02T12:46:00Z">
              <w:rPr>
                <w:rFonts w:ascii="Times New Roman" w:hAnsi="Times New Roman" w:cs="Times New Roman"/>
              </w:rPr>
            </w:rPrChange>
          </w:rPr>
          <w:t xml:space="preserve">that </w:t>
        </w:r>
      </w:ins>
      <w:commentRangeStart w:id="740"/>
      <w:del w:id="741" w:author="Dave Garshelis" w:date="2018-11-02T12:44:00Z">
        <w:r w:rsidR="004E08AC" w:rsidRPr="00952884" w:rsidDel="00952884">
          <w:rPr>
            <w:rFonts w:ascii="Times New Roman" w:hAnsi="Times New Roman" w:cs="Times New Roman"/>
            <w:rPrChange w:id="742" w:author="Dave Garshelis" w:date="2018-11-02T12:46:00Z">
              <w:rPr>
                <w:rFonts w:ascii="Times New Roman" w:hAnsi="Times New Roman" w:cs="Times New Roman"/>
              </w:rPr>
            </w:rPrChange>
          </w:rPr>
          <w:delText>We</w:delText>
        </w:r>
        <w:r w:rsidR="006A24DA" w:rsidRPr="00952884" w:rsidDel="00952884">
          <w:rPr>
            <w:rFonts w:ascii="Times New Roman" w:hAnsi="Times New Roman" w:cs="Times New Roman"/>
            <w:rPrChange w:id="743" w:author="Dave Garshelis" w:date="2018-11-02T12:46:00Z">
              <w:rPr>
                <w:rFonts w:ascii="Times New Roman" w:hAnsi="Times New Roman" w:cs="Times New Roman"/>
              </w:rPr>
            </w:rPrChange>
          </w:rPr>
          <w:delText xml:space="preserve"> proposed</w:delText>
        </w:r>
        <w:r w:rsidR="008A06C8" w:rsidRPr="00952884" w:rsidDel="00952884">
          <w:rPr>
            <w:rFonts w:ascii="Times New Roman" w:hAnsi="Times New Roman" w:cs="Times New Roman"/>
            <w:rPrChange w:id="744" w:author="Dave Garshelis" w:date="2018-11-02T12:46:00Z">
              <w:rPr>
                <w:rFonts w:ascii="Times New Roman" w:hAnsi="Times New Roman" w:cs="Times New Roman"/>
              </w:rPr>
            </w:rPrChange>
          </w:rPr>
          <w:delText xml:space="preserve"> to</w:delText>
        </w:r>
        <w:r w:rsidR="00AA6B05" w:rsidRPr="00952884" w:rsidDel="00952884">
          <w:rPr>
            <w:rFonts w:ascii="Times New Roman" w:hAnsi="Times New Roman" w:cs="Times New Roman"/>
            <w:rPrChange w:id="745" w:author="Dave Garshelis" w:date="2018-11-02T12:46:00Z">
              <w:rPr>
                <w:rFonts w:ascii="Times New Roman" w:hAnsi="Times New Roman" w:cs="Times New Roman"/>
              </w:rPr>
            </w:rPrChange>
          </w:rPr>
          <w:delText xml:space="preserve"> </w:delText>
        </w:r>
      </w:del>
      <w:r w:rsidR="003A2923" w:rsidRPr="00952884">
        <w:rPr>
          <w:rFonts w:ascii="Times New Roman" w:hAnsi="Times New Roman" w:cs="Times New Roman"/>
          <w:rPrChange w:id="746" w:author="Dave Garshelis" w:date="2018-11-02T12:46:00Z">
            <w:rPr>
              <w:rFonts w:ascii="Times New Roman" w:hAnsi="Times New Roman" w:cs="Times New Roman"/>
            </w:rPr>
          </w:rPrChange>
        </w:rPr>
        <w:t xml:space="preserve">randomly </w:t>
      </w:r>
      <w:r w:rsidR="00AA6B05" w:rsidRPr="00952884">
        <w:rPr>
          <w:rFonts w:ascii="Times New Roman" w:hAnsi="Times New Roman" w:cs="Times New Roman"/>
          <w:rPrChange w:id="747" w:author="Dave Garshelis" w:date="2018-11-02T12:46:00Z">
            <w:rPr>
              <w:rFonts w:ascii="Times New Roman" w:hAnsi="Times New Roman" w:cs="Times New Roman"/>
            </w:rPr>
          </w:rPrChange>
        </w:rPr>
        <w:t>choos</w:t>
      </w:r>
      <w:ins w:id="748" w:author="Dave Garshelis" w:date="2018-11-02T12:44:00Z">
        <w:r w:rsidR="00952884" w:rsidRPr="00952884">
          <w:rPr>
            <w:rFonts w:ascii="Times New Roman" w:hAnsi="Times New Roman" w:cs="Times New Roman"/>
            <w:rPrChange w:id="749" w:author="Dave Garshelis" w:date="2018-11-02T12:46:00Z">
              <w:rPr>
                <w:rFonts w:ascii="Times New Roman" w:hAnsi="Times New Roman" w:cs="Times New Roman"/>
                <w:highlight w:val="yellow"/>
              </w:rPr>
            </w:rPrChange>
          </w:rPr>
          <w:t>ing</w:t>
        </w:r>
      </w:ins>
      <w:del w:id="750" w:author="Dave Garshelis" w:date="2018-11-02T12:44:00Z">
        <w:r w:rsidR="00AA6B05" w:rsidRPr="00952884" w:rsidDel="00952884">
          <w:rPr>
            <w:rFonts w:ascii="Times New Roman" w:hAnsi="Times New Roman" w:cs="Times New Roman"/>
            <w:rPrChange w:id="751" w:author="Dave Garshelis" w:date="2018-11-02T12:46:00Z">
              <w:rPr>
                <w:rFonts w:ascii="Times New Roman" w:hAnsi="Times New Roman" w:cs="Times New Roman"/>
              </w:rPr>
            </w:rPrChange>
          </w:rPr>
          <w:delText>e</w:delText>
        </w:r>
      </w:del>
      <w:r w:rsidR="008A06C8" w:rsidRPr="00952884">
        <w:rPr>
          <w:rFonts w:ascii="Times New Roman" w:hAnsi="Times New Roman" w:cs="Times New Roman"/>
          <w:rPrChange w:id="752" w:author="Dave Garshelis" w:date="2018-11-02T12:46:00Z">
            <w:rPr>
              <w:rFonts w:ascii="Times New Roman" w:hAnsi="Times New Roman" w:cs="Times New Roman"/>
            </w:rPr>
          </w:rPrChange>
        </w:rPr>
        <w:t xml:space="preserve"> </w:t>
      </w:r>
      <w:r w:rsidR="00AA6B05" w:rsidRPr="00952884">
        <w:rPr>
          <w:rFonts w:ascii="Times New Roman" w:hAnsi="Times New Roman" w:cs="Times New Roman"/>
          <w:rPrChange w:id="753" w:author="Dave Garshelis" w:date="2018-11-02T12:46:00Z">
            <w:rPr>
              <w:rFonts w:ascii="Times New Roman" w:hAnsi="Times New Roman" w:cs="Times New Roman"/>
            </w:rPr>
          </w:rPrChange>
        </w:rPr>
        <w:t>1 sample</w:t>
      </w:r>
      <w:r w:rsidR="006A24DA" w:rsidRPr="00952884">
        <w:rPr>
          <w:rFonts w:ascii="Times New Roman" w:hAnsi="Times New Roman" w:cs="Times New Roman"/>
          <w:rPrChange w:id="754" w:author="Dave Garshelis" w:date="2018-11-02T12:46:00Z">
            <w:rPr>
              <w:rFonts w:ascii="Times New Roman" w:hAnsi="Times New Roman" w:cs="Times New Roman"/>
            </w:rPr>
          </w:rPrChange>
        </w:rPr>
        <w:t xml:space="preserve"> from unique site-sessions</w:t>
      </w:r>
      <w:commentRangeEnd w:id="740"/>
      <w:r w:rsidR="00FE0DF2" w:rsidRPr="00952884">
        <w:rPr>
          <w:rStyle w:val="CommentReference"/>
          <w:rPrChange w:id="755" w:author="Dave Garshelis" w:date="2018-11-02T12:46:00Z">
            <w:rPr>
              <w:rStyle w:val="CommentReference"/>
            </w:rPr>
          </w:rPrChange>
        </w:rPr>
        <w:commentReference w:id="740"/>
      </w:r>
      <w:r w:rsidR="00270E80" w:rsidRPr="00952884">
        <w:rPr>
          <w:rFonts w:ascii="Times New Roman" w:hAnsi="Times New Roman" w:cs="Times New Roman"/>
          <w:rPrChange w:id="756" w:author="Dave Garshelis" w:date="2018-11-02T12:46:00Z">
            <w:rPr>
              <w:rFonts w:ascii="Times New Roman" w:hAnsi="Times New Roman" w:cs="Times New Roman"/>
            </w:rPr>
          </w:rPrChange>
        </w:rPr>
        <w:t xml:space="preserve">, and </w:t>
      </w:r>
      <w:commentRangeStart w:id="757"/>
      <w:r w:rsidR="00270E80" w:rsidRPr="00952884">
        <w:rPr>
          <w:rFonts w:ascii="Times New Roman" w:hAnsi="Times New Roman" w:cs="Times New Roman"/>
          <w:rPrChange w:id="758" w:author="Dave Garshelis" w:date="2018-11-02T12:46:00Z">
            <w:rPr>
              <w:rFonts w:ascii="Times New Roman" w:hAnsi="Times New Roman" w:cs="Times New Roman"/>
            </w:rPr>
          </w:rPrChange>
        </w:rPr>
        <w:t xml:space="preserve">then </w:t>
      </w:r>
      <w:ins w:id="759" w:author="Dave Garshelis" w:date="2018-11-02T12:45:00Z">
        <w:r w:rsidR="00952884" w:rsidRPr="00952884">
          <w:rPr>
            <w:rFonts w:ascii="Times New Roman" w:hAnsi="Times New Roman" w:cs="Times New Roman"/>
            <w:rPrChange w:id="760" w:author="Dave Garshelis" w:date="2018-11-02T12:46:00Z">
              <w:rPr>
                <w:rFonts w:ascii="Times New Roman" w:hAnsi="Times New Roman" w:cs="Times New Roman"/>
                <w:highlight w:val="yellow"/>
              </w:rPr>
            </w:rPrChange>
          </w:rPr>
          <w:t>selecting</w:t>
        </w:r>
      </w:ins>
      <w:del w:id="761" w:author="Dave Garshelis" w:date="2018-11-02T12:45:00Z">
        <w:r w:rsidR="003A2923" w:rsidRPr="00952884" w:rsidDel="00952884">
          <w:rPr>
            <w:rFonts w:ascii="Times New Roman" w:hAnsi="Times New Roman" w:cs="Times New Roman"/>
            <w:rPrChange w:id="762" w:author="Dave Garshelis" w:date="2018-11-02T12:46:00Z">
              <w:rPr>
                <w:rFonts w:ascii="Times New Roman" w:hAnsi="Times New Roman" w:cs="Times New Roman"/>
              </w:rPr>
            </w:rPrChange>
          </w:rPr>
          <w:delText>choos</w:delText>
        </w:r>
      </w:del>
      <w:del w:id="763" w:author="Dave Garshelis" w:date="2018-11-02T12:44:00Z">
        <w:r w:rsidR="003A2923" w:rsidRPr="00952884" w:rsidDel="00952884">
          <w:rPr>
            <w:rFonts w:ascii="Times New Roman" w:hAnsi="Times New Roman" w:cs="Times New Roman"/>
            <w:rPrChange w:id="764" w:author="Dave Garshelis" w:date="2018-11-02T12:46:00Z">
              <w:rPr>
                <w:rFonts w:ascii="Times New Roman" w:hAnsi="Times New Roman" w:cs="Times New Roman"/>
              </w:rPr>
            </w:rPrChange>
          </w:rPr>
          <w:delText xml:space="preserve">e </w:delText>
        </w:r>
        <w:r w:rsidR="008A06C8" w:rsidRPr="00952884" w:rsidDel="00952884">
          <w:rPr>
            <w:rFonts w:ascii="Times New Roman" w:hAnsi="Times New Roman" w:cs="Times New Roman"/>
            <w:rPrChange w:id="765" w:author="Dave Garshelis" w:date="2018-11-02T12:46:00Z">
              <w:rPr>
                <w:rFonts w:ascii="Times New Roman" w:hAnsi="Times New Roman" w:cs="Times New Roman"/>
              </w:rPr>
            </w:rPrChange>
          </w:rPr>
          <w:delText>any</w:delText>
        </w:r>
      </w:del>
      <w:r w:rsidR="008A06C8" w:rsidRPr="00952884">
        <w:rPr>
          <w:rFonts w:ascii="Times New Roman" w:hAnsi="Times New Roman" w:cs="Times New Roman"/>
          <w:rPrChange w:id="766" w:author="Dave Garshelis" w:date="2018-11-02T12:46:00Z">
            <w:rPr>
              <w:rFonts w:ascii="Times New Roman" w:hAnsi="Times New Roman" w:cs="Times New Roman"/>
            </w:rPr>
          </w:rPrChange>
        </w:rPr>
        <w:t xml:space="preserve"> </w:t>
      </w:r>
      <w:r w:rsidR="004E08AC" w:rsidRPr="00952884">
        <w:rPr>
          <w:rFonts w:ascii="Times New Roman" w:hAnsi="Times New Roman" w:cs="Times New Roman"/>
          <w:rPrChange w:id="767" w:author="Dave Garshelis" w:date="2018-11-02T12:46:00Z">
            <w:rPr>
              <w:rFonts w:ascii="Times New Roman" w:hAnsi="Times New Roman" w:cs="Times New Roman"/>
            </w:rPr>
          </w:rPrChange>
        </w:rPr>
        <w:t>additional</w:t>
      </w:r>
      <w:r w:rsidR="00AA6B05" w:rsidRPr="00952884">
        <w:rPr>
          <w:rFonts w:ascii="Times New Roman" w:hAnsi="Times New Roman" w:cs="Times New Roman"/>
          <w:rPrChange w:id="768" w:author="Dave Garshelis" w:date="2018-11-02T12:46:00Z">
            <w:rPr>
              <w:rFonts w:ascii="Times New Roman" w:hAnsi="Times New Roman" w:cs="Times New Roman"/>
            </w:rPr>
          </w:rPrChange>
        </w:rPr>
        <w:t xml:space="preserve"> samples using simple</w:t>
      </w:r>
      <w:r w:rsidR="00FD5610" w:rsidRPr="00952884">
        <w:rPr>
          <w:rFonts w:ascii="Times New Roman" w:hAnsi="Times New Roman" w:cs="Times New Roman"/>
          <w:rPrChange w:id="769" w:author="Dave Garshelis" w:date="2018-11-02T12:46:00Z">
            <w:rPr>
              <w:rFonts w:ascii="Times New Roman" w:hAnsi="Times New Roman" w:cs="Times New Roman"/>
            </w:rPr>
          </w:rPrChange>
        </w:rPr>
        <w:t xml:space="preserve"> random sampling</w:t>
      </w:r>
      <w:commentRangeEnd w:id="757"/>
      <w:r w:rsidR="000B3B7A">
        <w:rPr>
          <w:rStyle w:val="CommentReference"/>
        </w:rPr>
        <w:commentReference w:id="757"/>
      </w:r>
      <w:r w:rsidR="00C87A5D" w:rsidRPr="00952884">
        <w:rPr>
          <w:rFonts w:ascii="Times New Roman" w:hAnsi="Times New Roman" w:cs="Times New Roman"/>
          <w:rPrChange w:id="770" w:author="Dave Garshelis" w:date="2018-11-02T12:46:00Z">
            <w:rPr>
              <w:rFonts w:ascii="Times New Roman" w:hAnsi="Times New Roman" w:cs="Times New Roman"/>
            </w:rPr>
          </w:rPrChange>
        </w:rPr>
        <w:t xml:space="preserve"> (i.e., a random selection </w:t>
      </w:r>
      <w:r w:rsidR="00FD5610" w:rsidRPr="00952884">
        <w:rPr>
          <w:rFonts w:ascii="Times New Roman" w:hAnsi="Times New Roman" w:cs="Times New Roman"/>
          <w:rPrChange w:id="771" w:author="Dave Garshelis" w:date="2018-11-02T12:46:00Z">
            <w:rPr>
              <w:rFonts w:ascii="Times New Roman" w:hAnsi="Times New Roman" w:cs="Times New Roman"/>
            </w:rPr>
          </w:rPrChange>
        </w:rPr>
        <w:t>from the</w:t>
      </w:r>
      <w:r w:rsidR="00270E80" w:rsidRPr="00952884">
        <w:rPr>
          <w:rFonts w:ascii="Times New Roman" w:hAnsi="Times New Roman" w:cs="Times New Roman"/>
          <w:rPrChange w:id="772" w:author="Dave Garshelis" w:date="2018-11-02T12:46:00Z">
            <w:rPr>
              <w:rFonts w:ascii="Times New Roman" w:hAnsi="Times New Roman" w:cs="Times New Roman"/>
            </w:rPr>
          </w:rPrChange>
        </w:rPr>
        <w:t xml:space="preserve"> </w:t>
      </w:r>
      <w:r w:rsidR="004E08AC" w:rsidRPr="00952884">
        <w:rPr>
          <w:rFonts w:ascii="Times New Roman" w:hAnsi="Times New Roman" w:cs="Times New Roman"/>
          <w:rPrChange w:id="773" w:author="Dave Garshelis" w:date="2018-11-02T12:46:00Z">
            <w:rPr>
              <w:rFonts w:ascii="Times New Roman" w:hAnsi="Times New Roman" w:cs="Times New Roman"/>
            </w:rPr>
          </w:rPrChange>
        </w:rPr>
        <w:t xml:space="preserve">remaining </w:t>
      </w:r>
      <w:r w:rsidR="00270E80" w:rsidRPr="00952884">
        <w:rPr>
          <w:rFonts w:ascii="Times New Roman" w:hAnsi="Times New Roman" w:cs="Times New Roman"/>
          <w:rPrChange w:id="774" w:author="Dave Garshelis" w:date="2018-11-02T12:46:00Z">
            <w:rPr>
              <w:rFonts w:ascii="Times New Roman" w:hAnsi="Times New Roman" w:cs="Times New Roman"/>
            </w:rPr>
          </w:rPrChange>
        </w:rPr>
        <w:t xml:space="preserve">pooled </w:t>
      </w:r>
      <w:r w:rsidR="00AA6B05" w:rsidRPr="00952884">
        <w:rPr>
          <w:rFonts w:ascii="Times New Roman" w:hAnsi="Times New Roman" w:cs="Times New Roman"/>
          <w:rPrChange w:id="775" w:author="Dave Garshelis" w:date="2018-11-02T12:46:00Z">
            <w:rPr>
              <w:rFonts w:ascii="Times New Roman" w:hAnsi="Times New Roman" w:cs="Times New Roman"/>
            </w:rPr>
          </w:rPrChange>
        </w:rPr>
        <w:t>data</w:t>
      </w:r>
      <w:ins w:id="776" w:author="Dave Garshelis" w:date="2018-11-02T13:29:00Z">
        <w:r w:rsidR="00F67161">
          <w:rPr>
            <w:rFonts w:ascii="Times New Roman" w:hAnsi="Times New Roman" w:cs="Times New Roman"/>
          </w:rPr>
          <w:t>, where sites with more h</w:t>
        </w:r>
      </w:ins>
      <w:ins w:id="777" w:author="Dave Garshelis" w:date="2018-11-02T13:30:00Z">
        <w:r w:rsidR="00F67161">
          <w:rPr>
            <w:rFonts w:ascii="Times New Roman" w:hAnsi="Times New Roman" w:cs="Times New Roman"/>
          </w:rPr>
          <w:t>air would be sampled more</w:t>
        </w:r>
      </w:ins>
      <w:r w:rsidR="00C87A5D" w:rsidRPr="00952884">
        <w:rPr>
          <w:rFonts w:ascii="Times New Roman" w:hAnsi="Times New Roman" w:cs="Times New Roman"/>
          <w:rPrChange w:id="778" w:author="Dave Garshelis" w:date="2018-11-02T12:46:00Z">
            <w:rPr>
              <w:rFonts w:ascii="Times New Roman" w:hAnsi="Times New Roman" w:cs="Times New Roman"/>
            </w:rPr>
          </w:rPrChange>
        </w:rPr>
        <w:t>)</w:t>
      </w:r>
      <w:ins w:id="779" w:author="Dave Garshelis" w:date="2018-11-02T12:45:00Z">
        <w:r w:rsidR="00952884" w:rsidRPr="00952884">
          <w:rPr>
            <w:rFonts w:ascii="Times New Roman" w:hAnsi="Times New Roman" w:cs="Times New Roman"/>
            <w:rPrChange w:id="780" w:author="Dave Garshelis" w:date="2018-11-02T12:46:00Z">
              <w:rPr>
                <w:rFonts w:ascii="Times New Roman" w:hAnsi="Times New Roman" w:cs="Times New Roman"/>
              </w:rPr>
            </w:rPrChange>
          </w:rPr>
          <w:t xml:space="preserve"> </w:t>
        </w:r>
      </w:ins>
      <w:del w:id="781" w:author="Dave Garshelis" w:date="2018-11-02T12:45:00Z">
        <w:r w:rsidR="00270E80" w:rsidRPr="00952884" w:rsidDel="00952884">
          <w:rPr>
            <w:rFonts w:ascii="Times New Roman" w:hAnsi="Times New Roman" w:cs="Times New Roman"/>
            <w:rPrChange w:id="782" w:author="Dave Garshelis" w:date="2018-11-02T12:46:00Z">
              <w:rPr>
                <w:rFonts w:ascii="Times New Roman" w:hAnsi="Times New Roman" w:cs="Times New Roman"/>
              </w:rPr>
            </w:rPrChange>
          </w:rPr>
          <w:delText>. This strategy</w:delText>
        </w:r>
      </w:del>
      <w:del w:id="783" w:author="Dave Garshelis" w:date="2018-11-02T12:46:00Z">
        <w:r w:rsidR="00270E80" w:rsidDel="00952884">
          <w:rPr>
            <w:rFonts w:ascii="Times New Roman" w:hAnsi="Times New Roman" w:cs="Times New Roman"/>
          </w:rPr>
          <w:delText xml:space="preserve"> </w:delText>
        </w:r>
      </w:del>
      <w:r w:rsidR="00270E80">
        <w:rPr>
          <w:rFonts w:ascii="Times New Roman" w:hAnsi="Times New Roman" w:cs="Times New Roman"/>
        </w:rPr>
        <w:t xml:space="preserve">resulted in density estimates that were less variable and more accurate than estimates obtained using </w:t>
      </w:r>
      <w:ins w:id="784" w:author="Dave Garshelis" w:date="2018-11-02T13:30:00Z">
        <w:r w:rsidR="00F67161">
          <w:rPr>
            <w:rFonts w:ascii="Times New Roman" w:hAnsi="Times New Roman" w:cs="Times New Roman"/>
          </w:rPr>
          <w:t xml:space="preserve">only </w:t>
        </w:r>
      </w:ins>
      <w:r w:rsidR="00270E80">
        <w:rPr>
          <w:rFonts w:ascii="Times New Roman" w:hAnsi="Times New Roman" w:cs="Times New Roman"/>
        </w:rPr>
        <w:t>simple random sampling</w:t>
      </w:r>
      <w:r w:rsidR="00E23B78">
        <w:rPr>
          <w:rFonts w:ascii="Times New Roman" w:hAnsi="Times New Roman" w:cs="Times New Roman"/>
        </w:rPr>
        <w:t>, particularly when animals displayed individual heterogeneity in</w:t>
      </w:r>
      <w:r w:rsidR="003A2923">
        <w:rPr>
          <w:rFonts w:ascii="Times New Roman" w:hAnsi="Times New Roman" w:cs="Times New Roman"/>
        </w:rPr>
        <w:t xml:space="preserve"> their</w:t>
      </w:r>
      <w:r w:rsidR="00E23B78">
        <w:rPr>
          <w:rFonts w:ascii="Times New Roman" w:hAnsi="Times New Roman" w:cs="Times New Roman"/>
        </w:rPr>
        <w:t xml:space="preserve"> propensity for capture</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ins w:id="785" w:author="Dave Garshelis" w:date="2018-11-02T12:47:00Z">
        <w:r w:rsidR="00952884">
          <w:rPr>
            <w:rFonts w:ascii="Times New Roman" w:hAnsi="Times New Roman" w:cs="Times New Roman"/>
          </w:rPr>
          <w:t>(whi</w:t>
        </w:r>
      </w:ins>
      <w:ins w:id="786" w:author="Dave Garshelis" w:date="2018-11-02T12:48:00Z">
        <w:r w:rsidR="00952884">
          <w:rPr>
            <w:rFonts w:ascii="Times New Roman" w:hAnsi="Times New Roman" w:cs="Times New Roman"/>
          </w:rPr>
          <w:t xml:space="preserve">ch ensures that sites with few samples are not excluded) </w:t>
        </w:r>
      </w:ins>
      <w:r w:rsidR="00C87A5D">
        <w:rPr>
          <w:rFonts w:ascii="Times New Roman" w:hAnsi="Times New Roman" w:cs="Times New Roman"/>
        </w:rPr>
        <w:t xml:space="preserve">are expected to </w:t>
      </w:r>
      <w:r w:rsidR="00B7124F">
        <w:rPr>
          <w:rFonts w:ascii="Times New Roman" w:hAnsi="Times New Roman" w:cs="Times New Roman"/>
        </w:rPr>
        <w:t>increase</w:t>
      </w:r>
      <w:r w:rsidR="00FD5610">
        <w:rPr>
          <w:rFonts w:ascii="Times New Roman" w:hAnsi="Times New Roman" w:cs="Times New Roman"/>
        </w:rPr>
        <w:t xml:space="preserve"> </w:t>
      </w:r>
      <w:r w:rsidR="00B7124F">
        <w:rPr>
          <w:rFonts w:ascii="Times New Roman" w:hAnsi="Times New Roman" w:cs="Times New Roman"/>
        </w:rPr>
        <w:t>as subsample size decreases</w:t>
      </w:r>
      <w:ins w:id="787" w:author="Garshelis, Dave L (DNR)" w:date="2018-11-02T16:03:00Z">
        <w:r w:rsidR="0073727A">
          <w:rPr>
            <w:rFonts w:ascii="Times New Roman" w:hAnsi="Times New Roman" w:cs="Times New Roman"/>
          </w:rPr>
          <w:t>;</w:t>
        </w:r>
      </w:ins>
      <w:del w:id="788" w:author="Garshelis, Dave L (DNR)" w:date="2018-11-02T16:03:00Z">
        <w:r w:rsidR="00B7124F" w:rsidDel="0073727A">
          <w:rPr>
            <w:rFonts w:ascii="Times New Roman" w:hAnsi="Times New Roman" w:cs="Times New Roman"/>
          </w:rPr>
          <w:delText>,</w:delText>
        </w:r>
      </w:del>
      <w:r w:rsidR="00B7124F">
        <w:rPr>
          <w:rFonts w:ascii="Times New Roman" w:hAnsi="Times New Roman" w:cs="Times New Roman"/>
        </w:rPr>
        <w:t xml:space="preserve"> </w:t>
      </w:r>
      <w:ins w:id="789" w:author="Dave Garshelis" w:date="2018-11-02T12:46:00Z">
        <w:r w:rsidR="00952884">
          <w:rPr>
            <w:rFonts w:ascii="Times New Roman" w:hAnsi="Times New Roman" w:cs="Times New Roman"/>
          </w:rPr>
          <w:t xml:space="preserve">in areas where </w:t>
        </w:r>
      </w:ins>
      <w:ins w:id="790" w:author="Dave Garshelis" w:date="2018-11-02T13:30:00Z">
        <w:r w:rsidR="00F67161">
          <w:rPr>
            <w:rFonts w:ascii="Times New Roman" w:hAnsi="Times New Roman" w:cs="Times New Roman"/>
          </w:rPr>
          <w:t>environmental factors cause</w:t>
        </w:r>
      </w:ins>
      <w:ins w:id="791" w:author="Dave Garshelis" w:date="2018-11-02T13:31:00Z">
        <w:r w:rsidR="00F67161">
          <w:rPr>
            <w:rFonts w:ascii="Times New Roman" w:hAnsi="Times New Roman" w:cs="Times New Roman"/>
          </w:rPr>
          <w:t xml:space="preserve"> low </w:t>
        </w:r>
      </w:ins>
      <w:ins w:id="792" w:author="Dave Garshelis" w:date="2018-11-02T12:46:00Z">
        <w:r w:rsidR="00952884">
          <w:rPr>
            <w:rFonts w:ascii="Times New Roman" w:hAnsi="Times New Roman" w:cs="Times New Roman"/>
          </w:rPr>
          <w:t>genotypi</w:t>
        </w:r>
      </w:ins>
      <w:ins w:id="793" w:author="Dave Garshelis" w:date="2018-11-02T12:47:00Z">
        <w:r w:rsidR="00952884">
          <w:rPr>
            <w:rFonts w:ascii="Times New Roman" w:hAnsi="Times New Roman" w:cs="Times New Roman"/>
          </w:rPr>
          <w:t>ng success</w:t>
        </w:r>
        <w:del w:id="794" w:author="Dave Garshelis" w:date="2018-11-02T13:31:00Z">
          <w:r w:rsidR="00952884" w:rsidDel="00F67161">
            <w:rPr>
              <w:rFonts w:ascii="Times New Roman" w:hAnsi="Times New Roman" w:cs="Times New Roman"/>
            </w:rPr>
            <w:delText xml:space="preserve"> is low due to environmental factors</w:delText>
          </w:r>
        </w:del>
      </w:ins>
      <w:ins w:id="795" w:author="Dave Garshelis" w:date="2018-11-02T12:48:00Z">
        <w:r w:rsidR="00952884">
          <w:rPr>
            <w:rFonts w:ascii="Times New Roman" w:hAnsi="Times New Roman" w:cs="Times New Roman"/>
          </w:rPr>
          <w:t xml:space="preserve"> (</w:t>
        </w:r>
      </w:ins>
      <w:commentRangeStart w:id="796"/>
      <w:ins w:id="797" w:author="Dave Garshelis" w:date="2018-11-02T12:49:00Z">
        <w:r w:rsidR="00952884">
          <w:rPr>
            <w:rFonts w:ascii="Times New Roman" w:hAnsi="Times New Roman" w:cs="Times New Roman"/>
          </w:rPr>
          <w:t xml:space="preserve">Gould </w:t>
        </w:r>
        <w:r w:rsidR="00952884" w:rsidRPr="00952884">
          <w:rPr>
            <w:rFonts w:ascii="Times New Roman" w:hAnsi="Times New Roman" w:cs="Times New Roman"/>
            <w:i/>
            <w:rPrChange w:id="798" w:author="Dave Garshelis" w:date="2018-11-02T12:50:00Z">
              <w:rPr>
                <w:rFonts w:ascii="Times New Roman" w:hAnsi="Times New Roman" w:cs="Times New Roman"/>
              </w:rPr>
            </w:rPrChange>
          </w:rPr>
          <w:t>et al.</w:t>
        </w:r>
        <w:r w:rsidR="00952884">
          <w:rPr>
            <w:rFonts w:ascii="Times New Roman" w:hAnsi="Times New Roman" w:cs="Times New Roman"/>
          </w:rPr>
          <w:t xml:space="preserve"> 2018</w:t>
        </w:r>
      </w:ins>
      <w:commentRangeEnd w:id="796"/>
      <w:ins w:id="799" w:author="Dave Garshelis" w:date="2018-11-02T12:50:00Z">
        <w:r w:rsidR="00952884">
          <w:rPr>
            <w:rStyle w:val="CommentReference"/>
          </w:rPr>
          <w:commentReference w:id="796"/>
        </w:r>
      </w:ins>
      <w:ins w:id="800" w:author="Dave Garshelis" w:date="2018-11-02T12:49:00Z">
        <w:r w:rsidR="00952884">
          <w:rPr>
            <w:rFonts w:ascii="Times New Roman" w:hAnsi="Times New Roman" w:cs="Times New Roman"/>
          </w:rPr>
          <w:t>)</w:t>
        </w:r>
      </w:ins>
      <w:ins w:id="801" w:author="Garshelis, Dave L (DNR)" w:date="2018-11-02T16:04:00Z">
        <w:r w:rsidR="0073727A">
          <w:rPr>
            <w:rFonts w:ascii="Times New Roman" w:hAnsi="Times New Roman" w:cs="Times New Roman"/>
          </w:rPr>
          <w:t>;</w:t>
        </w:r>
      </w:ins>
      <w:ins w:id="802" w:author="Dave Garshelis" w:date="2018-11-02T12:49:00Z">
        <w:del w:id="803" w:author="Garshelis, Dave L (DNR)" w:date="2018-11-02T16:04:00Z">
          <w:r w:rsidR="00952884" w:rsidDel="0073727A">
            <w:rPr>
              <w:rFonts w:ascii="Times New Roman" w:hAnsi="Times New Roman" w:cs="Times New Roman"/>
            </w:rPr>
            <w:delText>,</w:delText>
          </w:r>
        </w:del>
        <w:r w:rsidR="00952884">
          <w:rPr>
            <w:rFonts w:ascii="Times New Roman" w:hAnsi="Times New Roman" w:cs="Times New Roman"/>
          </w:rPr>
          <w:t xml:space="preserve"> </w:t>
        </w:r>
      </w:ins>
      <w:ins w:id="804" w:author="Garshelis, Dave L (DNR)" w:date="2018-11-02T16:02:00Z">
        <w:r w:rsidR="0073727A">
          <w:rPr>
            <w:rFonts w:ascii="Times New Roman" w:hAnsi="Times New Roman" w:cs="Times New Roman"/>
          </w:rPr>
          <w:t>where traps are spaced closely, so if a bear is missed due to subsampling at one trap, it could be sampled at another near</w:t>
        </w:r>
      </w:ins>
      <w:ins w:id="805" w:author="Garshelis, Dave L (DNR)" w:date="2018-11-02T16:03:00Z">
        <w:r w:rsidR="0073727A">
          <w:rPr>
            <w:rFonts w:ascii="Times New Roman" w:hAnsi="Times New Roman" w:cs="Times New Roman"/>
          </w:rPr>
          <w:t xml:space="preserve">by trap; </w:t>
        </w:r>
      </w:ins>
      <w:r w:rsidR="00B7124F">
        <w:rPr>
          <w:rFonts w:ascii="Times New Roman" w:hAnsi="Times New Roman" w:cs="Times New Roman"/>
        </w:rPr>
        <w:t xml:space="preserve">and </w:t>
      </w:r>
      <w:ins w:id="806" w:author="Garshelis, Dave L (DNR)" w:date="2018-11-02T16:04:00Z">
        <w:r w:rsidR="0073727A">
          <w:rPr>
            <w:rFonts w:ascii="Times New Roman" w:hAnsi="Times New Roman" w:cs="Times New Roman"/>
          </w:rPr>
          <w:t>where</w:t>
        </w:r>
      </w:ins>
      <w:bookmarkStart w:id="807" w:name="_GoBack"/>
      <w:bookmarkEnd w:id="807"/>
      <w:del w:id="808" w:author="Garshelis, Dave L (DNR)" w:date="2018-11-02T16:04:00Z">
        <w:r w:rsidR="00B7124F" w:rsidDel="0073727A">
          <w:rPr>
            <w:rFonts w:ascii="Times New Roman" w:hAnsi="Times New Roman" w:cs="Times New Roman"/>
          </w:rPr>
          <w:delText>particularly</w:delText>
        </w:r>
        <w:r w:rsidR="00FD5610" w:rsidDel="0073727A">
          <w:rPr>
            <w:rFonts w:ascii="Times New Roman" w:hAnsi="Times New Roman" w:cs="Times New Roman"/>
          </w:rPr>
          <w:delText xml:space="preserve"> when</w:delText>
        </w:r>
      </w:del>
      <w:r w:rsidR="00FD5610">
        <w:rPr>
          <w:rFonts w:ascii="Times New Roman" w:hAnsi="Times New Roman" w:cs="Times New Roman"/>
        </w:rPr>
        <w:t xml:space="preserve"> individu</w:t>
      </w:r>
      <w:r w:rsidR="008A06C8">
        <w:rPr>
          <w:rFonts w:ascii="Times New Roman" w:hAnsi="Times New Roman" w:cs="Times New Roman"/>
        </w:rPr>
        <w:t>als leave</w:t>
      </w:r>
      <w:r w:rsidR="004E08AC">
        <w:rPr>
          <w:rFonts w:ascii="Times New Roman" w:hAnsi="Times New Roman" w:cs="Times New Roman"/>
        </w:rPr>
        <w:t xml:space="preserve"> </w:t>
      </w:r>
      <w:ins w:id="809" w:author="Dave Garshelis" w:date="2018-11-02T13:31:00Z">
        <w:r w:rsidR="00F67161">
          <w:rPr>
            <w:rFonts w:ascii="Times New Roman" w:hAnsi="Times New Roman" w:cs="Times New Roman"/>
          </w:rPr>
          <w:t>numerous</w:t>
        </w:r>
      </w:ins>
      <w:del w:id="810" w:author="Dave Garshelis" w:date="2018-11-02T13:31:00Z">
        <w:r w:rsidR="004E08AC" w:rsidDel="00F67161">
          <w:rPr>
            <w:rFonts w:ascii="Times New Roman" w:hAnsi="Times New Roman" w:cs="Times New Roman"/>
          </w:rPr>
          <w:delText>multiple</w:delText>
        </w:r>
      </w:del>
      <w:r w:rsidR="004E08AC">
        <w:rPr>
          <w:rFonts w:ascii="Times New Roman" w:hAnsi="Times New Roman" w:cs="Times New Roman"/>
        </w:rPr>
        <w:t xml:space="preserve"> DNA samples at a</w:t>
      </w:r>
      <w:r w:rsidR="00FD5610">
        <w:rPr>
          <w:rFonts w:ascii="Times New Roman" w:hAnsi="Times New Roman" w:cs="Times New Roman"/>
        </w:rPr>
        <w:t xml:space="preserve"> tra</w:t>
      </w:r>
      <w:r w:rsidR="00F40876">
        <w:rPr>
          <w:rFonts w:ascii="Times New Roman" w:hAnsi="Times New Roman" w:cs="Times New Roman"/>
        </w:rPr>
        <w:t>p</w:t>
      </w:r>
      <w:ins w:id="811" w:author="Dave Garshelis" w:date="2018-11-02T13:31:00Z">
        <w:r w:rsidR="00F67161">
          <w:rPr>
            <w:rFonts w:ascii="Times New Roman" w:hAnsi="Times New Roman" w:cs="Times New Roman"/>
          </w:rPr>
          <w:t>, as bears often do when they are shedding (</w:t>
        </w:r>
      </w:ins>
      <w:ins w:id="812" w:author="Dave Garshelis" w:date="2018-11-02T13:32:00Z">
        <w:r w:rsidR="00F67161">
          <w:rPr>
            <w:rFonts w:ascii="Times New Roman" w:hAnsi="Times New Roman" w:cs="Times New Roman"/>
          </w:rPr>
          <w:t>Garshelis and Noyce 2013)</w:t>
        </w:r>
      </w:ins>
      <w:r w:rsidR="00F40876">
        <w:rPr>
          <w:rFonts w:ascii="Times New Roman" w:hAnsi="Times New Roman" w:cs="Times New Roman"/>
        </w:rPr>
        <w:t>.</w:t>
      </w:r>
    </w:p>
    <w:p w14:paraId="5C00159B" w14:textId="77777777" w:rsidR="00312A9F" w:rsidRPr="0040630A" w:rsidRDefault="00404765" w:rsidP="003C0145">
      <w:pPr>
        <w:pStyle w:val="Heading1"/>
        <w:spacing w:line="480" w:lineRule="auto"/>
        <w:rPr>
          <w:rFonts w:ascii="Times New Roman" w:hAnsi="Times New Roman" w:cs="Times New Roman"/>
          <w:sz w:val="24"/>
          <w:szCs w:val="24"/>
        </w:rPr>
      </w:pPr>
      <w:bookmarkStart w:id="813" w:name="future-analysis"/>
      <w:bookmarkStart w:id="814" w:name="references"/>
      <w:bookmarkEnd w:id="813"/>
      <w:bookmarkEnd w:id="814"/>
      <w:r>
        <w:rPr>
          <w:rFonts w:ascii="Times New Roman" w:hAnsi="Times New Roman" w:cs="Times New Roman"/>
          <w:color w:val="auto"/>
          <w:sz w:val="24"/>
          <w:szCs w:val="24"/>
        </w:rPr>
        <w:lastRenderedPageBreak/>
        <w:t>ACKNOWLEDGEMENTS</w:t>
      </w:r>
    </w:p>
    <w:p w14:paraId="0A49B573" w14:textId="77777777"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8C2C3F6" w14:textId="77777777" w:rsidR="004E188B" w:rsidRPr="0040630A" w:rsidRDefault="00404765" w:rsidP="00F67701">
      <w:pPr>
        <w:pStyle w:val="Heading1"/>
        <w:spacing w:line="480" w:lineRule="auto"/>
        <w:rPr>
          <w:rFonts w:ascii="Times New Roman" w:hAnsi="Times New Roman" w:cs="Times New Roman"/>
          <w:color w:val="auto"/>
          <w:sz w:val="24"/>
          <w:szCs w:val="24"/>
        </w:rPr>
      </w:pPr>
      <w:commentRangeStart w:id="815"/>
      <w:r>
        <w:rPr>
          <w:rFonts w:ascii="Times New Roman" w:hAnsi="Times New Roman" w:cs="Times New Roman"/>
          <w:color w:val="auto"/>
          <w:sz w:val="24"/>
          <w:szCs w:val="24"/>
        </w:rPr>
        <w:t>LITERATURE CITED</w:t>
      </w:r>
      <w:commentRangeEnd w:id="815"/>
      <w:r w:rsidR="003A14C2">
        <w:rPr>
          <w:rStyle w:val="CommentReference"/>
          <w:rFonts w:asciiTheme="minorHAnsi" w:eastAsiaTheme="minorHAnsi" w:hAnsiTheme="minorHAnsi" w:cstheme="minorBidi"/>
          <w:b w:val="0"/>
          <w:bCs w:val="0"/>
          <w:color w:val="auto"/>
        </w:rPr>
        <w:commentReference w:id="815"/>
      </w:r>
    </w:p>
    <w:p w14:paraId="42A6B627" w14:textId="4D1D6CF4" w:rsidR="00787DA3" w:rsidRPr="0097175B" w:rsidRDefault="00787DA3" w:rsidP="00787DA3">
      <w:pPr>
        <w:pStyle w:val="NormalWeb"/>
        <w:spacing w:line="480" w:lineRule="auto"/>
        <w:ind w:left="480" w:hanging="480"/>
      </w:pPr>
      <w:r w:rsidRPr="0097175B">
        <w:t xml:space="preserve">Analytics, R., and S. Weston. 2014. </w:t>
      </w:r>
      <w:proofErr w:type="spellStart"/>
      <w:proofErr w:type="gramStart"/>
      <w:r w:rsidRPr="0097175B">
        <w:t>doParallel</w:t>
      </w:r>
      <w:proofErr w:type="spellEnd"/>
      <w:proofErr w:type="gramEnd"/>
      <w:r w:rsidRPr="0097175B">
        <w:t xml:space="preserve">: </w:t>
      </w:r>
      <w:proofErr w:type="spellStart"/>
      <w:r w:rsidRPr="0097175B">
        <w:t>Foreach</w:t>
      </w:r>
      <w:proofErr w:type="spellEnd"/>
      <w:r w:rsidRPr="0097175B">
        <w:t xml:space="preserve"> parallel adaptor for the parallel package. &lt;http://cran.r-project.org/package=doParallel&gt;.</w:t>
      </w:r>
      <w:r w:rsidR="006070CC" w:rsidRPr="006070CC">
        <w:t xml:space="preserve"> </w:t>
      </w:r>
      <w:r w:rsidR="006070CC">
        <w:t>Accessed 15 November, 2015.</w:t>
      </w:r>
      <w:r w:rsidRPr="0097175B">
        <w:t xml:space="preserve">Analytics, R., and S. Weston. 2015. </w:t>
      </w:r>
      <w:proofErr w:type="spellStart"/>
      <w:proofErr w:type="gramStart"/>
      <w:r w:rsidRPr="0097175B">
        <w:t>foreach</w:t>
      </w:r>
      <w:proofErr w:type="spellEnd"/>
      <w:proofErr w:type="gramEnd"/>
      <w:r w:rsidRPr="0097175B">
        <w:t xml:space="preserve">: Provides </w:t>
      </w:r>
      <w:proofErr w:type="spellStart"/>
      <w:r w:rsidRPr="0097175B">
        <w:t>Foreach</w:t>
      </w:r>
      <w:proofErr w:type="spellEnd"/>
      <w:r w:rsidRPr="0097175B">
        <w:t xml:space="preserve"> Looping Construct for R. &lt;http://cran.r-project.org/package=foreach&gt;.</w:t>
      </w:r>
      <w:r w:rsidR="006070CC" w:rsidRPr="006070CC">
        <w:t xml:space="preserve"> </w:t>
      </w:r>
      <w:r w:rsidR="006070CC">
        <w:t>Accessed 15 November, 2015.</w:t>
      </w:r>
    </w:p>
    <w:p w14:paraId="10A6DA33" w14:textId="3B60E348"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t>
      </w:r>
    </w:p>
    <w:p w14:paraId="6C0D9CCF" w14:textId="709AB7CA" w:rsidR="006C4E9C" w:rsidRPr="0097175B" w:rsidRDefault="006C4E9C" w:rsidP="00787DA3">
      <w:pPr>
        <w:pStyle w:val="NormalWeb"/>
        <w:spacing w:line="480" w:lineRule="auto"/>
        <w:ind w:left="480" w:hanging="480"/>
      </w:pPr>
      <w:r w:rsidRPr="006C4E9C">
        <w:t>Augustine, B</w:t>
      </w:r>
      <w:r>
        <w:t>. C.,</w:t>
      </w:r>
      <w:r w:rsidRPr="006C4E9C">
        <w:t xml:space="preserve"> J. </w:t>
      </w:r>
      <w:r>
        <w:t xml:space="preserve">A. Royle,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w:t>
      </w:r>
      <w:del w:id="816" w:author="JOHN FIEBERG" w:date="2018-08-03T12:50:00Z">
        <w:r w:rsidRPr="006C4E9C" w:rsidDel="00A80243">
          <w:delText>(</w:delText>
        </w:r>
      </w:del>
      <w:r w:rsidRPr="006C4E9C">
        <w:t>2018</w:t>
      </w:r>
      <w:del w:id="817" w:author="JOHN FIEBERG" w:date="2018-08-03T12:50:00Z">
        <w:r w:rsidRPr="006C4E9C" w:rsidDel="00A80243">
          <w:delText>)</w:delText>
        </w:r>
      </w:del>
      <w:r w:rsidRPr="006C4E9C">
        <w:t xml:space="preserve">. Spatial Capture-Recapture for Categorically Marked Populations with </w:t>
      </w:r>
      <w:proofErr w:type="gramStart"/>
      <w:r w:rsidRPr="006C4E9C">
        <w:t>An</w:t>
      </w:r>
      <w:proofErr w:type="gramEnd"/>
      <w:r w:rsidRPr="006C4E9C">
        <w:t xml:space="preserve"> Application to Genetic Capture-Recapt</w:t>
      </w:r>
      <w:commentRangeStart w:id="818"/>
      <w:commentRangeStart w:id="819"/>
      <w:r w:rsidRPr="006C4E9C">
        <w:t xml:space="preserve">ure. </w:t>
      </w:r>
      <w:r w:rsidR="006070CC">
        <w:t xml:space="preserve">Preprint, </w:t>
      </w:r>
      <w:proofErr w:type="spellStart"/>
      <w:r w:rsidR="006070CC">
        <w:t>BioRxiv</w:t>
      </w:r>
      <w:proofErr w:type="spellEnd"/>
      <w:r w:rsidR="006070CC">
        <w:t xml:space="preserve"> </w:t>
      </w:r>
      <w:r w:rsidRPr="006C4E9C">
        <w:t>10.1101/265678.</w:t>
      </w:r>
      <w:commentRangeEnd w:id="818"/>
      <w:r w:rsidR="003F3B11">
        <w:rPr>
          <w:rStyle w:val="CommentReference"/>
          <w:rFonts w:asciiTheme="minorHAnsi" w:eastAsiaTheme="minorHAnsi" w:hAnsiTheme="minorHAnsi" w:cstheme="minorBidi"/>
        </w:rPr>
        <w:commentReference w:id="818"/>
      </w:r>
      <w:commentRangeEnd w:id="819"/>
      <w:r w:rsidR="006070CC">
        <w:rPr>
          <w:rStyle w:val="CommentReference"/>
          <w:rFonts w:asciiTheme="minorHAnsi" w:eastAsiaTheme="minorHAnsi" w:hAnsiTheme="minorHAnsi" w:cstheme="minorBidi"/>
        </w:rPr>
        <w:commentReference w:id="819"/>
      </w:r>
    </w:p>
    <w:p w14:paraId="61459993" w14:textId="0952658C"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2017. </w:t>
      </w:r>
      <w:proofErr w:type="spellStart"/>
      <w:proofErr w:type="gramStart"/>
      <w:r w:rsidRPr="0097175B">
        <w:rPr>
          <w:rFonts w:ascii="Times New Roman" w:hAnsi="Times New Roman" w:cs="Times New Roman"/>
        </w:rPr>
        <w:t>spatstat</w:t>
      </w:r>
      <w:proofErr w:type="spellEnd"/>
      <w:proofErr w:type="gramEnd"/>
      <w:r w:rsidRPr="0097175B">
        <w:rPr>
          <w:rFonts w:ascii="Times New Roman" w:hAnsi="Times New Roman" w:cs="Times New Roman"/>
        </w:rPr>
        <w: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r w:rsidR="006070CC">
        <w:rPr>
          <w:rFonts w:ascii="Times New Roman" w:hAnsi="Times New Roman" w:cs="Times New Roman"/>
        </w:rPr>
        <w:t xml:space="preserve"> </w:t>
      </w:r>
      <w:r w:rsidR="006070CC">
        <w:t>Accessed 15 November, 2015.</w:t>
      </w:r>
    </w:p>
    <w:p w14:paraId="0A4295B0" w14:textId="77777777" w:rsidR="00A80243" w:rsidRPr="0097175B" w:rsidRDefault="00A80243" w:rsidP="00A80243">
      <w:pPr>
        <w:pStyle w:val="NormalWeb"/>
        <w:spacing w:line="480" w:lineRule="auto"/>
        <w:ind w:left="480" w:hanging="480"/>
      </w:pPr>
      <w:proofErr w:type="spellStart"/>
      <w:r w:rsidRPr="0097175B">
        <w:t>Borchers</w:t>
      </w:r>
      <w:proofErr w:type="spellEnd"/>
      <w:r w:rsidRPr="0097175B">
        <w:t xml:space="preserve">, D. 2012. A non-technical overview of spatially explicit capture--recapture models. Journal of Ornithology 152:435–444. </w:t>
      </w:r>
    </w:p>
    <w:p w14:paraId="0CEA3863" w14:textId="68D58384" w:rsidR="00D71699" w:rsidRPr="0097175B" w:rsidRDefault="00D71699" w:rsidP="00787DA3">
      <w:pPr>
        <w:pStyle w:val="NormalWeb"/>
        <w:spacing w:line="480" w:lineRule="auto"/>
        <w:ind w:left="480" w:hanging="480"/>
      </w:pPr>
      <w:proofErr w:type="spellStart"/>
      <w:r w:rsidRPr="00D71699">
        <w:lastRenderedPageBreak/>
        <w:t>Borchers</w:t>
      </w:r>
      <w:proofErr w:type="spellEnd"/>
      <w:r w:rsidRPr="00D71699">
        <w:t xml:space="preserve">, D. L. and </w:t>
      </w:r>
      <w:proofErr w:type="spellStart"/>
      <w:r w:rsidRPr="00D71699">
        <w:t>Efford</w:t>
      </w:r>
      <w:proofErr w:type="spellEnd"/>
      <w:r w:rsidRPr="00D71699">
        <w:t>, M. G. 2008</w:t>
      </w:r>
      <w:r>
        <w:t>.</w:t>
      </w:r>
      <w:r w:rsidRPr="00D71699">
        <w:t xml:space="preserve"> Spatially explicit maximum likelihood methods for capture–recapture studies. Biometrics 64, 377–385.</w:t>
      </w:r>
    </w:p>
    <w:p w14:paraId="647B5DA6" w14:textId="77777777" w:rsidR="00787DA3" w:rsidRPr="0097175B" w:rsidRDefault="00787DA3" w:rsidP="00787DA3">
      <w:pPr>
        <w:pStyle w:val="NormalWeb"/>
        <w:spacing w:line="480" w:lineRule="auto"/>
        <w:ind w:left="480" w:hanging="480"/>
      </w:pPr>
      <w:proofErr w:type="spellStart"/>
      <w:r w:rsidRPr="0097175B">
        <w:t>Borchers</w:t>
      </w:r>
      <w:proofErr w:type="spellEnd"/>
      <w:r w:rsidRPr="0097175B">
        <w:t xml:space="preserve">, D. L., S. T. Buckland, and W. Zucchini. 2002. Estimating animal abundance: closed populations. Volume 13. Springer Science </w:t>
      </w:r>
      <w:r w:rsidR="00C22C4A">
        <w:t>and</w:t>
      </w:r>
      <w:r w:rsidRPr="0097175B">
        <w:t xml:space="preserve"> Business Media.</w:t>
      </w:r>
    </w:p>
    <w:p w14:paraId="6BC4907B" w14:textId="5E787381" w:rsidR="00787DA3" w:rsidRDefault="00787DA3" w:rsidP="00787DA3">
      <w:pPr>
        <w:pStyle w:val="NormalWeb"/>
        <w:spacing w:line="480" w:lineRule="auto"/>
        <w:ind w:left="480" w:hanging="480"/>
        <w:rPr>
          <w:ins w:id="820" w:author="Dave Garshelis" w:date="2018-11-02T14:04:00Z"/>
        </w:rPr>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w:t>
      </w:r>
    </w:p>
    <w:p w14:paraId="3C0A06C4" w14:textId="38E63A24" w:rsidR="00ED7D25" w:rsidRPr="0097175B" w:rsidRDefault="00ED7D25" w:rsidP="00787DA3">
      <w:pPr>
        <w:pStyle w:val="NormalWeb"/>
        <w:spacing w:line="480" w:lineRule="auto"/>
        <w:ind w:left="480" w:hanging="480"/>
      </w:pPr>
      <w:ins w:id="821" w:author="Dave Garshelis" w:date="2018-11-02T14:04:00Z">
        <w:r>
          <w:t>Boulanger, J.</w:t>
        </w:r>
      </w:ins>
      <w:ins w:id="822" w:author="Dave Garshelis" w:date="2018-11-02T14:05:00Z">
        <w:r>
          <w:t xml:space="preserve">, M. Proctor, S. </w:t>
        </w:r>
        <w:proofErr w:type="spellStart"/>
        <w:r>
          <w:t>Himmer</w:t>
        </w:r>
        <w:proofErr w:type="spellEnd"/>
        <w:r>
          <w:t xml:space="preserve">, G. Stenhouse, D. </w:t>
        </w:r>
        <w:proofErr w:type="spellStart"/>
        <w:r>
          <w:t>Paetkau</w:t>
        </w:r>
        <w:proofErr w:type="spellEnd"/>
        <w:r>
          <w:t>, and J. Cranston.  An empirical test of DNR mark–recapture sampling strategies fo</w:t>
        </w:r>
      </w:ins>
      <w:ins w:id="823" w:author="Dave Garshelis" w:date="2018-11-02T14:06:00Z">
        <w:r>
          <w:t xml:space="preserve">r grizzly bears.  </w:t>
        </w:r>
        <w:proofErr w:type="spellStart"/>
        <w:r>
          <w:t>Ursus</w:t>
        </w:r>
      </w:ins>
      <w:proofErr w:type="spellEnd"/>
      <w:ins w:id="824" w:author="Dave Garshelis" w:date="2018-11-02T14:04:00Z">
        <w:r>
          <w:t xml:space="preserve"> </w:t>
        </w:r>
      </w:ins>
      <w:ins w:id="825" w:author="Dave Garshelis" w:date="2018-11-02T14:06:00Z">
        <w:r>
          <w:t>17:149–158.</w:t>
        </w:r>
      </w:ins>
    </w:p>
    <w:p w14:paraId="46827676" w14:textId="60A7C954" w:rsidR="00787DA3" w:rsidRPr="0097175B" w:rsidRDefault="00787DA3" w:rsidP="00787DA3">
      <w:pPr>
        <w:pStyle w:val="NormalWeb"/>
        <w:spacing w:line="480" w:lineRule="auto"/>
        <w:ind w:left="480" w:hanging="480"/>
      </w:pPr>
      <w:proofErr w:type="spellStart"/>
      <w:r w:rsidRPr="0097175B">
        <w:t>Dreher</w:t>
      </w:r>
      <w:proofErr w:type="spellEnd"/>
      <w:r w:rsidRPr="0097175B">
        <w:t xml:space="preserve">, B. P., G. J. M. Rosa, P. M. </w:t>
      </w:r>
      <w:proofErr w:type="spellStart"/>
      <w:r w:rsidRPr="0097175B">
        <w:t>Lukacs</w:t>
      </w:r>
      <w:proofErr w:type="spellEnd"/>
      <w:r w:rsidRPr="0097175B">
        <w:t xml:space="preserve">, K. T. Scribner, and S. R. </w:t>
      </w:r>
      <w:proofErr w:type="spellStart"/>
      <w:r w:rsidRPr="0097175B">
        <w:t>Winterstein</w:t>
      </w:r>
      <w:proofErr w:type="spellEnd"/>
      <w:r w:rsidRPr="0097175B">
        <w:t xml:space="preserve">. 2009. Subsampling </w:t>
      </w:r>
      <w:ins w:id="826" w:author="Dave Garshelis" w:date="2018-10-31T14:26:00Z">
        <w:r w:rsidR="00F978E6">
          <w:t>h</w:t>
        </w:r>
      </w:ins>
      <w:del w:id="827" w:author="Dave Garshelis" w:date="2018-10-31T14:26:00Z">
        <w:r w:rsidRPr="0097175B" w:rsidDel="00F978E6">
          <w:delText>H</w:delText>
        </w:r>
      </w:del>
      <w:r w:rsidRPr="0097175B">
        <w:t xml:space="preserve">air </w:t>
      </w:r>
      <w:ins w:id="828" w:author="Dave Garshelis" w:date="2018-10-31T14:26:00Z">
        <w:r w:rsidR="00F978E6">
          <w:t>s</w:t>
        </w:r>
      </w:ins>
      <w:del w:id="829" w:author="Dave Garshelis" w:date="2018-10-31T14:26:00Z">
        <w:r w:rsidRPr="0097175B" w:rsidDel="00F978E6">
          <w:delText>S</w:delText>
        </w:r>
      </w:del>
      <w:r w:rsidRPr="0097175B">
        <w:t xml:space="preserve">amples </w:t>
      </w:r>
      <w:ins w:id="830" w:author="Dave Garshelis" w:date="2018-10-31T14:26:00Z">
        <w:r w:rsidR="00F978E6">
          <w:t>a</w:t>
        </w:r>
      </w:ins>
      <w:del w:id="831" w:author="Dave Garshelis" w:date="2018-10-31T14:26:00Z">
        <w:r w:rsidRPr="0097175B" w:rsidDel="00F978E6">
          <w:delText>A</w:delText>
        </w:r>
      </w:del>
      <w:r w:rsidRPr="0097175B">
        <w:t xml:space="preserve">ffects </w:t>
      </w:r>
      <w:ins w:id="832" w:author="Dave Garshelis" w:date="2018-10-31T14:26:00Z">
        <w:r w:rsidR="00F978E6">
          <w:t>a</w:t>
        </w:r>
      </w:ins>
      <w:del w:id="833" w:author="Dave Garshelis" w:date="2018-10-31T14:26:00Z">
        <w:r w:rsidRPr="0097175B" w:rsidDel="00F978E6">
          <w:delText>A</w:delText>
        </w:r>
      </w:del>
      <w:r w:rsidRPr="0097175B">
        <w:t xml:space="preserve">ccuracy and </w:t>
      </w:r>
      <w:ins w:id="834" w:author="Dave Garshelis" w:date="2018-10-31T14:26:00Z">
        <w:r w:rsidR="00F978E6">
          <w:t>p</w:t>
        </w:r>
      </w:ins>
      <w:del w:id="835" w:author="Dave Garshelis" w:date="2018-10-31T14:26:00Z">
        <w:r w:rsidRPr="0097175B" w:rsidDel="00F978E6">
          <w:delText>P</w:delText>
        </w:r>
      </w:del>
      <w:r w:rsidRPr="0097175B">
        <w:t>recision of DNA-</w:t>
      </w:r>
      <w:ins w:id="836" w:author="Dave Garshelis" w:date="2018-10-31T14:26:00Z">
        <w:r w:rsidR="00F978E6">
          <w:t>b</w:t>
        </w:r>
      </w:ins>
      <w:del w:id="837" w:author="Dave Garshelis" w:date="2018-10-31T14:26:00Z">
        <w:r w:rsidRPr="0097175B" w:rsidDel="00F978E6">
          <w:delText>B</w:delText>
        </w:r>
      </w:del>
      <w:r w:rsidRPr="0097175B">
        <w:t xml:space="preserve">ased </w:t>
      </w:r>
      <w:ins w:id="838" w:author="Dave Garshelis" w:date="2018-10-31T14:26:00Z">
        <w:r w:rsidR="00F978E6">
          <w:t>p</w:t>
        </w:r>
      </w:ins>
      <w:del w:id="839" w:author="Dave Garshelis" w:date="2018-10-31T14:26:00Z">
        <w:r w:rsidRPr="0097175B" w:rsidDel="00F978E6">
          <w:delText>P</w:delText>
        </w:r>
      </w:del>
      <w:r w:rsidRPr="0097175B">
        <w:t xml:space="preserve">opulation </w:t>
      </w:r>
      <w:ins w:id="840" w:author="Dave Garshelis" w:date="2018-10-31T14:27:00Z">
        <w:r w:rsidR="00F978E6">
          <w:t>e</w:t>
        </w:r>
      </w:ins>
      <w:del w:id="841" w:author="Dave Garshelis" w:date="2018-10-31T14:27:00Z">
        <w:r w:rsidRPr="0097175B" w:rsidDel="00F978E6">
          <w:delText>E</w:delText>
        </w:r>
      </w:del>
      <w:r w:rsidRPr="0097175B">
        <w:t xml:space="preserve">stimates. </w:t>
      </w:r>
      <w:del w:id="842" w:author="Dave Garshelis" w:date="2018-10-31T14:27:00Z">
        <w:r w:rsidRPr="0097175B" w:rsidDel="00F978E6">
          <w:delText xml:space="preserve">The </w:delText>
        </w:r>
      </w:del>
      <w:r w:rsidRPr="0097175B">
        <w:t xml:space="preserve">Journal of Wildlife Management 73:1184–1188. </w:t>
      </w:r>
    </w:p>
    <w:p w14:paraId="41E82EFD" w14:textId="2F752EA8" w:rsidR="00153679" w:rsidRDefault="00153679" w:rsidP="00153679">
      <w:pPr>
        <w:pStyle w:val="NormalWeb"/>
        <w:spacing w:line="480" w:lineRule="auto"/>
        <w:ind w:left="480" w:hanging="480"/>
        <w:rPr>
          <w:ins w:id="843" w:author="Dave Garshelis" w:date="2018-10-31T14:20:00Z"/>
        </w:rPr>
      </w:pPr>
      <w:proofErr w:type="spellStart"/>
      <w:ins w:id="844" w:author="Dave Garshelis" w:date="2018-10-31T14:20:00Z">
        <w:r>
          <w:t>Drewry</w:t>
        </w:r>
        <w:proofErr w:type="spellEnd"/>
        <w:r>
          <w:t>, J.M., F.T. van Manen</w:t>
        </w:r>
      </w:ins>
      <w:ins w:id="845" w:author="Dave Garshelis" w:date="2018-10-31T14:21:00Z">
        <w:r>
          <w:t>, and D.M. Ruth.  2013.  Density and genetic structure of black bears in c</w:t>
        </w:r>
        <w:r w:rsidRPr="00153679">
          <w:t>oastal South Carolina</w:t>
        </w:r>
      </w:ins>
      <w:ins w:id="846" w:author="Dave Garshelis" w:date="2018-10-31T14:22:00Z">
        <w:r>
          <w:t xml:space="preserve">. </w:t>
        </w:r>
        <w:r w:rsidRPr="00153679">
          <w:t>Jour</w:t>
        </w:r>
        <w:r>
          <w:t>nal of Wildlife Management 77</w:t>
        </w:r>
        <w:r w:rsidRPr="00153679">
          <w:t>:153–164</w:t>
        </w:r>
      </w:ins>
    </w:p>
    <w:p w14:paraId="1607777E" w14:textId="7F8C3C09" w:rsidR="00787DA3" w:rsidRPr="0097175B" w:rsidRDefault="00787DA3" w:rsidP="00787DA3">
      <w:pPr>
        <w:pStyle w:val="NormalWeb"/>
        <w:spacing w:line="480" w:lineRule="auto"/>
        <w:ind w:left="480" w:hanging="480"/>
      </w:pPr>
      <w:r w:rsidRPr="0097175B">
        <w:t xml:space="preserve">Ebert, C., F. </w:t>
      </w:r>
      <w:proofErr w:type="spellStart"/>
      <w:r w:rsidRPr="0097175B">
        <w:t>Knauer</w:t>
      </w:r>
      <w:proofErr w:type="spellEnd"/>
      <w:r w:rsidRPr="0097175B">
        <w:t xml:space="preserve">, I. </w:t>
      </w:r>
      <w:proofErr w:type="spellStart"/>
      <w:r w:rsidRPr="0097175B">
        <w:t>Storch</w:t>
      </w:r>
      <w:proofErr w:type="spellEnd"/>
      <w:r w:rsidRPr="0097175B">
        <w:t xml:space="preserve">, and U. </w:t>
      </w:r>
      <w:proofErr w:type="spellStart"/>
      <w:r w:rsidRPr="0097175B">
        <w:t>Hohmann</w:t>
      </w:r>
      <w:proofErr w:type="spellEnd"/>
      <w:r w:rsidRPr="0097175B">
        <w:t xml:space="preserve">. 2010. Individual heterogeneity as a pitfall in population estimates based on non-invasive genetic sampling: a review and recommendations. Wildlife Biology 16:225–240. </w:t>
      </w:r>
    </w:p>
    <w:p w14:paraId="401F797F" w14:textId="6B678A68"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2015. </w:t>
      </w:r>
      <w:proofErr w:type="spellStart"/>
      <w:proofErr w:type="gramStart"/>
      <w:r w:rsidRPr="0097175B">
        <w:t>secr</w:t>
      </w:r>
      <w:proofErr w:type="spellEnd"/>
      <w:proofErr w:type="gramEnd"/>
      <w:r w:rsidRPr="0097175B">
        <w:t>: Spatially explicit capture-recapture models. &lt;http://cran.r-project.org/package=secr&gt;.</w:t>
      </w:r>
      <w:r w:rsidR="006070CC" w:rsidRPr="006070CC">
        <w:t xml:space="preserve"> </w:t>
      </w:r>
      <w:r w:rsidR="006070CC">
        <w:t>Accessed 15 November, 2015.</w:t>
      </w:r>
    </w:p>
    <w:p w14:paraId="1284D28F" w14:textId="4EBB165C" w:rsidR="00787DA3" w:rsidRPr="0097175B" w:rsidRDefault="00787DA3" w:rsidP="00787DA3">
      <w:pPr>
        <w:pStyle w:val="NormalWeb"/>
        <w:spacing w:line="480" w:lineRule="auto"/>
        <w:ind w:left="480" w:hanging="480"/>
      </w:pPr>
      <w:proofErr w:type="spellStart"/>
      <w:r w:rsidRPr="0097175B">
        <w:lastRenderedPageBreak/>
        <w:t>Efford</w:t>
      </w:r>
      <w:proofErr w:type="spellEnd"/>
      <w:r w:rsidRPr="0097175B">
        <w:t xml:space="preserve">, M. G., B. Warburton, M. C. Coleman, and R. J. Barker. 2005. A field test of two methods for density estimation. Wildlife Society Bulletin 33:731–738. </w:t>
      </w:r>
    </w:p>
    <w:p w14:paraId="0C8E6E20" w14:textId="397B4D76" w:rsidR="00787DA3" w:rsidRPr="0097175B" w:rsidRDefault="00787DA3" w:rsidP="00787DA3">
      <w:pPr>
        <w:pStyle w:val="NormalWeb"/>
        <w:spacing w:line="480" w:lineRule="auto"/>
        <w:ind w:left="480" w:hanging="480"/>
      </w:pPr>
      <w:r w:rsidRPr="0097175B">
        <w:t xml:space="preserve">Garshelis, D. L., and K. V Noyce. 2013. Capture heterogeneity in hair-trapping of bears. </w:t>
      </w:r>
      <w:r w:rsidR="003A14C2">
        <w:t>Pages 71</w:t>
      </w:r>
      <w:r w:rsidR="003A14C2" w:rsidRPr="0097175B">
        <w:t>–85</w:t>
      </w:r>
      <w:r w:rsidR="003A14C2">
        <w:t xml:space="preserve"> in L. </w:t>
      </w:r>
      <w:r w:rsidR="003A14C2" w:rsidRPr="003A14C2">
        <w:t xml:space="preserve">Cornicelli, M. Carstensen, M. </w:t>
      </w:r>
      <w:proofErr w:type="spellStart"/>
      <w:r w:rsidR="003A14C2" w:rsidRPr="003A14C2">
        <w:t>Grund</w:t>
      </w:r>
      <w:proofErr w:type="spellEnd"/>
      <w:r w:rsidR="003A14C2" w:rsidRPr="003A14C2">
        <w:t>, M. Larson, and J. SW. Lawrence editors. Summaries of wildlife research findings 2015.  Minnesota Department of Natural Resources. St. Paul, USA</w:t>
      </w:r>
      <w:r w:rsidRPr="0097175B">
        <w:t>.</w:t>
      </w:r>
    </w:p>
    <w:p w14:paraId="66729903" w14:textId="3F34AA54" w:rsidR="00DC1C7A" w:rsidRDefault="00787DA3" w:rsidP="00DC1C7A">
      <w:pPr>
        <w:pStyle w:val="NormalWeb"/>
        <w:spacing w:line="480" w:lineRule="auto"/>
        <w:ind w:left="480" w:hanging="480"/>
        <w:rPr>
          <w:ins w:id="847" w:author="Dave Garshelis" w:date="2018-11-02T12:53:00Z"/>
        </w:rPr>
      </w:pPr>
      <w:proofErr w:type="spellStart"/>
      <w:r w:rsidRPr="0097175B">
        <w:t>Gervasi</w:t>
      </w:r>
      <w:proofErr w:type="spellEnd"/>
      <w:r w:rsidRPr="0097175B">
        <w:t xml:space="preserve">, V., P. Ciucci,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w:t>
      </w:r>
    </w:p>
    <w:p w14:paraId="116F95A0" w14:textId="7CF449AF" w:rsidR="00952884" w:rsidRPr="00DC1C7A" w:rsidRDefault="00952884" w:rsidP="00DC1C7A">
      <w:pPr>
        <w:pStyle w:val="NormalWeb"/>
        <w:spacing w:line="480" w:lineRule="auto"/>
        <w:ind w:left="480" w:hanging="480"/>
        <w:rPr>
          <w:ins w:id="848" w:author="Dave Garshelis" w:date="2018-11-01T10:28:00Z"/>
        </w:rPr>
      </w:pPr>
      <w:ins w:id="849" w:author="Dave Garshelis" w:date="2018-11-02T12:53:00Z">
        <w:r>
          <w:t xml:space="preserve">Gould, M.J., J.W. Cain III, G.W. Roemer, W.R. Gould, and S.G. </w:t>
        </w:r>
        <w:proofErr w:type="spellStart"/>
        <w:r>
          <w:t>Liley</w:t>
        </w:r>
      </w:ins>
      <w:proofErr w:type="spellEnd"/>
      <w:ins w:id="850" w:author="Dave Garshelis" w:date="2018-11-02T12:54:00Z">
        <w:r>
          <w:t xml:space="preserve">.  2018.  Density of American black bears in New Mexico.  </w:t>
        </w:r>
        <w:r w:rsidR="003A08E0">
          <w:t>Journal of Wildlife Management 82:775–788.</w:t>
        </w:r>
      </w:ins>
    </w:p>
    <w:p w14:paraId="0D7F4599" w14:textId="12655AFB" w:rsidR="00DC1C7A" w:rsidRDefault="00DC1C7A" w:rsidP="00DC1C7A">
      <w:pPr>
        <w:pStyle w:val="NormalWeb"/>
        <w:spacing w:line="480" w:lineRule="auto"/>
        <w:ind w:left="480" w:hanging="480"/>
      </w:pPr>
      <w:proofErr w:type="spellStart"/>
      <w:ins w:id="851" w:author="Dave Garshelis" w:date="2018-11-01T10:28:00Z">
        <w:r w:rsidRPr="00DC1C7A">
          <w:t>Humm</w:t>
        </w:r>
        <w:proofErr w:type="spellEnd"/>
        <w:r w:rsidRPr="00DC1C7A">
          <w:t xml:space="preserve">, J., J. W. </w:t>
        </w:r>
        <w:proofErr w:type="spellStart"/>
        <w:r w:rsidRPr="00DC1C7A">
          <w:t>McCown</w:t>
        </w:r>
        <w:proofErr w:type="spellEnd"/>
        <w:r w:rsidRPr="00DC1C7A">
          <w:t xml:space="preserve">, B. K. Scheick, and J. D. Clark. 2017. Spatially explicit population estimates for black bears based on cluster sampling. Journal of Wildlife Management 81:1187–1201. </w:t>
        </w:r>
      </w:ins>
    </w:p>
    <w:p w14:paraId="20304286" w14:textId="77777777" w:rsidR="00787DA3" w:rsidRDefault="00787DA3" w:rsidP="00787DA3">
      <w:pPr>
        <w:pStyle w:val="NormalWeb"/>
        <w:spacing w:line="480" w:lineRule="auto"/>
        <w:ind w:left="480" w:hanging="480"/>
      </w:pPr>
      <w:r>
        <w:t xml:space="preserve">Ivan, J. S., G. C. White, and T. M. </w:t>
      </w:r>
      <w:proofErr w:type="spellStart"/>
      <w:r>
        <w:t>Shenk</w:t>
      </w:r>
      <w:proofErr w:type="spellEnd"/>
      <w:r>
        <w:t xml:space="preserve">. 2013a. Using auxiliary telemetry information to estimate animal density from capture–recapture data. Ecology 94:809–816. </w:t>
      </w:r>
    </w:p>
    <w:p w14:paraId="7674C407" w14:textId="77777777" w:rsidR="00787DA3" w:rsidRPr="0097175B" w:rsidRDefault="00787DA3" w:rsidP="00787DA3">
      <w:pPr>
        <w:pStyle w:val="NormalWeb"/>
        <w:spacing w:line="480" w:lineRule="auto"/>
        <w:ind w:left="480" w:hanging="480"/>
      </w:pPr>
      <w:r>
        <w:t xml:space="preserve">Ivan, J.S., White, G.C. and </w:t>
      </w:r>
      <w:proofErr w:type="spellStart"/>
      <w:r>
        <w:t>Shenk</w:t>
      </w:r>
      <w:proofErr w:type="spellEnd"/>
      <w:r>
        <w:t>, T.M., 2013b. Using auxiliary telemetry information to estimate animal density from capture–recapture data. Ecology, 94(4), pp.809-816.</w:t>
      </w:r>
    </w:p>
    <w:p w14:paraId="6FB308A5" w14:textId="0C3CE588" w:rsidR="004D69CC" w:rsidRPr="004D69CC" w:rsidRDefault="00787DA3" w:rsidP="004D69CC">
      <w:pPr>
        <w:pStyle w:val="NormalWeb"/>
        <w:spacing w:line="480" w:lineRule="auto"/>
        <w:ind w:left="480" w:hanging="480"/>
        <w:rPr>
          <w:ins w:id="852" w:author="Dave Garshelis" w:date="2018-11-01T08:55:00Z"/>
        </w:rPr>
      </w:pPr>
      <w:proofErr w:type="spellStart"/>
      <w:r w:rsidRPr="0097175B">
        <w:lastRenderedPageBreak/>
        <w:t>Laake</w:t>
      </w:r>
      <w:proofErr w:type="spellEnd"/>
      <w:r w:rsidRPr="0097175B">
        <w:t>, and J.L. 2013. {</w:t>
      </w:r>
      <w:proofErr w:type="spellStart"/>
      <w:r w:rsidRPr="0097175B">
        <w:t>RMark</w:t>
      </w:r>
      <w:proofErr w:type="spellEnd"/>
      <w:r w:rsidRPr="0097175B">
        <w:t>}: An R Interface for Analysis of Capture-Recapture Data with {MARK}. Seattle, {WA}. &lt;http://www.afsc.noaa.gov/Publications/ProcRpt/PR2013-01.pdf&gt;.</w:t>
      </w:r>
      <w:r w:rsidR="001635DB">
        <w:t xml:space="preserve"> Accessed 15 November, 2015.</w:t>
      </w:r>
    </w:p>
    <w:p w14:paraId="07D256FF" w14:textId="7D22A050" w:rsidR="004D69CC" w:rsidRDefault="004D69CC" w:rsidP="004D69CC">
      <w:pPr>
        <w:pStyle w:val="NormalWeb"/>
        <w:spacing w:line="480" w:lineRule="auto"/>
        <w:ind w:left="480" w:hanging="480"/>
        <w:rPr>
          <w:ins w:id="853" w:author="Dave Garshelis" w:date="2018-11-01T11:22:00Z"/>
        </w:rPr>
      </w:pPr>
      <w:ins w:id="854" w:author="Dave Garshelis" w:date="2018-11-01T08:55:00Z">
        <w:r w:rsidRPr="004D69CC">
          <w:t xml:space="preserve">Laufenberg, J. S., J. D. Clark, M. J. Hooker, C. L. Lowe, K. C. O’Connell-Goode, J. C. </w:t>
        </w:r>
        <w:proofErr w:type="spellStart"/>
        <w:r w:rsidRPr="004D69CC">
          <w:t>Troxler</w:t>
        </w:r>
        <w:proofErr w:type="spellEnd"/>
        <w:r w:rsidRPr="004D69CC">
          <w:t xml:space="preserve">, M. M. Davidson, M. J. Chamberlain, and R. B. Chandler. 2016. Demographic rates and population viability of black bears in Louisiana. Wildlife Monographs 194. </w:t>
        </w:r>
      </w:ins>
    </w:p>
    <w:p w14:paraId="346D0750" w14:textId="6513CBD4" w:rsidR="00572E92" w:rsidRPr="0097175B" w:rsidRDefault="008F050F" w:rsidP="008F050F">
      <w:pPr>
        <w:pStyle w:val="NormalWeb"/>
        <w:spacing w:line="480" w:lineRule="auto"/>
        <w:ind w:left="480" w:hanging="480"/>
      </w:pPr>
      <w:ins w:id="855" w:author="Dave Garshelis" w:date="2018-11-01T11:23:00Z">
        <w:r>
          <w:t>Lowe, C. L. 2011. Estimating population parameters of the Louisiana black bear in the Upper Atchafalaya River Basin. Thesis, University of Tennessee, Knoxville, USA.</w:t>
        </w:r>
      </w:ins>
    </w:p>
    <w:p w14:paraId="7390DD9E"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68CB36A9" w14:textId="3665EB2C" w:rsidR="00787DA3" w:rsidRDefault="00787DA3" w:rsidP="00787DA3">
      <w:pPr>
        <w:pStyle w:val="NormalWeb"/>
        <w:spacing w:line="480" w:lineRule="auto"/>
        <w:ind w:left="480" w:hanging="480"/>
        <w:rPr>
          <w:ins w:id="856" w:author="Dave Garshelis" w:date="2018-10-31T15:51:00Z"/>
        </w:rPr>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xml:space="preserve">. 2000. Estimating animal abundance using noninvasive DNA sampling: promise and pitfalls. Ecological applications 10:283–294. </w:t>
      </w:r>
    </w:p>
    <w:p w14:paraId="7EFBD8B0" w14:textId="571D3C34" w:rsidR="000C36C4" w:rsidRDefault="000C36C4" w:rsidP="00787DA3">
      <w:pPr>
        <w:pStyle w:val="NormalWeb"/>
        <w:spacing w:line="480" w:lineRule="auto"/>
        <w:ind w:left="480" w:hanging="480"/>
      </w:pPr>
      <w:ins w:id="857" w:author="Dave Garshelis" w:date="2018-10-31T15:51:00Z">
        <w:r>
          <w:t xml:space="preserve">Morehouse, A.T. and M.S. Boyce.  2016.  Grizzly bears without borders: spatially explicit </w:t>
        </w:r>
      </w:ins>
      <w:ins w:id="858" w:author="Dave Garshelis" w:date="2018-10-31T15:52:00Z">
        <w:r>
          <w:t xml:space="preserve">capture–recapture in southwestern Alberta.  </w:t>
        </w:r>
        <w:r w:rsidRPr="000C36C4">
          <w:t>Jour</w:t>
        </w:r>
        <w:r>
          <w:t>nal of Wildlife Management 80</w:t>
        </w:r>
        <w:r w:rsidRPr="000C36C4">
          <w:t>:1152–1166</w:t>
        </w:r>
        <w:r>
          <w:t>.</w:t>
        </w:r>
      </w:ins>
    </w:p>
    <w:p w14:paraId="56FCD3A0" w14:textId="1D6228FF" w:rsidR="00787DA3" w:rsidRDefault="00787DA3" w:rsidP="00787DA3">
      <w:pPr>
        <w:pStyle w:val="NormalWeb"/>
        <w:spacing w:line="480" w:lineRule="auto"/>
        <w:ind w:left="480" w:hanging="480"/>
        <w:rPr>
          <w:ins w:id="859" w:author="Dave Garshelis" w:date="2018-10-31T15:55:00Z"/>
        </w:rPr>
      </w:pPr>
      <w:r>
        <w:t xml:space="preserve">Murphy, S. M., J. J. Cox, B. C. Augustine, J. T. Hast, J. M. Guthrie, J. Wright, J. McDermott, S. C. </w:t>
      </w:r>
      <w:proofErr w:type="spellStart"/>
      <w:r>
        <w:t>Maehr</w:t>
      </w:r>
      <w:proofErr w:type="spellEnd"/>
      <w:r>
        <w:t>, and J. H. Plaxico. 2016. Characterizing recolonization by a reintroduced bear population using genetic spatial capture–recapture. Journal of Wildlife Management 80:1390–1407.</w:t>
      </w:r>
    </w:p>
    <w:p w14:paraId="59CB7D6D" w14:textId="03F2F0E7" w:rsidR="000C36C4" w:rsidRPr="000C36C4" w:rsidRDefault="000C36C4" w:rsidP="000C36C4">
      <w:pPr>
        <w:pStyle w:val="NormalWeb"/>
        <w:spacing w:line="480" w:lineRule="auto"/>
        <w:ind w:left="480" w:hanging="480"/>
        <w:rPr>
          <w:bCs/>
        </w:rPr>
      </w:pPr>
      <w:ins w:id="860" w:author="Dave Garshelis" w:date="2018-10-31T15:55:00Z">
        <w:r w:rsidRPr="000C36C4">
          <w:rPr>
            <w:bCs/>
          </w:rPr>
          <w:lastRenderedPageBreak/>
          <w:t xml:space="preserve">Murphy, </w:t>
        </w:r>
      </w:ins>
      <w:ins w:id="861" w:author="Dave Garshelis" w:date="2018-10-31T15:56:00Z">
        <w:r>
          <w:rPr>
            <w:bCs/>
          </w:rPr>
          <w:t>S.M.</w:t>
        </w:r>
      </w:ins>
      <w:ins w:id="862" w:author="Dave Garshelis" w:date="2018-10-31T15:55:00Z">
        <w:r w:rsidRPr="000C36C4">
          <w:rPr>
            <w:bCs/>
          </w:rPr>
          <w:t>, B.</w:t>
        </w:r>
        <w:r w:rsidRPr="000C36C4">
          <w:rPr>
            <w:bCs/>
            <w:rPrChange w:id="863" w:author="Dave Garshelis" w:date="2018-10-31T15:55:00Z">
              <w:rPr>
                <w:b/>
                <w:bCs/>
              </w:rPr>
            </w:rPrChange>
          </w:rPr>
          <w:t xml:space="preserve"> C. Augustine</w:t>
        </w:r>
        <w:r w:rsidRPr="000C36C4">
          <w:rPr>
            <w:bCs/>
          </w:rPr>
          <w:t xml:space="preserve">, W. A. </w:t>
        </w:r>
        <w:proofErr w:type="spellStart"/>
        <w:r w:rsidRPr="000C36C4">
          <w:rPr>
            <w:bCs/>
          </w:rPr>
          <w:t>Ulrey</w:t>
        </w:r>
        <w:proofErr w:type="spellEnd"/>
        <w:r w:rsidRPr="000C36C4">
          <w:rPr>
            <w:bCs/>
          </w:rPr>
          <w:t>, J.</w:t>
        </w:r>
        <w:r w:rsidRPr="000C36C4">
          <w:rPr>
            <w:bCs/>
            <w:rPrChange w:id="864" w:author="Dave Garshelis" w:date="2018-10-31T15:55:00Z">
              <w:rPr>
                <w:b/>
                <w:bCs/>
              </w:rPr>
            </w:rPrChange>
          </w:rPr>
          <w:t xml:space="preserve"> M. Guthrie</w:t>
        </w:r>
        <w:r w:rsidRPr="000C36C4">
          <w:rPr>
            <w:bCs/>
          </w:rPr>
          <w:t>, B.</w:t>
        </w:r>
      </w:ins>
      <w:ins w:id="865" w:author="Dave Garshelis" w:date="2018-10-31T15:56:00Z">
        <w:r>
          <w:rPr>
            <w:bCs/>
          </w:rPr>
          <w:t xml:space="preserve"> </w:t>
        </w:r>
      </w:ins>
      <w:ins w:id="866" w:author="Dave Garshelis" w:date="2018-10-31T15:55:00Z">
        <w:r w:rsidRPr="000C36C4">
          <w:rPr>
            <w:bCs/>
            <w:rPrChange w:id="867" w:author="Dave Garshelis" w:date="2018-10-31T15:55:00Z">
              <w:rPr>
                <w:b/>
                <w:bCs/>
              </w:rPr>
            </w:rPrChange>
          </w:rPr>
          <w:t>K. Scheick</w:t>
        </w:r>
        <w:r w:rsidRPr="000C36C4">
          <w:rPr>
            <w:bCs/>
          </w:rPr>
          <w:t>, J. W</w:t>
        </w:r>
        <w:r>
          <w:rPr>
            <w:bCs/>
          </w:rPr>
          <w:t>.</w:t>
        </w:r>
        <w:r w:rsidRPr="000C36C4">
          <w:rPr>
            <w:bCs/>
            <w:rPrChange w:id="868" w:author="Dave Garshelis" w:date="2018-10-31T15:55:00Z">
              <w:rPr>
                <w:b/>
                <w:bCs/>
              </w:rPr>
            </w:rPrChange>
          </w:rPr>
          <w:t xml:space="preserve"> </w:t>
        </w:r>
        <w:proofErr w:type="spellStart"/>
        <w:r w:rsidRPr="000C36C4">
          <w:rPr>
            <w:bCs/>
            <w:rPrChange w:id="869" w:author="Dave Garshelis" w:date="2018-10-31T15:55:00Z">
              <w:rPr>
                <w:b/>
                <w:bCs/>
              </w:rPr>
            </w:rPrChange>
          </w:rPr>
          <w:t>McCown</w:t>
        </w:r>
        <w:proofErr w:type="spellEnd"/>
        <w:r w:rsidRPr="000C36C4">
          <w:rPr>
            <w:bCs/>
            <w:rPrChange w:id="870" w:author="Dave Garshelis" w:date="2018-10-31T15:55:00Z">
              <w:rPr>
                <w:b/>
                <w:bCs/>
              </w:rPr>
            </w:rPrChange>
          </w:rPr>
          <w:t xml:space="preserve">, </w:t>
        </w:r>
      </w:ins>
      <w:ins w:id="871" w:author="Dave Garshelis" w:date="2018-10-31T15:57:00Z">
        <w:r>
          <w:rPr>
            <w:bCs/>
          </w:rPr>
          <w:t xml:space="preserve">and </w:t>
        </w:r>
      </w:ins>
      <w:ins w:id="872" w:author="Dave Garshelis" w:date="2018-10-31T15:55:00Z">
        <w:r w:rsidRPr="000C36C4">
          <w:rPr>
            <w:bCs/>
          </w:rPr>
          <w:t>J</w:t>
        </w:r>
      </w:ins>
      <w:ins w:id="873" w:author="Dave Garshelis" w:date="2018-10-31T15:57:00Z">
        <w:r>
          <w:rPr>
            <w:bCs/>
          </w:rPr>
          <w:t>.</w:t>
        </w:r>
      </w:ins>
      <w:ins w:id="874" w:author="Dave Garshelis" w:date="2018-10-31T15:55:00Z">
        <w:r w:rsidRPr="000C36C4">
          <w:rPr>
            <w:bCs/>
            <w:rPrChange w:id="875" w:author="Dave Garshelis" w:date="2018-10-31T15:55:00Z">
              <w:rPr>
                <w:b/>
                <w:bCs/>
              </w:rPr>
            </w:rPrChange>
          </w:rPr>
          <w:t xml:space="preserve"> J. Cox</w:t>
        </w:r>
        <w:r w:rsidRPr="000C36C4">
          <w:rPr>
            <w:bCs/>
          </w:rPr>
          <w:t xml:space="preserve">.  </w:t>
        </w:r>
      </w:ins>
      <w:ins w:id="876" w:author="Dave Garshelis" w:date="2018-10-31T15:57:00Z">
        <w:r>
          <w:rPr>
            <w:bCs/>
          </w:rPr>
          <w:t xml:space="preserve">2017. </w:t>
        </w:r>
        <w:r w:rsidRPr="000C36C4">
          <w:rPr>
            <w:bCs/>
          </w:rPr>
          <w:t xml:space="preserve">Consequences of </w:t>
        </w:r>
        <w:r>
          <w:rPr>
            <w:bCs/>
          </w:rPr>
          <w:t xml:space="preserve">severe habitat fragmentation on </w:t>
        </w:r>
        <w:r w:rsidRPr="000C36C4">
          <w:rPr>
            <w:bCs/>
          </w:rPr>
          <w:t>density, genetics, and spatial capture-recapture</w:t>
        </w:r>
        <w:r>
          <w:rPr>
            <w:bCs/>
          </w:rPr>
          <w:t xml:space="preserve"> </w:t>
        </w:r>
        <w:r w:rsidRPr="000C36C4">
          <w:rPr>
            <w:bCs/>
          </w:rPr>
          <w:t xml:space="preserve">analysis of a small bear population. </w:t>
        </w:r>
        <w:proofErr w:type="spellStart"/>
        <w:r w:rsidRPr="000C36C4">
          <w:rPr>
            <w:bCs/>
          </w:rPr>
          <w:t>PLoS</w:t>
        </w:r>
        <w:proofErr w:type="spellEnd"/>
        <w:r w:rsidRPr="000C36C4">
          <w:rPr>
            <w:bCs/>
          </w:rPr>
          <w:t xml:space="preserve"> ONE 12(7): e0181849. h</w:t>
        </w:r>
        <w:r>
          <w:rPr>
            <w:bCs/>
          </w:rPr>
          <w:t>ttps://doi.org/10.1371/journal.</w:t>
        </w:r>
        <w:r w:rsidRPr="000C36C4">
          <w:rPr>
            <w:bCs/>
          </w:rPr>
          <w:t>pone.0181849</w:t>
        </w:r>
        <w:r>
          <w:rPr>
            <w:bCs/>
          </w:rPr>
          <w:t xml:space="preserve"> </w:t>
        </w:r>
      </w:ins>
    </w:p>
    <w:p w14:paraId="3C4F7FFC" w14:textId="36B16B5D" w:rsidR="00787DA3" w:rsidRDefault="00787DA3" w:rsidP="00787DA3">
      <w:pPr>
        <w:pStyle w:val="NormalWeb"/>
        <w:spacing w:line="480" w:lineRule="auto"/>
        <w:ind w:left="480" w:hanging="480"/>
        <w:rPr>
          <w:ins w:id="877" w:author="Dave Garshelis" w:date="2018-10-31T16:45:00Z"/>
        </w:rPr>
      </w:pPr>
      <w:r w:rsidRPr="0097175B">
        <w:t xml:space="preserve">Petit, E., and N. </w:t>
      </w:r>
      <w:proofErr w:type="spellStart"/>
      <w:r w:rsidRPr="0097175B">
        <w:t>Valiere</w:t>
      </w:r>
      <w:proofErr w:type="spellEnd"/>
      <w:r w:rsidRPr="0097175B">
        <w:t xml:space="preserve">. 2006. Estimating population size with noninvasive capture-mark-recapture data. Conservation Biology 20:1062–1073. </w:t>
      </w:r>
    </w:p>
    <w:p w14:paraId="4F70AD7E" w14:textId="220C1C94" w:rsidR="00D57B71" w:rsidRPr="00D57B71" w:rsidRDefault="00D57B71" w:rsidP="00D57B71">
      <w:pPr>
        <w:pStyle w:val="NormalWeb"/>
        <w:spacing w:line="480" w:lineRule="auto"/>
        <w:ind w:left="480" w:hanging="480"/>
      </w:pPr>
      <w:ins w:id="878" w:author="Dave Garshelis" w:date="2018-10-31T16:45:00Z">
        <w:r w:rsidRPr="00D57B71">
          <w:t xml:space="preserve">Proctor, M., B. McLellan, J. Boulanger, C. Apps, G. Stenhouse, D. </w:t>
        </w:r>
        <w:proofErr w:type="spellStart"/>
        <w:r w:rsidRPr="00D57B71">
          <w:t>Paetkau</w:t>
        </w:r>
        <w:proofErr w:type="spellEnd"/>
        <w:r w:rsidRPr="00D57B71">
          <w:t xml:space="preserve">, and G. </w:t>
        </w:r>
        <w:proofErr w:type="spellStart"/>
        <w:r w:rsidRPr="00D57B71">
          <w:t>Mowat</w:t>
        </w:r>
        <w:proofErr w:type="spellEnd"/>
        <w:r w:rsidRPr="00D57B71">
          <w:t xml:space="preserve">. 2010. Ecological investigations of grizzly bears in Canada using DNA from hair, 1995–2005: a review of methods and progress. </w:t>
        </w:r>
        <w:proofErr w:type="spellStart"/>
        <w:r w:rsidRPr="00D57B71">
          <w:t>Ursus</w:t>
        </w:r>
        <w:proofErr w:type="spellEnd"/>
        <w:r w:rsidRPr="00D57B71">
          <w:t xml:space="preserve"> 21:169-188.</w:t>
        </w:r>
      </w:ins>
    </w:p>
    <w:p w14:paraId="50EDBEBD" w14:textId="78687AC1" w:rsidR="00787DA3" w:rsidRPr="0097175B" w:rsidRDefault="00787DA3" w:rsidP="00787DA3">
      <w:pPr>
        <w:pStyle w:val="NormalWeb"/>
        <w:spacing w:line="480" w:lineRule="auto"/>
        <w:ind w:left="480" w:hanging="480"/>
      </w:pPr>
      <w:r w:rsidRPr="0097175B">
        <w:t xml:space="preserve">R Core Team. 2015. R: A Language and Environment for </w:t>
      </w:r>
      <w:commentRangeStart w:id="879"/>
      <w:commentRangeStart w:id="880"/>
      <w:r w:rsidRPr="0097175B">
        <w:t>Statistical Computing. Vienna, Austria. &lt;http://www.r-project.org/&gt;.</w:t>
      </w:r>
      <w:commentRangeEnd w:id="879"/>
      <w:r w:rsidR="003E35E3">
        <w:rPr>
          <w:rStyle w:val="CommentReference"/>
          <w:rFonts w:asciiTheme="minorHAnsi" w:eastAsiaTheme="minorHAnsi" w:hAnsiTheme="minorHAnsi" w:cstheme="minorBidi"/>
        </w:rPr>
        <w:commentReference w:id="879"/>
      </w:r>
      <w:commentRangeEnd w:id="880"/>
      <w:r w:rsidR="00324723">
        <w:rPr>
          <w:rStyle w:val="CommentReference"/>
          <w:rFonts w:asciiTheme="minorHAnsi" w:eastAsiaTheme="minorHAnsi" w:hAnsiTheme="minorHAnsi" w:cstheme="minorBidi"/>
        </w:rPr>
        <w:commentReference w:id="880"/>
      </w:r>
      <w:r w:rsidR="006070CC">
        <w:t xml:space="preserve"> Accessed 15 November, 2015.</w:t>
      </w:r>
    </w:p>
    <w:p w14:paraId="4BBB2A7B" w14:textId="4E9A405D" w:rsidR="00787DA3" w:rsidRDefault="00787DA3" w:rsidP="00787DA3">
      <w:pPr>
        <w:pStyle w:val="NormalWeb"/>
        <w:spacing w:line="480" w:lineRule="auto"/>
        <w:ind w:left="480" w:hanging="480"/>
        <w:rPr>
          <w:ins w:id="881" w:author="Dave Garshelis" w:date="2018-10-31T16:16:00Z"/>
        </w:rPr>
      </w:pPr>
      <w:r w:rsidRPr="0097175B">
        <w:t xml:space="preserve">Royle, J. A., R. B. Chandler, R. </w:t>
      </w:r>
      <w:proofErr w:type="spellStart"/>
      <w:r w:rsidRPr="0097175B">
        <w:t>Sollmann</w:t>
      </w:r>
      <w:proofErr w:type="spellEnd"/>
      <w:r w:rsidRPr="0097175B">
        <w:t>, and B. Gardner. 2013. Spatial capture-recapture. Academic Press.</w:t>
      </w:r>
    </w:p>
    <w:p w14:paraId="0EA410D2" w14:textId="1C536CD0" w:rsidR="00701333" w:rsidRPr="0097175B" w:rsidRDefault="00701333" w:rsidP="00701333">
      <w:pPr>
        <w:pStyle w:val="NormalWeb"/>
        <w:spacing w:line="480" w:lineRule="auto"/>
        <w:ind w:left="480" w:hanging="480"/>
      </w:pPr>
      <w:proofErr w:type="spellStart"/>
      <w:ins w:id="882" w:author="Dave Garshelis" w:date="2018-10-31T16:16:00Z">
        <w:r w:rsidRPr="00701333">
          <w:t>Sawaya</w:t>
        </w:r>
        <w:proofErr w:type="spellEnd"/>
        <w:r w:rsidRPr="00701333">
          <w:t xml:space="preserve"> M</w:t>
        </w:r>
        <w:r>
          <w:t>.</w:t>
        </w:r>
        <w:r w:rsidRPr="00701333">
          <w:t>A</w:t>
        </w:r>
        <w:r>
          <w:t>.</w:t>
        </w:r>
        <w:r w:rsidRPr="00701333">
          <w:t xml:space="preserve">, </w:t>
        </w:r>
        <w:r>
          <w:t>J.B. Stetz</w:t>
        </w:r>
        <w:r w:rsidRPr="00701333">
          <w:t xml:space="preserve">, </w:t>
        </w:r>
      </w:ins>
      <w:ins w:id="883" w:author="Dave Garshelis" w:date="2018-10-31T16:17:00Z">
        <w:r>
          <w:t xml:space="preserve">A.P. </w:t>
        </w:r>
      </w:ins>
      <w:ins w:id="884" w:author="Dave Garshelis" w:date="2018-10-31T16:16:00Z">
        <w:r>
          <w:t>Clevenger</w:t>
        </w:r>
        <w:r w:rsidRPr="00701333">
          <w:t xml:space="preserve">, </w:t>
        </w:r>
      </w:ins>
      <w:ins w:id="885" w:author="Dave Garshelis" w:date="2018-10-31T16:17:00Z">
        <w:r>
          <w:t xml:space="preserve">M.L. </w:t>
        </w:r>
      </w:ins>
      <w:proofErr w:type="spellStart"/>
      <w:ins w:id="886" w:author="Dave Garshelis" w:date="2018-10-31T16:16:00Z">
        <w:r>
          <w:t>Gibeau</w:t>
        </w:r>
        <w:proofErr w:type="spellEnd"/>
        <w:r w:rsidRPr="00701333">
          <w:t xml:space="preserve">, </w:t>
        </w:r>
      </w:ins>
      <w:ins w:id="887" w:author="Dave Garshelis" w:date="2018-10-31T16:17:00Z">
        <w:r>
          <w:t xml:space="preserve">and S.T. </w:t>
        </w:r>
      </w:ins>
      <w:proofErr w:type="spellStart"/>
      <w:ins w:id="888" w:author="Dave Garshelis" w:date="2018-10-31T16:16:00Z">
        <w:r w:rsidRPr="00701333">
          <w:t>Kali</w:t>
        </w:r>
        <w:r>
          <w:t>nowski</w:t>
        </w:r>
      </w:ins>
      <w:proofErr w:type="spellEnd"/>
      <w:ins w:id="889" w:author="Dave Garshelis" w:date="2018-10-31T16:17:00Z">
        <w:r>
          <w:t xml:space="preserve">.  </w:t>
        </w:r>
      </w:ins>
      <w:ins w:id="890" w:author="Dave Garshelis" w:date="2018-10-31T16:16:00Z">
        <w:r>
          <w:t>2012. Estimating grizzly and black bear population abundance and trend in Banff</w:t>
        </w:r>
      </w:ins>
      <w:ins w:id="891" w:author="Dave Garshelis" w:date="2018-10-31T16:18:00Z">
        <w:r>
          <w:t xml:space="preserve"> </w:t>
        </w:r>
      </w:ins>
      <w:ins w:id="892" w:author="Dave Garshelis" w:date="2018-10-31T16:16:00Z">
        <w:r>
          <w:t xml:space="preserve">National Park using noninvasive </w:t>
        </w:r>
      </w:ins>
      <w:ins w:id="893" w:author="Dave Garshelis" w:date="2018-10-31T16:18:00Z">
        <w:r>
          <w:t>g</w:t>
        </w:r>
      </w:ins>
      <w:ins w:id="894" w:author="Dave Garshelis" w:date="2018-10-31T16:16:00Z">
        <w:r>
          <w:t>enetic s</w:t>
        </w:r>
        <w:r w:rsidRPr="00701333">
          <w:t xml:space="preserve">ampling. </w:t>
        </w:r>
        <w:proofErr w:type="spellStart"/>
        <w:r w:rsidRPr="00701333">
          <w:t>PLoS</w:t>
        </w:r>
        <w:proofErr w:type="spellEnd"/>
        <w:r w:rsidRPr="00701333">
          <w:t xml:space="preserve"> ONE 7(5): e34777. doi:10.1371/journal.pone.0034777</w:t>
        </w:r>
      </w:ins>
    </w:p>
    <w:p w14:paraId="66599802" w14:textId="3DCE5D70" w:rsidR="00787DA3" w:rsidRDefault="00787DA3" w:rsidP="00787DA3">
      <w:pPr>
        <w:pStyle w:val="NormalWeb"/>
        <w:spacing w:line="480" w:lineRule="auto"/>
        <w:ind w:left="480" w:hanging="480"/>
        <w:rPr>
          <w:ins w:id="895" w:author="Dave Garshelis" w:date="2018-10-31T16:23:00Z"/>
        </w:rPr>
      </w:pPr>
      <w:proofErr w:type="spellStart"/>
      <w:r w:rsidRPr="0097175B">
        <w:t>Settlage</w:t>
      </w:r>
      <w:proofErr w:type="spellEnd"/>
      <w:r w:rsidRPr="0097175B">
        <w:t xml:space="preserve">, K. E., F. T. MANEN, J. D. Clark, and T. L. King. 2008. Challenges of DNA-Based Mark-Recapture Studies of American Black Bears. The Journal of Wildlife Management 72:1035–1042. </w:t>
      </w:r>
    </w:p>
    <w:p w14:paraId="30E3636F" w14:textId="54ECA96A" w:rsidR="00701333" w:rsidRDefault="00701333" w:rsidP="00701333">
      <w:pPr>
        <w:pStyle w:val="NormalWeb"/>
        <w:spacing w:line="480" w:lineRule="auto"/>
        <w:ind w:left="480" w:hanging="480"/>
      </w:pPr>
      <w:ins w:id="896" w:author="Dave Garshelis" w:date="2018-10-31T16:23:00Z">
        <w:r w:rsidRPr="00701333">
          <w:lastRenderedPageBreak/>
          <w:t xml:space="preserve">Thompson, </w:t>
        </w:r>
        <w:r>
          <w:t>L.M., F</w:t>
        </w:r>
      </w:ins>
      <w:ins w:id="897" w:author="Dave Garshelis" w:date="2018-10-31T16:24:00Z">
        <w:r>
          <w:t>.</w:t>
        </w:r>
      </w:ins>
      <w:ins w:id="898" w:author="Dave Garshelis" w:date="2018-10-31T16:23:00Z">
        <w:r w:rsidRPr="00701333">
          <w:t xml:space="preserve"> T. van Manen</w:t>
        </w:r>
        <w:r>
          <w:t>, and T</w:t>
        </w:r>
      </w:ins>
      <w:ins w:id="899" w:author="Dave Garshelis" w:date="2018-10-31T16:24:00Z">
        <w:r>
          <w:t>.</w:t>
        </w:r>
      </w:ins>
      <w:ins w:id="900" w:author="Dave Garshelis" w:date="2018-10-31T16:23:00Z">
        <w:r w:rsidRPr="00701333">
          <w:t xml:space="preserve"> L. King</w:t>
        </w:r>
      </w:ins>
      <w:ins w:id="901" w:author="Dave Garshelis" w:date="2018-10-31T16:25:00Z">
        <w:r>
          <w:t xml:space="preserve">.  2005. </w:t>
        </w:r>
      </w:ins>
      <w:ins w:id="902" w:author="Dave Garshelis" w:date="2018-10-31T16:24:00Z">
        <w:r w:rsidRPr="00701333">
          <w:t>Geostatistical analysis of</w:t>
        </w:r>
        <w:r>
          <w:t xml:space="preserve"> allele presence patterns among </w:t>
        </w:r>
        <w:r w:rsidRPr="00701333">
          <w:t>American black bears in eastern North Carolina</w:t>
        </w:r>
      </w:ins>
      <w:ins w:id="903" w:author="Dave Garshelis" w:date="2018-10-31T16:25:00Z">
        <w:r>
          <w:t xml:space="preserve">. </w:t>
        </w:r>
        <w:proofErr w:type="spellStart"/>
        <w:r>
          <w:t>Ursus</w:t>
        </w:r>
        <w:proofErr w:type="spellEnd"/>
        <w:r>
          <w:t xml:space="preserve"> 16:59–69.</w:t>
        </w:r>
      </w:ins>
    </w:p>
    <w:p w14:paraId="76AAC57C" w14:textId="2DDB0F02" w:rsidR="00AE0DF6" w:rsidRPr="00701333" w:rsidRDefault="00AE0DF6" w:rsidP="00AE0DF6">
      <w:pPr>
        <w:pStyle w:val="NormalWeb"/>
        <w:spacing w:line="480" w:lineRule="auto"/>
        <w:ind w:left="480" w:hanging="480"/>
        <w:rPr>
          <w:sz w:val="28"/>
          <w:rPrChange w:id="904" w:author="Dave Garshelis" w:date="2018-10-31T16:24:00Z">
            <w:rPr/>
          </w:rPrChange>
        </w:rPr>
      </w:pPr>
      <w:proofErr w:type="spellStart"/>
      <w:ins w:id="905" w:author="Dave Garshelis" w:date="2018-10-31T13:57:00Z">
        <w:r w:rsidRPr="00701333">
          <w:rPr>
            <w:szCs w:val="22"/>
            <w:rPrChange w:id="906" w:author="Dave Garshelis" w:date="2018-10-31T16:24:00Z">
              <w:rPr>
                <w:sz w:val="22"/>
                <w:szCs w:val="22"/>
              </w:rPr>
            </w:rPrChange>
          </w:rPr>
          <w:t>Tredick</w:t>
        </w:r>
        <w:proofErr w:type="spellEnd"/>
        <w:r w:rsidRPr="00701333">
          <w:rPr>
            <w:szCs w:val="22"/>
            <w:rPrChange w:id="907" w:author="Dave Garshelis" w:date="2018-10-31T16:24:00Z">
              <w:rPr>
                <w:sz w:val="22"/>
                <w:szCs w:val="22"/>
              </w:rPr>
            </w:rPrChange>
          </w:rPr>
          <w:t>, C.A., and M.R. Vaughan. 2009. DNA-based population demographics of black bears in coastal North Carolina and Virginia. Journal of Wildlife Management 73:1031–1039.</w:t>
        </w:r>
      </w:ins>
    </w:p>
    <w:p w14:paraId="4EE3B267" w14:textId="14B66F17" w:rsidR="00787DA3" w:rsidRPr="0097175B" w:rsidRDefault="00787DA3" w:rsidP="00787DA3">
      <w:pPr>
        <w:pStyle w:val="NormalWeb"/>
        <w:spacing w:line="480" w:lineRule="auto"/>
        <w:ind w:left="480" w:hanging="480"/>
      </w:pPr>
      <w:proofErr w:type="spellStart"/>
      <w:r w:rsidRPr="0097175B">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w:t>
      </w:r>
      <w:proofErr w:type="spellStart"/>
      <w:r w:rsidRPr="0097175B">
        <w:t>Ursus</w:t>
      </w:r>
      <w:proofErr w:type="spellEnd"/>
      <w:r w:rsidRPr="0097175B">
        <w:t xml:space="preserve"> 18:179–188. </w:t>
      </w:r>
    </w:p>
    <w:p w14:paraId="104004B8" w14:textId="027C8CCB" w:rsidR="00787DA3" w:rsidRPr="0083678D" w:rsidDel="00C71381" w:rsidRDefault="00787DA3" w:rsidP="00787DA3">
      <w:pPr>
        <w:spacing w:line="480" w:lineRule="auto"/>
        <w:ind w:left="720" w:hanging="720"/>
        <w:rPr>
          <w:moveFrom w:id="908" w:author="Dave Garshelis" w:date="2018-11-01T11:16:00Z"/>
          <w:rFonts w:ascii="Times New Roman" w:hAnsi="Times New Roman" w:cs="Times New Roman"/>
        </w:rPr>
      </w:pPr>
      <w:moveFromRangeStart w:id="909" w:author="Dave Garshelis" w:date="2018-11-01T11:16:00Z" w:name="move528834328"/>
      <w:moveFrom w:id="910" w:author="Dave Garshelis" w:date="2018-11-01T11:16:00Z">
        <w:r w:rsidRPr="0083678D" w:rsidDel="00C71381">
          <w:rPr>
            <w:rFonts w:ascii="Times New Roman" w:hAnsi="Times New Roman" w:cs="Times New Roman"/>
          </w:rPr>
          <w:t>Wilson, K. R., and D. R. Anderson. 1985. Evaluation of two density estimators of small mammal population size. Journal of Mammalogy 66:13–21.</w:t>
        </w:r>
      </w:moveFrom>
    </w:p>
    <w:moveFromRangeEnd w:id="909"/>
    <w:p w14:paraId="57DA78A8" w14:textId="13419494" w:rsidR="00D57B71" w:rsidRDefault="00787DA3" w:rsidP="00540F5C">
      <w:pPr>
        <w:spacing w:line="480" w:lineRule="auto"/>
        <w:ind w:left="720" w:hanging="720"/>
        <w:rPr>
          <w:ins w:id="911" w:author="Dave Garshelis" w:date="2018-11-01T11:16:00Z"/>
          <w:rFonts w:ascii="Times New Roman" w:hAnsi="Times New Roman" w:cs="Times New Roman"/>
        </w:rPr>
      </w:pPr>
      <w:r w:rsidRPr="0083678D">
        <w:rPr>
          <w:rFonts w:ascii="Times New Roman" w:hAnsi="Times New Roman" w:cs="Times New Roman"/>
        </w:rPr>
        <w:t xml:space="preserve">White, G. C., and T. M. </w:t>
      </w:r>
      <w:proofErr w:type="spellStart"/>
      <w:r w:rsidRPr="0083678D">
        <w:rPr>
          <w:rFonts w:ascii="Times New Roman" w:hAnsi="Times New Roman" w:cs="Times New Roman"/>
        </w:rPr>
        <w:t>Shenk</w:t>
      </w:r>
      <w:proofErr w:type="spellEnd"/>
      <w:r w:rsidRPr="0083678D">
        <w:rPr>
          <w:rFonts w:ascii="Times New Roman" w:hAnsi="Times New Roman" w:cs="Times New Roman"/>
        </w:rPr>
        <w:t xml:space="preserve">.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p>
    <w:p w14:paraId="55EDA71D" w14:textId="32278F43" w:rsidR="00C71381" w:rsidRDefault="00C71381" w:rsidP="00C71381">
      <w:pPr>
        <w:spacing w:line="480" w:lineRule="auto"/>
        <w:ind w:left="720" w:hanging="720"/>
        <w:rPr>
          <w:ins w:id="912" w:author="Dave Garshelis" w:date="2018-11-01T11:14:00Z"/>
          <w:rFonts w:ascii="Times New Roman" w:hAnsi="Times New Roman" w:cs="Times New Roman"/>
        </w:rPr>
      </w:pPr>
      <w:moveToRangeStart w:id="913" w:author="Dave Garshelis" w:date="2018-11-01T11:16:00Z" w:name="move528834328"/>
      <w:ins w:id="914" w:author="Dave Garshelis" w:date="2018-11-01T11:16:00Z">
        <w:r w:rsidRPr="00C71381">
          <w:rPr>
            <w:rFonts w:ascii="Times New Roman" w:hAnsi="Times New Roman" w:cs="Times New Roman"/>
          </w:rPr>
          <w:t xml:space="preserve">Wilson, K. R., and D. R. Anderson. 1985. Evaluation of two density estimators of small mammal population size. Journal of </w:t>
        </w:r>
        <w:proofErr w:type="spellStart"/>
        <w:r w:rsidRPr="00C71381">
          <w:rPr>
            <w:rFonts w:ascii="Times New Roman" w:hAnsi="Times New Roman" w:cs="Times New Roman"/>
          </w:rPr>
          <w:t>Mammalogy</w:t>
        </w:r>
        <w:proofErr w:type="spellEnd"/>
        <w:r w:rsidRPr="00C71381">
          <w:rPr>
            <w:rFonts w:ascii="Times New Roman" w:hAnsi="Times New Roman" w:cs="Times New Roman"/>
          </w:rPr>
          <w:t xml:space="preserve"> 66:13–21.</w:t>
        </w:r>
      </w:ins>
      <w:moveToRangeEnd w:id="913"/>
    </w:p>
    <w:p w14:paraId="23F7B913" w14:textId="5CE8C6D1" w:rsidR="00C71381" w:rsidRDefault="00C71381" w:rsidP="00540F5C">
      <w:pPr>
        <w:spacing w:line="480" w:lineRule="auto"/>
        <w:ind w:left="720" w:hanging="720"/>
        <w:rPr>
          <w:ins w:id="915" w:author="Dave Garshelis" w:date="2018-10-31T16:40:00Z"/>
          <w:rFonts w:ascii="Times New Roman" w:hAnsi="Times New Roman" w:cs="Times New Roman"/>
        </w:rPr>
      </w:pPr>
      <w:ins w:id="916" w:author="Dave Garshelis" w:date="2018-11-01T11:14:00Z">
        <w:r w:rsidRPr="00C71381">
          <w:rPr>
            <w:rFonts w:ascii="Times New Roman" w:hAnsi="Times New Roman" w:cs="Times New Roman"/>
          </w:rPr>
          <w:t>Wilton C</w:t>
        </w:r>
        <w:r>
          <w:rPr>
            <w:rFonts w:ascii="Times New Roman" w:hAnsi="Times New Roman" w:cs="Times New Roman"/>
          </w:rPr>
          <w:t>.</w:t>
        </w:r>
        <w:r w:rsidRPr="00C71381">
          <w:rPr>
            <w:rFonts w:ascii="Times New Roman" w:hAnsi="Times New Roman" w:cs="Times New Roman"/>
          </w:rPr>
          <w:t>M</w:t>
        </w:r>
        <w:r>
          <w:rPr>
            <w:rFonts w:ascii="Times New Roman" w:hAnsi="Times New Roman" w:cs="Times New Roman"/>
          </w:rPr>
          <w:t>.</w:t>
        </w:r>
        <w:r w:rsidRPr="00C71381">
          <w:rPr>
            <w:rFonts w:ascii="Times New Roman" w:hAnsi="Times New Roman" w:cs="Times New Roman"/>
          </w:rPr>
          <w:t xml:space="preserve">, </w:t>
        </w:r>
        <w:r>
          <w:rPr>
            <w:rFonts w:ascii="Times New Roman" w:hAnsi="Times New Roman" w:cs="Times New Roman"/>
          </w:rPr>
          <w:t>E.E. Puckett</w:t>
        </w:r>
        <w:r w:rsidRPr="00C71381">
          <w:rPr>
            <w:rFonts w:ascii="Times New Roman" w:hAnsi="Times New Roman" w:cs="Times New Roman"/>
          </w:rPr>
          <w:t xml:space="preserve">, </w:t>
        </w:r>
      </w:ins>
      <w:ins w:id="917" w:author="Dave Garshelis" w:date="2018-11-01T11:15:00Z">
        <w:r>
          <w:rPr>
            <w:rFonts w:ascii="Times New Roman" w:hAnsi="Times New Roman" w:cs="Times New Roman"/>
          </w:rPr>
          <w:t xml:space="preserve">J. </w:t>
        </w:r>
      </w:ins>
      <w:proofErr w:type="spellStart"/>
      <w:ins w:id="918" w:author="Dave Garshelis" w:date="2018-11-01T11:14:00Z">
        <w:r>
          <w:rPr>
            <w:rFonts w:ascii="Times New Roman" w:hAnsi="Times New Roman" w:cs="Times New Roman"/>
          </w:rPr>
          <w:t>Beringer</w:t>
        </w:r>
        <w:proofErr w:type="spellEnd"/>
        <w:r w:rsidRPr="00C71381">
          <w:rPr>
            <w:rFonts w:ascii="Times New Roman" w:hAnsi="Times New Roman" w:cs="Times New Roman"/>
          </w:rPr>
          <w:t xml:space="preserve">, </w:t>
        </w:r>
      </w:ins>
      <w:ins w:id="919" w:author="Dave Garshelis" w:date="2018-11-01T11:15:00Z">
        <w:r>
          <w:rPr>
            <w:rFonts w:ascii="Times New Roman" w:hAnsi="Times New Roman" w:cs="Times New Roman"/>
          </w:rPr>
          <w:t xml:space="preserve">B. </w:t>
        </w:r>
      </w:ins>
      <w:ins w:id="920" w:author="Dave Garshelis" w:date="2018-11-01T11:14:00Z">
        <w:r>
          <w:rPr>
            <w:rFonts w:ascii="Times New Roman" w:hAnsi="Times New Roman" w:cs="Times New Roman"/>
          </w:rPr>
          <w:t>Gardner</w:t>
        </w:r>
        <w:r w:rsidRPr="00C71381">
          <w:rPr>
            <w:rFonts w:ascii="Times New Roman" w:hAnsi="Times New Roman" w:cs="Times New Roman"/>
          </w:rPr>
          <w:t xml:space="preserve">, </w:t>
        </w:r>
      </w:ins>
      <w:ins w:id="921" w:author="Dave Garshelis" w:date="2018-11-01T11:15:00Z">
        <w:r>
          <w:rPr>
            <w:rFonts w:ascii="Times New Roman" w:hAnsi="Times New Roman" w:cs="Times New Roman"/>
          </w:rPr>
          <w:t xml:space="preserve">L.S. </w:t>
        </w:r>
      </w:ins>
      <w:ins w:id="922" w:author="Dave Garshelis" w:date="2018-11-01T11:14:00Z">
        <w:r>
          <w:rPr>
            <w:rFonts w:ascii="Times New Roman" w:hAnsi="Times New Roman" w:cs="Times New Roman"/>
          </w:rPr>
          <w:t>Eggert</w:t>
        </w:r>
      </w:ins>
      <w:ins w:id="923" w:author="Dave Garshelis" w:date="2018-11-01T11:15:00Z">
        <w:r>
          <w:rPr>
            <w:rFonts w:ascii="Times New Roman" w:hAnsi="Times New Roman" w:cs="Times New Roman"/>
          </w:rPr>
          <w:t>, and J.L. Belant</w:t>
        </w:r>
      </w:ins>
      <w:ins w:id="924" w:author="Dave Garshelis" w:date="2018-11-01T11:14:00Z">
        <w:r>
          <w:rPr>
            <w:rFonts w:ascii="Times New Roman" w:hAnsi="Times New Roman" w:cs="Times New Roman"/>
          </w:rPr>
          <w:t xml:space="preserve">. 2014. Trap array configuration influences estimates and precision of black bear density and </w:t>
        </w:r>
      </w:ins>
      <w:ins w:id="925" w:author="Dave Garshelis" w:date="2018-11-01T11:16:00Z">
        <w:r>
          <w:rPr>
            <w:rFonts w:ascii="Times New Roman" w:hAnsi="Times New Roman" w:cs="Times New Roman"/>
          </w:rPr>
          <w:t>a</w:t>
        </w:r>
      </w:ins>
      <w:ins w:id="926" w:author="Dave Garshelis" w:date="2018-11-01T11:14:00Z">
        <w:r w:rsidRPr="00C71381">
          <w:rPr>
            <w:rFonts w:ascii="Times New Roman" w:hAnsi="Times New Roman" w:cs="Times New Roman"/>
          </w:rPr>
          <w:t xml:space="preserve">bundance. </w:t>
        </w:r>
        <w:proofErr w:type="spellStart"/>
        <w:r w:rsidRPr="00C71381">
          <w:rPr>
            <w:rFonts w:ascii="Times New Roman" w:hAnsi="Times New Roman" w:cs="Times New Roman"/>
          </w:rPr>
          <w:t>PLoS</w:t>
        </w:r>
        <w:proofErr w:type="spellEnd"/>
        <w:r w:rsidRPr="00C71381">
          <w:rPr>
            <w:rFonts w:ascii="Times New Roman" w:hAnsi="Times New Roman" w:cs="Times New Roman"/>
          </w:rPr>
          <w:t xml:space="preserve"> ONE 9(10): e111257. doi:10.1371/journal.pone.0111257</w:t>
        </w:r>
      </w:ins>
    </w:p>
    <w:p w14:paraId="0301BE85" w14:textId="0FB376CF" w:rsidR="005A3EB2" w:rsidRDefault="00D57B71" w:rsidP="00D57B71">
      <w:pPr>
        <w:spacing w:line="480" w:lineRule="auto"/>
        <w:ind w:left="720" w:hanging="720"/>
        <w:rPr>
          <w:rFonts w:ascii="Times New Roman" w:hAnsi="Times New Roman" w:cs="Times New Roman"/>
        </w:rPr>
      </w:pPr>
      <w:ins w:id="927" w:author="Dave Garshelis" w:date="2018-10-31T16:41:00Z">
        <w:r w:rsidRPr="00D57B71">
          <w:rPr>
            <w:rFonts w:ascii="Times New Roman" w:hAnsi="Times New Roman" w:cs="Times New Roman"/>
          </w:rPr>
          <w:t xml:space="preserve">Woods, J.G., D. </w:t>
        </w:r>
        <w:proofErr w:type="spellStart"/>
        <w:r w:rsidRPr="00D57B71">
          <w:rPr>
            <w:rFonts w:ascii="Times New Roman" w:hAnsi="Times New Roman" w:cs="Times New Roman"/>
          </w:rPr>
          <w:t>Paetkau</w:t>
        </w:r>
        <w:proofErr w:type="spellEnd"/>
        <w:r w:rsidRPr="00D57B71">
          <w:rPr>
            <w:rFonts w:ascii="Times New Roman" w:hAnsi="Times New Roman" w:cs="Times New Roman"/>
          </w:rPr>
          <w:t xml:space="preserve">, D. Lewis, B.N. McLellan, M. Proctor, and C. Strobeck. 1999. Genetic tagging of free-ranging black and brown bears. Wildlife Society Bulletin 27:616–627. </w:t>
        </w:r>
      </w:ins>
      <w:r w:rsidR="005A3EB2">
        <w:rPr>
          <w:rFonts w:ascii="Times New Roman" w:hAnsi="Times New Roman" w:cs="Times New Roman"/>
        </w:rPr>
        <w:br w:type="page"/>
      </w:r>
    </w:p>
    <w:p w14:paraId="74F6A637" w14:textId="115F71F0" w:rsidR="008B5217" w:rsidRPr="00294E0E" w:rsidRDefault="00AC7581" w:rsidP="00294E0E">
      <w:pPr>
        <w:pStyle w:val="Caption"/>
        <w:spacing w:line="360" w:lineRule="auto"/>
        <w:rPr>
          <w:rFonts w:ascii="Times New Roman" w:hAnsi="Times New Roman" w:cs="Times New Roman"/>
          <w:i w:val="0"/>
        </w:rPr>
      </w:pPr>
      <w:commentRangeStart w:id="928"/>
      <w:r w:rsidRPr="00F67161">
        <w:rPr>
          <w:rFonts w:ascii="Times New Roman" w:hAnsi="Times New Roman" w:cs="Times New Roman"/>
          <w:i w:val="0"/>
          <w:highlight w:val="red"/>
          <w:rPrChange w:id="929" w:author="Dave Garshelis" w:date="2018-11-02T13:32:00Z">
            <w:rPr>
              <w:rFonts w:ascii="Times New Roman" w:hAnsi="Times New Roman" w:cs="Times New Roman"/>
              <w:i w:val="0"/>
            </w:rPr>
          </w:rPrChange>
        </w:rPr>
        <w:lastRenderedPageBreak/>
        <w:t xml:space="preserve">Figure </w:t>
      </w:r>
      <w:r w:rsidR="00734E27" w:rsidRPr="00F67161">
        <w:rPr>
          <w:rFonts w:ascii="Times New Roman" w:hAnsi="Times New Roman" w:cs="Times New Roman"/>
          <w:i w:val="0"/>
          <w:highlight w:val="red"/>
          <w:rPrChange w:id="930" w:author="Dave Garshelis" w:date="2018-11-02T13:32:00Z">
            <w:rPr>
              <w:rFonts w:ascii="Times New Roman" w:hAnsi="Times New Roman" w:cs="Times New Roman"/>
              <w:i w:val="0"/>
            </w:rPr>
          </w:rPrChange>
        </w:rPr>
        <w:fldChar w:fldCharType="begin"/>
      </w:r>
      <w:r w:rsidR="00734E27" w:rsidRPr="00F67161">
        <w:rPr>
          <w:rFonts w:ascii="Times New Roman" w:hAnsi="Times New Roman" w:cs="Times New Roman"/>
          <w:i w:val="0"/>
          <w:highlight w:val="red"/>
          <w:rPrChange w:id="931" w:author="Dave Garshelis" w:date="2018-11-02T13:32:00Z">
            <w:rPr>
              <w:rFonts w:ascii="Times New Roman" w:hAnsi="Times New Roman" w:cs="Times New Roman"/>
              <w:i w:val="0"/>
            </w:rPr>
          </w:rPrChange>
        </w:rPr>
        <w:instrText xml:space="preserve"> SEQ Figure \* ARABIC </w:instrText>
      </w:r>
      <w:r w:rsidR="00734E27" w:rsidRPr="00F67161">
        <w:rPr>
          <w:rFonts w:ascii="Times New Roman" w:hAnsi="Times New Roman" w:cs="Times New Roman"/>
          <w:i w:val="0"/>
          <w:highlight w:val="red"/>
          <w:rPrChange w:id="932" w:author="Dave Garshelis" w:date="2018-11-02T13:32:00Z">
            <w:rPr>
              <w:rFonts w:ascii="Times New Roman" w:hAnsi="Times New Roman" w:cs="Times New Roman"/>
              <w:i w:val="0"/>
            </w:rPr>
          </w:rPrChange>
        </w:rPr>
        <w:fldChar w:fldCharType="separate"/>
      </w:r>
      <w:r w:rsidR="00734E27" w:rsidRPr="00F67161">
        <w:rPr>
          <w:rFonts w:ascii="Times New Roman" w:hAnsi="Times New Roman" w:cs="Times New Roman"/>
          <w:i w:val="0"/>
          <w:noProof/>
          <w:highlight w:val="red"/>
          <w:rPrChange w:id="933" w:author="Dave Garshelis" w:date="2018-11-02T13:32:00Z">
            <w:rPr>
              <w:rFonts w:ascii="Times New Roman" w:hAnsi="Times New Roman" w:cs="Times New Roman"/>
              <w:i w:val="0"/>
              <w:noProof/>
            </w:rPr>
          </w:rPrChange>
        </w:rPr>
        <w:t>1</w:t>
      </w:r>
      <w:r w:rsidR="00734E27" w:rsidRPr="00F67161">
        <w:rPr>
          <w:rFonts w:ascii="Times New Roman" w:hAnsi="Times New Roman" w:cs="Times New Roman"/>
          <w:i w:val="0"/>
          <w:highlight w:val="red"/>
          <w:rPrChange w:id="934" w:author="Dave Garshelis" w:date="2018-11-02T13:32:00Z">
            <w:rPr>
              <w:rFonts w:ascii="Times New Roman" w:hAnsi="Times New Roman" w:cs="Times New Roman"/>
              <w:i w:val="0"/>
            </w:rPr>
          </w:rPrChange>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w:t>
      </w:r>
      <w:ins w:id="935" w:author="Dave Garshelis" w:date="2018-10-30T12:25:00Z">
        <w:r w:rsidR="003C3F0D">
          <w:rPr>
            <w:rFonts w:ascii="Times New Roman" w:hAnsi="Times New Roman" w:cs="Times New Roman"/>
            <w:i w:val="0"/>
          </w:rPr>
          <w:t>2</w:t>
        </w:r>
      </w:ins>
      <w:del w:id="936" w:author="Dave Garshelis" w:date="2018-10-30T12:25:00Z">
        <w:r w:rsidR="00524CDE" w:rsidRPr="00294E0E" w:rsidDel="003C3F0D">
          <w:rPr>
            <w:rFonts w:ascii="Times New Roman" w:hAnsi="Times New Roman" w:cs="Times New Roman"/>
            <w:i w:val="0"/>
          </w:rPr>
          <w:delText>4</w:delText>
        </w:r>
      </w:del>
      <w:r w:rsidR="00524CDE" w:rsidRPr="00294E0E">
        <w:rPr>
          <w:rFonts w:ascii="Times New Roman" w:hAnsi="Times New Roman" w:cs="Times New Roman"/>
          <w:i w:val="0"/>
        </w:rPr>
        <w:t xml:space="preserve"> genetic mark-recapture study in northern Minnesota</w:t>
      </w:r>
      <w:r w:rsidR="008B5217" w:rsidRPr="00294E0E">
        <w:rPr>
          <w:rFonts w:ascii="Times New Roman" w:hAnsi="Times New Roman" w:cs="Times New Roman"/>
          <w:i w:val="0"/>
        </w:rPr>
        <w:t xml:space="preserve">.  </w:t>
      </w:r>
      <w:commentRangeEnd w:id="928"/>
      <w:r w:rsidR="00392EB4">
        <w:rPr>
          <w:rStyle w:val="CommentReference"/>
          <w:i w:val="0"/>
        </w:rPr>
        <w:commentReference w:id="928"/>
      </w:r>
    </w:p>
    <w:p w14:paraId="35538B23" w14:textId="77777777"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23EAAEBF" wp14:editId="4386833C">
            <wp:extent cx="6647074" cy="415371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59709" cy="4161607"/>
                    </a:xfrm>
                    <a:prstGeom prst="rect">
                      <a:avLst/>
                    </a:prstGeom>
                  </pic:spPr>
                </pic:pic>
              </a:graphicData>
            </a:graphic>
          </wp:inline>
        </w:drawing>
      </w:r>
    </w:p>
    <w:p w14:paraId="610D918F"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64091126" w14:textId="5BEE003E" w:rsidR="002A5D2C" w:rsidRPr="00A54904" w:rsidRDefault="002A5D2C" w:rsidP="00C52978">
      <w:pPr>
        <w:pStyle w:val="BodyText"/>
        <w:spacing w:line="360" w:lineRule="auto"/>
        <w:rPr>
          <w:rFonts w:eastAsiaTheme="minorEastAsia"/>
        </w:rPr>
      </w:pPr>
      <w:r w:rsidRPr="00A54904">
        <w:rPr>
          <w:rFonts w:ascii="Times New Roman" w:hAnsi="Times New Roman" w:cs="Times New Roman"/>
        </w:rPr>
        <w:lastRenderedPageBreak/>
        <w:t xml:space="preserve">Figure </w:t>
      </w:r>
      <w:r w:rsidR="00734E27">
        <w:rPr>
          <w:rFonts w:ascii="Times New Roman" w:hAnsi="Times New Roman" w:cs="Times New Roman"/>
        </w:rPr>
        <w:fldChar w:fldCharType="begin"/>
      </w:r>
      <w:r w:rsidR="00734E27">
        <w:rPr>
          <w:rFonts w:ascii="Times New Roman" w:hAnsi="Times New Roman" w:cs="Times New Roman"/>
        </w:rPr>
        <w:instrText xml:space="preserve"> SEQ Figure \* ARABIC </w:instrText>
      </w:r>
      <w:r w:rsidR="00734E27">
        <w:rPr>
          <w:rFonts w:ascii="Times New Roman" w:hAnsi="Times New Roman" w:cs="Times New Roman"/>
        </w:rPr>
        <w:fldChar w:fldCharType="separate"/>
      </w:r>
      <w:r w:rsidR="00734E27">
        <w:rPr>
          <w:rFonts w:ascii="Times New Roman" w:hAnsi="Times New Roman" w:cs="Times New Roman"/>
          <w:noProof/>
        </w:rPr>
        <w:t>2</w:t>
      </w:r>
      <w:r w:rsidR="00734E27">
        <w:rPr>
          <w:rFonts w:ascii="Times New Roman" w:hAnsi="Times New Roman" w:cs="Times New Roman"/>
        </w:rPr>
        <w:fldChar w:fldCharType="end"/>
      </w:r>
      <w:r w:rsidRPr="00A54904">
        <w:rPr>
          <w:rFonts w:ascii="Times New Roman" w:hAnsi="Times New Roman" w:cs="Times New Roman"/>
        </w:rPr>
        <w:t>.</w:t>
      </w:r>
      <w:r w:rsidRPr="00A54904">
        <w:rPr>
          <w:rFonts w:ascii="Times New Roman" w:eastAsia="Times New Roman" w:hAnsi="Times New Roman" w:cs="Times New Roman"/>
          <w:color w:val="000000" w:themeColor="text1"/>
          <w:kern w:val="24"/>
        </w:rPr>
        <w:t xml:space="preserve"> A) </w:t>
      </w:r>
      <w:r w:rsidR="0072420D" w:rsidRPr="00A54904">
        <w:rPr>
          <w:rFonts w:ascii="Times New Roman" w:eastAsia="Times New Roman" w:hAnsi="Times New Roman" w:cs="Times New Roman"/>
        </w:rPr>
        <w:t>Example “Activity Centers” (black)</w:t>
      </w:r>
      <w:ins w:id="937" w:author="Dave Garshelis" w:date="2018-11-02T13:33:00Z">
        <w:r w:rsidR="00F67161">
          <w:rPr>
            <w:rFonts w:ascii="Times New Roman" w:eastAsia="Times New Roman" w:hAnsi="Times New Roman" w:cs="Times New Roman"/>
          </w:rPr>
          <w:t>, used in SECR simulations,</w:t>
        </w:r>
      </w:ins>
      <w:r w:rsidR="0072420D" w:rsidRPr="00A54904">
        <w:rPr>
          <w:rFonts w:ascii="Times New Roman" w:eastAsia="Times New Roman" w:hAnsi="Times New Roman" w:cs="Times New Roman"/>
        </w:rPr>
        <w:t xml:space="preserve"> generated using either a heavy skew towards activity centers being located in one half of the grid (</w:t>
      </w:r>
      <w:r w:rsidR="0072420D" w:rsidRPr="00A54904">
        <w:rPr>
          <w:rFonts w:ascii="Times New Roman" w:eastAsia="Times New Roman" w:hAnsi="Times New Roman" w:cs="Times New Roman"/>
          <w:lang w:val="el-GR"/>
        </w:rPr>
        <w:t>α</w:t>
      </w:r>
      <w:r w:rsidR="0072420D" w:rsidRPr="00A54904">
        <w:rPr>
          <w:rFonts w:ascii="Times New Roman" w:hAnsi="Times New Roman" w:cs="Times New Roman"/>
        </w:rPr>
        <w:t xml:space="preserve"> = 0.75) or an absence of skew in the location of activity centers (</w:t>
      </w:r>
      <w:r w:rsidR="0072420D" w:rsidRPr="00A54904">
        <w:rPr>
          <w:rFonts w:ascii="Times New Roman" w:hAnsi="Times New Roman" w:cs="Times New Roman"/>
          <w:lang w:val="el-GR"/>
        </w:rPr>
        <w:t>α</w:t>
      </w:r>
      <w:r w:rsidR="0072420D" w:rsidRPr="00A54904">
        <w:rPr>
          <w:rFonts w:ascii="Times New Roman" w:hAnsi="Times New Roman" w:cs="Times New Roman"/>
        </w:rPr>
        <w:t xml:space="preserve">=0). Trap locations are represented as gray dots. </w:t>
      </w:r>
      <w:r w:rsidRPr="00A54904">
        <w:rPr>
          <w:rFonts w:ascii="Times New Roman" w:eastAsia="Times New Roman" w:hAnsi="Times New Roman" w:cs="Times New Roman"/>
        </w:rPr>
        <w:t xml:space="preserve">(B) </w:t>
      </w:r>
      <w:r w:rsidR="0072420D" w:rsidRPr="00A54904">
        <w:rPr>
          <w:rFonts w:ascii="Times New Roman" w:eastAsia="Times New Roman" w:hAnsi="Times New Roman" w:cs="Times New Roman"/>
          <w:color w:val="000000" w:themeColor="text1"/>
          <w:kern w:val="24"/>
        </w:rPr>
        <w:t>Example of half-normal capture probability curves for individuals</w:t>
      </w:r>
      <w:r w:rsidR="0072420D" w:rsidRPr="00294E0E">
        <w:rPr>
          <w:rFonts w:ascii="Times New Roman" w:eastAsia="Times New Roman" w:hAnsi="Times New Roman" w:cs="Times New Roman"/>
          <w:i/>
          <w:color w:val="000000" w:themeColor="text1"/>
          <w:kern w:val="24"/>
        </w:rPr>
        <w:t xml:space="preserve">, </w:t>
      </w:r>
      <w:r w:rsidR="0072420D" w:rsidRPr="00A54904">
        <w:rPr>
          <w:rFonts w:ascii="Times New Roman" w:eastAsia="Times New Roman" w:hAnsi="Times New Roman" w:cs="Times New Roman"/>
          <w:color w:val="000000" w:themeColor="text1"/>
          <w:kern w:val="24"/>
        </w:rPr>
        <w:t>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B44C6B" w:rsidRPr="00A54904">
        <w:rPr>
          <w:rFonts w:ascii="Times New Roman" w:eastAsia="Times New Roman" w:hAnsi="Times New Roman" w:cs="Times New Roman"/>
        </w:rPr>
        <w:t xml:space="preserve">, </w:t>
      </w:r>
      <w:commentRangeStart w:id="938"/>
      <w:r w:rsidR="0072420D" w:rsidRPr="00A54904">
        <w:rPr>
          <w:rFonts w:ascii="Times New Roman" w:eastAsia="Times New Roman" w:hAnsi="Times New Roman" w:cs="Times New Roman"/>
        </w:rPr>
        <w:t>whether the given trap has captured the individual in a previous session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 t,</m:t>
            </m:r>
          </m:sub>
        </m:sSub>
        <m:r>
          <m:rPr>
            <m:sty m:val="p"/>
          </m:rPr>
          <w:rPr>
            <w:rFonts w:ascii="Cambria Math" w:hAnsi="Cambria Math" w:cs="Times New Roman"/>
          </w:rPr>
          <m:t xml:space="preserve">, 1 </m:t>
        </m:r>
      </m:oMath>
      <w:r w:rsidR="001108D3" w:rsidRPr="00A54904">
        <w:rPr>
          <w:rFonts w:ascii="Times New Roman" w:eastAsia="Times New Roman" w:hAnsi="Times New Roman" w:cs="Times New Roman"/>
        </w:rPr>
        <w:t xml:space="preserve"> if previously captured, 0 if not)</w:t>
      </w:r>
      <w:r w:rsidR="00B44C6B" w:rsidRPr="00A54904">
        <w:rPr>
          <w:rFonts w:ascii="Times New Roman" w:eastAsia="Times New Roman" w:hAnsi="Times New Roman" w:cs="Times New Roman"/>
        </w:rPr>
        <w:t>, and their distance from the trap (d)</w:t>
      </w:r>
      <w:r w:rsidR="00A54904">
        <w:rPr>
          <w:rFonts w:ascii="Times New Roman" w:eastAsia="Times New Roman" w:hAnsi="Times New Roman" w:cs="Times New Roman"/>
        </w:rPr>
        <w:t xml:space="preserve">, as defined by Equation </w:t>
      </w:r>
      <w:r w:rsidR="001A64C1">
        <w:rPr>
          <w:rFonts w:ascii="Times New Roman" w:eastAsia="Times New Roman" w:hAnsi="Times New Roman" w:cs="Times New Roman"/>
        </w:rPr>
        <w:t>3</w:t>
      </w:r>
      <w:r w:rsidR="008017FE">
        <w:rPr>
          <w:rFonts w:ascii="Times New Roman" w:eastAsia="Times New Roman" w:hAnsi="Times New Roman" w:cs="Times New Roman"/>
        </w:rPr>
        <w:t>,</w:t>
      </w:r>
      <w:r w:rsidR="00A54904">
        <w:rPr>
          <w:rFonts w:ascii="Times New Roman" w:eastAsia="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1108D3" w:rsidRPr="00A54904">
        <w:rPr>
          <w:rFonts w:ascii="Times New Roman" w:eastAsia="Times New Roman" w:hAnsi="Times New Roman" w:cs="Times New Roman"/>
        </w:rPr>
        <w:t>.</w:t>
      </w:r>
      <w:r w:rsidR="0072420D" w:rsidRPr="00A54904">
        <w:rPr>
          <w:rFonts w:ascii="Times New Roman" w:eastAsia="Times New Roman" w:hAnsi="Times New Roman" w:cs="Times New Roman"/>
        </w:rPr>
        <w:t xml:space="preserve"> </w:t>
      </w:r>
      <w:commentRangeEnd w:id="938"/>
      <w:r w:rsidR="00BE43DB">
        <w:rPr>
          <w:rStyle w:val="CommentReference"/>
        </w:rPr>
        <w:commentReference w:id="938"/>
      </w:r>
      <w:r w:rsidR="0072420D" w:rsidRPr="00A54904">
        <w:rPr>
          <w:rFonts w:ascii="Times New Roman" w:eastAsia="Times New Roman" w:hAnsi="Times New Roman" w:cs="Times New Roman"/>
        </w:rPr>
        <w:t>Capture probabilities are higher when an individual has been previously captured at a trap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i,k,t,</m:t>
            </m:r>
          </m:sub>
        </m:sSub>
        <m:r>
          <m:rPr>
            <m:sty m:val="p"/>
          </m:rPr>
          <w:rPr>
            <w:rFonts w:ascii="Cambria Math" w:hAnsi="Cambria Math" w:cs="Times New Roman"/>
          </w:rPr>
          <m:t>=1)</m:t>
        </m:r>
      </m:oMath>
      <w:r w:rsidR="0072420D" w:rsidRPr="00A54904">
        <w:rPr>
          <w:rFonts w:ascii="Times New Roman" w:eastAsia="Times New Roman" w:hAnsi="Times New Roman" w:cs="Times New Roman"/>
        </w:rPr>
        <w:t xml:space="preserve"> and for individuals with large heterogeneity parameters (</w:t>
      </w:r>
      <m:oMath>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72420D" w:rsidRPr="00A54904">
        <w:rPr>
          <w:rFonts w:ascii="Times New Roman" w:eastAsia="Times New Roman" w:hAnsi="Times New Roman" w:cs="Times New Roman"/>
        </w:rPr>
        <w:t xml:space="preserve">. </w:t>
      </w:r>
    </w:p>
    <w:p w14:paraId="4AE3DE1C" w14:textId="586D8CE9" w:rsidR="0001644A" w:rsidRPr="00294E0E" w:rsidRDefault="00C93A31" w:rsidP="005751F1">
      <w:pPr>
        <w:pStyle w:val="Caption"/>
        <w:spacing w:line="360" w:lineRule="auto"/>
        <w:rPr>
          <w:rFonts w:ascii="Times New Roman" w:hAnsi="Times New Roman" w:cs="Times New Roman"/>
          <w:i w:val="0"/>
        </w:rPr>
      </w:pPr>
      <w:r w:rsidRPr="00294E0E">
        <w:rPr>
          <w:rFonts w:ascii="Times New Roman" w:hAnsi="Times New Roman" w:cs="Times New Roman"/>
          <w:i w:val="0"/>
          <w:noProof/>
        </w:rPr>
        <w:drawing>
          <wp:anchor distT="0" distB="0" distL="114300" distR="114300" simplePos="0" relativeHeight="251663360" behindDoc="0" locked="0" layoutInCell="1" allowOverlap="1" wp14:anchorId="4314B1C1" wp14:editId="6633D18B">
            <wp:simplePos x="0" y="0"/>
            <wp:positionH relativeFrom="margin">
              <wp:posOffset>-229235</wp:posOffset>
            </wp:positionH>
            <wp:positionV relativeFrom="paragraph">
              <wp:posOffset>8255</wp:posOffset>
            </wp:positionV>
            <wp:extent cx="2638425" cy="435102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767" r="4452"/>
                    <a:stretch/>
                  </pic:blipFill>
                  <pic:spPr bwMode="auto">
                    <a:xfrm>
                      <a:off x="0" y="0"/>
                      <a:ext cx="2638425" cy="435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A27" w:rsidRPr="006F12F2">
        <w:rPr>
          <w:noProof/>
        </w:rPr>
        <w:drawing>
          <wp:anchor distT="0" distB="0" distL="114300" distR="114300" simplePos="0" relativeHeight="251670528" behindDoc="1" locked="0" layoutInCell="1" allowOverlap="1" wp14:anchorId="61C2613F" wp14:editId="63EA2A3B">
            <wp:simplePos x="0" y="0"/>
            <wp:positionH relativeFrom="column">
              <wp:posOffset>5086350</wp:posOffset>
            </wp:positionH>
            <wp:positionV relativeFrom="paragraph">
              <wp:posOffset>805180</wp:posOffset>
            </wp:positionV>
            <wp:extent cx="1475105" cy="1353820"/>
            <wp:effectExtent l="19050" t="19050" r="10795" b="17780"/>
            <wp:wrapTight wrapText="bothSides">
              <wp:wrapPolygon edited="0">
                <wp:start x="-279" y="-304"/>
                <wp:lineTo x="-279" y="21580"/>
                <wp:lineTo x="21479" y="21580"/>
                <wp:lineTo x="21479" y="-304"/>
                <wp:lineTo x="-279" y="-30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5105" cy="1353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9504" behindDoc="0" locked="0" layoutInCell="1" allowOverlap="1" wp14:anchorId="5C631FA8" wp14:editId="03510DE1">
                <wp:simplePos x="0" y="0"/>
                <wp:positionH relativeFrom="margin">
                  <wp:posOffset>4629150</wp:posOffset>
                </wp:positionH>
                <wp:positionV relativeFrom="paragraph">
                  <wp:posOffset>624840</wp:posOffset>
                </wp:positionV>
                <wp:extent cx="323850" cy="334645"/>
                <wp:effectExtent l="0" t="0" r="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4645"/>
                        </a:xfrm>
                        <a:prstGeom prst="rect">
                          <a:avLst/>
                        </a:prstGeom>
                        <a:solidFill>
                          <a:srgbClr val="FFFFFF"/>
                        </a:solidFill>
                        <a:ln w="9525">
                          <a:solidFill>
                            <a:srgbClr val="000000"/>
                          </a:solidFill>
                          <a:miter lim="800000"/>
                          <a:headEnd/>
                          <a:tailEnd/>
                        </a:ln>
                      </wps:spPr>
                      <wps:txbx>
                        <w:txbxContent>
                          <w:p w14:paraId="52AE9C14" w14:textId="77777777" w:rsidR="001C6DB0" w:rsidRPr="00F15945" w:rsidRDefault="001C6DB0"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31FA8" id="_x0000_t202" coordsize="21600,21600" o:spt="202" path="m,l,21600r21600,l21600,xe">
                <v:stroke joinstyle="miter"/>
                <v:path gradientshapeok="t" o:connecttype="rect"/>
              </v:shapetype>
              <v:shape id="Text Box 2" o:spid="_x0000_s1026" type="#_x0000_t202" style="position:absolute;margin-left:364.5pt;margin-top:49.2pt;width:25.5pt;height:2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">
                <v:textbox>
                  <w:txbxContent>
                    <w:p w14:paraId="52AE9C14" w14:textId="77777777" w:rsidR="001C6DB0" w:rsidRPr="00F15945" w:rsidRDefault="001C6DB0"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12644C">
        <w:rPr>
          <w:noProof/>
        </w:rPr>
        <w:drawing>
          <wp:anchor distT="0" distB="0" distL="114300" distR="114300" simplePos="0" relativeHeight="251667456" behindDoc="1" locked="0" layoutInCell="1" allowOverlap="1" wp14:anchorId="661C3DD9" wp14:editId="13DF98BF">
            <wp:simplePos x="0" y="0"/>
            <wp:positionH relativeFrom="margin">
              <wp:posOffset>2438400</wp:posOffset>
            </wp:positionH>
            <wp:positionV relativeFrom="paragraph">
              <wp:posOffset>330835</wp:posOffset>
            </wp:positionV>
            <wp:extent cx="3625215" cy="3122930"/>
            <wp:effectExtent l="0" t="0" r="0" b="1270"/>
            <wp:wrapTight wrapText="bothSides">
              <wp:wrapPolygon edited="0">
                <wp:start x="0" y="0"/>
                <wp:lineTo x="0" y="21477"/>
                <wp:lineTo x="21452" y="2147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4812" r="3138" b="8010"/>
                    <a:stretch/>
                  </pic:blipFill>
                  <pic:spPr bwMode="auto">
                    <a:xfrm>
                      <a:off x="0" y="0"/>
                      <a:ext cx="3625215" cy="3122930"/>
                    </a:xfrm>
                    <a:prstGeom prst="rect">
                      <a:avLst/>
                    </a:prstGeom>
                    <a:ln>
                      <a:noFill/>
                    </a:ln>
                    <a:extLst>
                      <a:ext uri="{53640926-AAD7-44D8-BBD7-CCE9431645EC}">
                        <a14:shadowObscured xmlns:a14="http://schemas.microsoft.com/office/drawing/2010/main"/>
                      </a:ext>
                    </a:extLst>
                  </pic:spPr>
                </pic:pic>
              </a:graphicData>
            </a:graphic>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2D42EF6B" wp14:editId="5E660DD9">
                <wp:simplePos x="0" y="0"/>
                <wp:positionH relativeFrom="rightMargin">
                  <wp:posOffset>-3971925</wp:posOffset>
                </wp:positionH>
                <wp:positionV relativeFrom="paragraph">
                  <wp:posOffset>238760</wp:posOffset>
                </wp:positionV>
                <wp:extent cx="333375" cy="33464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03588275" w14:textId="77777777" w:rsidR="001C6DB0" w:rsidRDefault="001C6DB0" w:rsidP="004E5F87">
                            <w:pPr>
                              <w:rPr>
                                <w:rFonts w:ascii="Times" w:hAnsi="Times" w:cs="Times"/>
                                <w:sz w:val="36"/>
                                <w:szCs w:val="36"/>
                              </w:rPr>
                            </w:pPr>
                            <w:r>
                              <w:rPr>
                                <w:rFonts w:ascii="Times" w:hAnsi="Times" w:cs="Times"/>
                                <w:sz w:val="36"/>
                                <w:szCs w:val="36"/>
                              </w:rPr>
                              <w:t>A</w:t>
                            </w:r>
                          </w:p>
                          <w:p w14:paraId="759175E7" w14:textId="77777777" w:rsidR="001C6DB0" w:rsidRPr="00F15945" w:rsidRDefault="001C6DB0"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2EF6B"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03588275" w14:textId="77777777" w:rsidR="001C6DB0" w:rsidRDefault="001C6DB0" w:rsidP="004E5F87">
                      <w:pPr>
                        <w:rPr>
                          <w:rFonts w:ascii="Times" w:hAnsi="Times" w:cs="Times"/>
                          <w:sz w:val="36"/>
                          <w:szCs w:val="36"/>
                        </w:rPr>
                      </w:pPr>
                      <w:r>
                        <w:rPr>
                          <w:rFonts w:ascii="Times" w:hAnsi="Times" w:cs="Times"/>
                          <w:sz w:val="36"/>
                          <w:szCs w:val="36"/>
                        </w:rPr>
                        <w:t>A</w:t>
                      </w:r>
                    </w:p>
                    <w:p w14:paraId="759175E7" w14:textId="77777777" w:rsidR="001C6DB0" w:rsidRPr="00F15945" w:rsidRDefault="001C6DB0"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5A0B0A" w:rsidRPr="005A0B0A">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3</w:t>
      </w:r>
      <w:r w:rsidR="00734E27">
        <w:rPr>
          <w:i w:val="0"/>
        </w:rPr>
        <w:fldChar w:fldCharType="end"/>
      </w:r>
      <w:r w:rsidR="0001644A" w:rsidRPr="005A0B0A">
        <w:rPr>
          <w:rFonts w:ascii="Times New Roman" w:hAnsi="Times New Roman" w:cs="Times New Roman"/>
        </w:rPr>
        <w:t>.</w:t>
      </w:r>
      <w:r w:rsidR="0001644A" w:rsidRPr="00294E0E">
        <w:rPr>
          <w:rFonts w:ascii="Times New Roman" w:hAnsi="Times New Roman" w:cs="Times New Roman"/>
          <w:i w:val="0"/>
        </w:rPr>
        <w:t xml:space="preserve"> Matrix of </w:t>
      </w:r>
      <w:r w:rsidR="00F50E89">
        <w:rPr>
          <w:rFonts w:ascii="Times New Roman" w:hAnsi="Times New Roman" w:cs="Times New Roman"/>
          <w:i w:val="0"/>
        </w:rPr>
        <w:t xml:space="preserve">behavioral and density effects included in </w:t>
      </w:r>
      <w:r w:rsidR="005C2723">
        <w:rPr>
          <w:rFonts w:ascii="Times New Roman" w:hAnsi="Times New Roman" w:cs="Times New Roman"/>
          <w:i w:val="0"/>
        </w:rPr>
        <w:t xml:space="preserve">8 </w:t>
      </w:r>
      <w:r w:rsidR="0001644A" w:rsidRPr="00294E0E">
        <w:rPr>
          <w:rFonts w:ascii="Times New Roman" w:hAnsi="Times New Roman" w:cs="Times New Roman"/>
          <w:i w:val="0"/>
        </w:rPr>
        <w:t xml:space="preserve">scenarios </w:t>
      </w:r>
      <w:r w:rsidR="005C2723">
        <w:rPr>
          <w:rFonts w:ascii="Times New Roman" w:hAnsi="Times New Roman" w:cs="Times New Roman"/>
          <w:i w:val="0"/>
        </w:rPr>
        <w:t xml:space="preserve">used to generate </w:t>
      </w:r>
      <w:del w:id="939" w:author="Dave Garshelis" w:date="2018-11-02T13:35:00Z">
        <w:r w:rsidR="005C2723" w:rsidDel="00BE43DB">
          <w:rPr>
            <w:rFonts w:ascii="Times New Roman" w:hAnsi="Times New Roman" w:cs="Times New Roman"/>
            <w:i w:val="0"/>
          </w:rPr>
          <w:delText xml:space="preserve">the 8 </w:delText>
        </w:r>
      </w:del>
      <w:r w:rsidR="005C2723">
        <w:rPr>
          <w:rFonts w:ascii="Times New Roman" w:hAnsi="Times New Roman" w:cs="Times New Roman"/>
          <w:i w:val="0"/>
        </w:rPr>
        <w:t>simulated capture histories used</w:t>
      </w:r>
      <w:r w:rsidR="0001644A" w:rsidRPr="00294E0E">
        <w:rPr>
          <w:rFonts w:ascii="Times New Roman" w:hAnsi="Times New Roman" w:cs="Times New Roman"/>
          <w:i w:val="0"/>
        </w:rPr>
        <w:t xml:space="preserve"> in this study. Shaded boxes represent the presence of a given effect </w:t>
      </w:r>
      <w:r w:rsidR="00F50E89">
        <w:rPr>
          <w:rFonts w:ascii="Times New Roman" w:hAnsi="Times New Roman" w:cs="Times New Roman"/>
          <w:i w:val="0"/>
        </w:rPr>
        <w:t xml:space="preserve">in </w:t>
      </w:r>
      <w:r w:rsidR="0001644A" w:rsidRPr="00294E0E">
        <w:rPr>
          <w:rFonts w:ascii="Times New Roman" w:hAnsi="Times New Roman" w:cs="Times New Roman"/>
          <w:i w:val="0"/>
        </w:rPr>
        <w:t xml:space="preserve">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50566D96" w14:textId="77777777" w:rsidTr="00B7563B">
        <w:trPr>
          <w:trHeight w:val="341"/>
        </w:trPr>
        <w:tc>
          <w:tcPr>
            <w:tcW w:w="1345" w:type="dxa"/>
            <w:vMerge w:val="restart"/>
            <w:tcBorders>
              <w:tr2bl w:val="nil"/>
            </w:tcBorders>
            <w:shd w:val="clear" w:color="auto" w:fill="auto"/>
          </w:tcPr>
          <w:p w14:paraId="22CCA2F4"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1F942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11EC6436"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34CD14E7" w14:textId="566DD491"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ins w:id="940" w:author="Dave Garshelis" w:date="2018-11-02T13:52:00Z">
              <w:r w:rsidR="008C59DB">
                <w:rPr>
                  <w:rFonts w:ascii="Times New Roman" w:hAnsi="Times New Roman" w:cs="Times New Roman"/>
                  <w:b/>
                  <w:i w:val="0"/>
                </w:rPr>
                <w:t xml:space="preserve"> scenario</w:t>
              </w:r>
            </w:ins>
          </w:p>
        </w:tc>
        <w:tc>
          <w:tcPr>
            <w:tcW w:w="2880" w:type="dxa"/>
            <w:gridSpan w:val="2"/>
          </w:tcPr>
          <w:p w14:paraId="3AA7BEF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302B12A4" w14:textId="77777777" w:rsidTr="00B7563B">
        <w:trPr>
          <w:trHeight w:val="296"/>
        </w:trPr>
        <w:tc>
          <w:tcPr>
            <w:tcW w:w="1345" w:type="dxa"/>
            <w:vMerge/>
            <w:tcBorders>
              <w:tr2bl w:val="nil"/>
            </w:tcBorders>
            <w:shd w:val="clear" w:color="auto" w:fill="auto"/>
          </w:tcPr>
          <w:p w14:paraId="1EB6FB7F"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6CDAEF1B"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13D2F3"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61907CB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7F0E049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57D251C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3A98C338"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11861975"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608B565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5C7D758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413391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081771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01C2FB30"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4CF9C962" w14:textId="77777777" w:rsidTr="00B7563B">
        <w:trPr>
          <w:trHeight w:val="458"/>
        </w:trPr>
        <w:tc>
          <w:tcPr>
            <w:tcW w:w="1345" w:type="dxa"/>
            <w:shd w:val="clear" w:color="auto" w:fill="auto"/>
          </w:tcPr>
          <w:p w14:paraId="7F76F760" w14:textId="6FDF53B2" w:rsidR="0001644A" w:rsidRPr="00294E0E" w:rsidRDefault="00DB52C3"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Positive t</w:t>
            </w:r>
            <w:r w:rsidR="0001644A" w:rsidRPr="00294E0E">
              <w:rPr>
                <w:rFonts w:ascii="Times New Roman" w:hAnsi="Times New Roman" w:cs="Times New Roman"/>
                <w:i w:val="0"/>
                <w:sz w:val="20"/>
                <w:szCs w:val="20"/>
              </w:rPr>
              <w:t>rap-specific behavior</w:t>
            </w:r>
          </w:p>
        </w:tc>
        <w:tc>
          <w:tcPr>
            <w:tcW w:w="1440" w:type="dxa"/>
          </w:tcPr>
          <w:p w14:paraId="11FD0E9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342621C2"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35E9D3F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6755EF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FC8A7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FD3C86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ABB9CA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A75F4A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3A37B52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62CCCF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FC003F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0465B5BD" w14:textId="7CE9AA4C"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 xml:space="preserve">b = </w:t>
            </w:r>
            <w:r w:rsidR="00FA1897">
              <w:rPr>
                <w:rFonts w:ascii="Times New Roman" w:hAnsi="Times New Roman" w:cs="Times New Roman"/>
              </w:rPr>
              <w:t>1</w:t>
            </w:r>
          </w:p>
        </w:tc>
      </w:tr>
      <w:tr w:rsidR="0001644A" w:rsidRPr="00294E0E" w14:paraId="143F3BEB" w14:textId="77777777" w:rsidTr="00B7563B">
        <w:trPr>
          <w:trHeight w:val="1565"/>
        </w:trPr>
        <w:tc>
          <w:tcPr>
            <w:tcW w:w="1345" w:type="dxa"/>
          </w:tcPr>
          <w:p w14:paraId="25AF9782"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5C54271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236BDD5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7C18345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79CDB9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A16F4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73793F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A34775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9D44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0E89F6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370C0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5D44BF1"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6C7244A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76BF9380"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2E8A8C9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08E65FF2" w14:textId="77777777" w:rsidTr="00B7563B">
        <w:trPr>
          <w:trHeight w:val="1700"/>
        </w:trPr>
        <w:tc>
          <w:tcPr>
            <w:tcW w:w="1345" w:type="dxa"/>
          </w:tcPr>
          <w:p w14:paraId="58EA6469"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331AF945"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2CD99FD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33D5B16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80496E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31D58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7E0F43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C05C15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3D7EF6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E07AAA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2B25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2D526473" w14:textId="77777777" w:rsidR="0001644A" w:rsidRPr="00F4393A" w:rsidRDefault="00F4393A" w:rsidP="006F12F2">
            <w:pPr>
              <w:spacing w:line="360" w:lineRule="auto"/>
              <w:rPr>
                <w:rFonts w:ascii="Times New Roman" w:hAnsi="Times New Roman" w:cs="Times New Roman"/>
                <w:vertAlign w:val="subscript"/>
              </w:rPr>
            </w:pPr>
            <w:r>
              <w:rPr>
                <w:rFonts w:ascii="Times New Roman" w:eastAsia="Times New Roman" w:hAnsi="Times New Roman" w:cs="Times New Roman"/>
                <w:color w:val="000000" w:themeColor="text1"/>
                <w:kern w:val="24"/>
                <w:lang w:val="el-GR"/>
              </w:rPr>
              <w:t>λ</w:t>
            </w:r>
            <w:r>
              <w:rPr>
                <w:rFonts w:ascii="Times New Roman" w:eastAsia="Times New Roman" w:hAnsi="Times New Roman" w:cs="Times New Roman"/>
                <w:color w:val="000000" w:themeColor="text1"/>
                <w:kern w:val="24"/>
                <w:vertAlign w:val="subscript"/>
              </w:rPr>
              <w:t xml:space="preserve">i </w:t>
            </w:r>
            <w:r w:rsidRPr="00F4393A">
              <w:rPr>
                <w:rFonts w:ascii="Times New Roman" w:eastAsia="Times New Roman" w:hAnsi="Times New Roman" w:cs="Times New Roman"/>
                <w:color w:val="000000" w:themeColor="text1"/>
                <w:kern w:val="24"/>
              </w:rPr>
              <w:t>= 0</w:t>
            </w:r>
            <w:r>
              <w:rPr>
                <w:rFonts w:ascii="Times New Roman" w:eastAsia="Times New Roman" w:hAnsi="Times New Roman" w:cs="Times New Roman"/>
                <w:color w:val="000000" w:themeColor="text1"/>
                <w:kern w:val="24"/>
                <w:vertAlign w:val="subscript"/>
              </w:rPr>
              <w:t xml:space="preserve"> </w:t>
            </w:r>
          </w:p>
        </w:tc>
        <w:tc>
          <w:tcPr>
            <w:tcW w:w="1530" w:type="dxa"/>
          </w:tcPr>
          <w:p w14:paraId="4CE4657F" w14:textId="77777777" w:rsidR="006F12F2" w:rsidRPr="00F4393A" w:rsidRDefault="00F4393A" w:rsidP="006F12F2">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lang w:val="el-GR"/>
              </w:rPr>
              <w:t>λ</w:t>
            </w:r>
            <w:r>
              <w:rPr>
                <w:rFonts w:ascii="Times New Roman" w:eastAsia="Times New Roman" w:hAnsi="Times New Roman" w:cs="Times New Roman"/>
                <w:color w:val="000000" w:themeColor="text1"/>
                <w:kern w:val="24"/>
                <w:vertAlign w:val="subscript"/>
              </w:rPr>
              <w:t xml:space="preserve">i </w:t>
            </w:r>
            <w:r w:rsidRPr="00D85430">
              <w:rPr>
                <w:rFonts w:ascii="Times New Roman" w:eastAsia="Times New Roman" w:hAnsi="Times New Roman" w:cs="Times New Roman"/>
                <w:color w:val="000000" w:themeColor="text1"/>
                <w:kern w:val="24"/>
              </w:rPr>
              <w:t xml:space="preserve">= </w:t>
            </w:r>
            <w:r>
              <w:rPr>
                <w:rFonts w:ascii="Times New Roman" w:eastAsia="Times New Roman" w:hAnsi="Times New Roman" w:cs="Times New Roman"/>
                <w:color w:val="000000" w:themeColor="text1"/>
                <w:kern w:val="24"/>
              </w:rPr>
              <w:t>e</w:t>
            </w:r>
            <w:r w:rsidRPr="00F4393A">
              <w:rPr>
                <w:rFonts w:ascii="Times New Roman" w:eastAsia="Times New Roman" w:hAnsi="Times New Roman" w:cs="Times New Roman"/>
                <w:color w:val="000000" w:themeColor="text1"/>
                <w:kern w:val="24"/>
                <w:vertAlign w:val="superscript"/>
              </w:rPr>
              <w:t>(</w:t>
            </w:r>
            <w:r w:rsidR="006F12F2" w:rsidRPr="00F4393A">
              <w:rPr>
                <w:rFonts w:ascii="Times New Roman" w:eastAsia="Times New Roman" w:hAnsi="Times New Roman" w:cs="Times New Roman"/>
                <w:color w:val="000000" w:themeColor="text1"/>
                <w:kern w:val="24"/>
                <w:vertAlign w:val="superscript"/>
                <w:lang w:val="el-GR"/>
              </w:rPr>
              <w:t>γ</w:t>
            </w:r>
            <w:r w:rsidR="006F12F2"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iCs/>
                <w:color w:val="000000" w:themeColor="text1"/>
                <w:kern w:val="24"/>
                <w:vertAlign w:val="superscript"/>
                <w:lang w:val="el-GR"/>
              </w:rPr>
              <w:t>δ</w:t>
            </w:r>
            <w:r w:rsidRPr="00F4393A">
              <w:rPr>
                <w:rFonts w:ascii="Times New Roman" w:eastAsia="Times New Roman" w:hAnsi="Times New Roman" w:cs="Times New Roman"/>
                <w:iCs/>
                <w:color w:val="000000" w:themeColor="text1"/>
                <w:kern w:val="24"/>
                <w:vertAlign w:val="superscript"/>
              </w:rPr>
              <w:t>i)</w:t>
            </w:r>
          </w:p>
          <w:p w14:paraId="71168B2E" w14:textId="77777777" w:rsidR="0001644A" w:rsidRPr="00294E0E" w:rsidRDefault="0001644A" w:rsidP="006F12F2">
            <w:pPr>
              <w:spacing w:line="360" w:lineRule="auto"/>
              <w:rPr>
                <w:rFonts w:ascii="Times New Roman" w:hAnsi="Times New Roman" w:cs="Times New Roman"/>
              </w:rPr>
            </w:pPr>
          </w:p>
        </w:tc>
      </w:tr>
      <w:tr w:rsidR="0001644A" w:rsidRPr="00294E0E" w14:paraId="604C5A3C" w14:textId="77777777" w:rsidTr="00B7563B">
        <w:trPr>
          <w:trHeight w:val="1880"/>
        </w:trPr>
        <w:tc>
          <w:tcPr>
            <w:tcW w:w="1345" w:type="dxa"/>
          </w:tcPr>
          <w:p w14:paraId="08FB80B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3384952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005A383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02B109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F2821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193B61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ABE302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D4A3C2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3F2AB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FA116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1E0CC6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80E7C2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5EBEFF13"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6C2EA3EF" w14:textId="77777777"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5453F67E" w14:textId="538E3B5B" w:rsidR="0001644A" w:rsidRPr="005751F1" w:rsidRDefault="0001644A">
      <w:pPr>
        <w:rPr>
          <w:rFonts w:ascii="Arial" w:eastAsia="Times New Roman" w:hAnsi="Arial" w:cs="Arial"/>
          <w:color w:val="000000" w:themeColor="text1"/>
          <w:kern w:val="24"/>
        </w:rPr>
      </w:pPr>
      <w:r>
        <w:rPr>
          <w:rFonts w:ascii="Times New Roman" w:eastAsia="Times New Roman" w:hAnsi="Times New Roman" w:cs="Times New Roman"/>
          <w:color w:val="000000" w:themeColor="text1"/>
          <w:kern w:val="24"/>
        </w:rPr>
        <w:br w:type="page"/>
      </w:r>
    </w:p>
    <w:p w14:paraId="3424248E" w14:textId="5E865CF6" w:rsidR="00C744B4" w:rsidRPr="00294E0E" w:rsidRDefault="005A0B0A" w:rsidP="005751F1">
      <w:pPr>
        <w:pStyle w:val="Caption"/>
        <w:spacing w:line="360" w:lineRule="auto"/>
        <w:rPr>
          <w:rFonts w:ascii="Times New Roman" w:hAnsi="Times New Roman" w:cs="Times New Roman"/>
          <w:noProof/>
        </w:rPr>
      </w:pPr>
      <w:commentRangeStart w:id="941"/>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4</w:t>
      </w:r>
      <w:r w:rsidR="00734E27">
        <w:rPr>
          <w:i w:val="0"/>
        </w:rPr>
        <w:fldChar w:fldCharType="end"/>
      </w:r>
      <w:r w:rsidR="00EA7BDE" w:rsidRPr="005751F1">
        <w:rPr>
          <w:rFonts w:ascii="Times New Roman" w:eastAsia="Times New Roman" w:hAnsi="Times New Roman" w:cs="Times New Roman"/>
          <w:i w:val="0"/>
          <w:color w:val="000000" w:themeColor="text1"/>
          <w:kern w:val="24"/>
        </w:rPr>
        <w:t xml:space="preserve">. </w:t>
      </w:r>
      <w:commentRangeEnd w:id="941"/>
      <w:r w:rsidR="008C59DB">
        <w:rPr>
          <w:rStyle w:val="CommentReference"/>
          <w:i w:val="0"/>
        </w:rPr>
        <w:commentReference w:id="941"/>
      </w:r>
      <w:r w:rsidR="00EA7BDE" w:rsidRPr="005751F1">
        <w:rPr>
          <w:rFonts w:ascii="Times New Roman" w:eastAsia="Times New Roman" w:hAnsi="Times New Roman" w:cs="Times New Roman"/>
          <w:i w:val="0"/>
          <w:color w:val="000000" w:themeColor="text1"/>
          <w:kern w:val="24"/>
        </w:rPr>
        <w:t xml:space="preserve">Ratio of density estimates obtained using subsamples of the simulated and empirical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 xml:space="preserve">; </m:t>
        </m:r>
      </m:oMath>
      <w:r w:rsidR="00EA7BDE" w:rsidRPr="005751F1">
        <w:rPr>
          <w:rFonts w:ascii="Times New Roman" w:eastAsia="Times New Roman" w:hAnsi="Times New Roman" w:cs="Times New Roman"/>
          <w:i w:val="0"/>
          <w:color w:val="000000" w:themeColor="text1"/>
          <w:kern w:val="24"/>
        </w:rPr>
        <w:t xml:space="preserve">n = 250) relative to the estimates obtained by fitting the given model on the full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 xml:space="preserve">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Full</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w:t>
      </w:r>
      <w:r w:rsidR="00EA7BDE" w:rsidRPr="005751F1">
        <w:rPr>
          <w:rFonts w:ascii="Times New Roman" w:hAnsi="Times New Roman" w:cs="Times New Roman"/>
          <w:i w:val="0"/>
          <w:noProof/>
        </w:rPr>
        <w:t xml:space="preserve"> </w:t>
      </w:r>
      <w:commentRangeStart w:id="942"/>
      <w:r w:rsidR="00CB2315">
        <w:rPr>
          <w:rFonts w:ascii="Times New Roman" w:hAnsi="Times New Roman" w:cs="Times New Roman"/>
          <w:i w:val="0"/>
          <w:noProof/>
        </w:rPr>
        <w:t>Boxes extend to the first and third quartiles of values, and whiskers extend to 1.5 times the interquartile range in either direction from the mean value</w:t>
      </w:r>
      <w:commentRangeEnd w:id="942"/>
      <w:r w:rsidR="00BE43DB">
        <w:rPr>
          <w:rStyle w:val="CommentReference"/>
          <w:i w:val="0"/>
        </w:rPr>
        <w:commentReference w:id="942"/>
      </w:r>
      <w:r w:rsidR="00CB2315">
        <w:rPr>
          <w:rFonts w:ascii="Times New Roman" w:hAnsi="Times New Roman" w:cs="Times New Roman"/>
          <w:i w:val="0"/>
          <w:noProof/>
        </w:rPr>
        <w:t xml:space="preserve">. </w:t>
      </w:r>
      <w:r w:rsidR="00EA7BDE" w:rsidRPr="005751F1">
        <w:rPr>
          <w:rFonts w:ascii="Times New Roman" w:hAnsi="Times New Roman" w:cs="Times New Roman"/>
          <w:i w:val="0"/>
          <w:noProof/>
        </w:rPr>
        <w:t xml:space="preserve">Simulation scenarios incorporated trap specific behavioral effects (t2, t6, t7), individual heterogeneity in capture probability (t3, t6, t7), redundancy in sample deposition (t4, t5, t6, t7), and/or uneven distribution of activity centers (t7 and t8; Figure 4) with 30 individuals over 6 trapping periods. Empirical data </w:t>
      </w:r>
      <w:del w:id="943" w:author="Dave Garshelis" w:date="2018-11-02T13:38:00Z">
        <w:r w:rsidR="00EA7BDE" w:rsidRPr="005751F1" w:rsidDel="00BE43DB">
          <w:rPr>
            <w:rFonts w:ascii="Times New Roman" w:hAnsi="Times New Roman" w:cs="Times New Roman"/>
            <w:i w:val="0"/>
            <w:noProof/>
          </w:rPr>
          <w:delText xml:space="preserve">(labelled ‘Empirical’) </w:delText>
        </w:r>
      </w:del>
      <w:r w:rsidR="00EA7BDE" w:rsidRPr="005751F1">
        <w:rPr>
          <w:rFonts w:ascii="Times New Roman" w:hAnsi="Times New Roman" w:cs="Times New Roman"/>
          <w:i w:val="0"/>
          <w:noProof/>
        </w:rPr>
        <w:t xml:space="preserve">were </w:t>
      </w:r>
      <w:ins w:id="944" w:author="Dave Garshelis" w:date="2018-11-02T13:39:00Z">
        <w:r w:rsidR="00BE43DB">
          <w:rPr>
            <w:rFonts w:ascii="Times New Roman" w:hAnsi="Times New Roman" w:cs="Times New Roman"/>
            <w:i w:val="0"/>
            <w:noProof/>
          </w:rPr>
          <w:t>genotypes of</w:t>
        </w:r>
      </w:ins>
      <w:del w:id="945" w:author="Dave Garshelis" w:date="2018-11-02T13:39:00Z">
        <w:r w:rsidR="00EA7BDE" w:rsidRPr="005751F1" w:rsidDel="00BE43DB">
          <w:rPr>
            <w:rFonts w:ascii="Times New Roman" w:hAnsi="Times New Roman" w:cs="Times New Roman"/>
            <w:i w:val="0"/>
            <w:noProof/>
          </w:rPr>
          <w:delText>collected from</w:delText>
        </w:r>
      </w:del>
      <w:r w:rsidR="00EA7BDE" w:rsidRPr="005751F1">
        <w:rPr>
          <w:rFonts w:ascii="Times New Roman" w:hAnsi="Times New Roman" w:cs="Times New Roman"/>
          <w:i w:val="0"/>
          <w:noProof/>
        </w:rPr>
        <w:t xml:space="preserve"> </w:t>
      </w:r>
      <w:ins w:id="946" w:author="Dave Garshelis" w:date="2018-11-02T13:38:00Z">
        <w:r w:rsidR="00BE43DB">
          <w:rPr>
            <w:rFonts w:ascii="Times New Roman" w:hAnsi="Times New Roman" w:cs="Times New Roman"/>
            <w:i w:val="0"/>
            <w:noProof/>
          </w:rPr>
          <w:t>hair-snared</w:t>
        </w:r>
      </w:ins>
      <w:del w:id="947" w:author="Dave Garshelis" w:date="2018-11-02T13:38:00Z">
        <w:r w:rsidR="00EA7BDE" w:rsidRPr="005751F1" w:rsidDel="00BE43DB">
          <w:rPr>
            <w:rFonts w:ascii="Times New Roman" w:hAnsi="Times New Roman" w:cs="Times New Roman"/>
            <w:i w:val="0"/>
            <w:noProof/>
          </w:rPr>
          <w:delText>individual</w:delText>
        </w:r>
      </w:del>
      <w:r w:rsidR="00EA7BDE" w:rsidRPr="005751F1">
        <w:rPr>
          <w:rFonts w:ascii="Times New Roman" w:hAnsi="Times New Roman" w:cs="Times New Roman"/>
          <w:i w:val="0"/>
          <w:noProof/>
        </w:rPr>
        <w:t xml:space="preserve"> black bears </w:t>
      </w:r>
      <w:del w:id="948" w:author="Dave Garshelis" w:date="2018-11-02T13:39:00Z">
        <w:r w:rsidR="00EA7BDE" w:rsidRPr="005751F1" w:rsidDel="00BE43DB">
          <w:rPr>
            <w:rFonts w:ascii="Times New Roman" w:hAnsi="Times New Roman" w:cs="Times New Roman"/>
            <w:i w:val="0"/>
            <w:noProof/>
          </w:rPr>
          <w:delText>(</w:delText>
        </w:r>
        <w:r w:rsidR="009C5665" w:rsidRPr="00020F5B" w:rsidDel="00BE43DB">
          <w:rPr>
            <w:rFonts w:ascii="Times New Roman" w:hAnsi="Times New Roman" w:cs="Times New Roman"/>
            <w:noProof/>
          </w:rPr>
          <w:delText>Ursus americanus</w:delText>
        </w:r>
        <w:r w:rsidR="00EA7BDE" w:rsidRPr="005751F1" w:rsidDel="00BE43DB">
          <w:rPr>
            <w:rFonts w:ascii="Times New Roman" w:hAnsi="Times New Roman" w:cs="Times New Roman"/>
            <w:i w:val="0"/>
            <w:noProof/>
          </w:rPr>
          <w:delText xml:space="preserve">) from May through July 2012 in a genetic mark-recapture study </w:delText>
        </w:r>
      </w:del>
      <w:r w:rsidR="00EA7BDE" w:rsidRPr="005751F1">
        <w:rPr>
          <w:rFonts w:ascii="Times New Roman" w:hAnsi="Times New Roman" w:cs="Times New Roman"/>
          <w:i w:val="0"/>
          <w:noProof/>
        </w:rPr>
        <w:t>in northern Minnesota. Data were subsampled using either Simple Random Sampling (SRS) or using an approach that gave preference to unique site-sessions, Site-Session Preferred (SPR)</w:t>
      </w:r>
      <w:r w:rsidR="00DB52C3">
        <w:rPr>
          <w:rFonts w:ascii="Times New Roman" w:hAnsi="Times New Roman" w:cs="Times New Roman"/>
          <w:i w:val="0"/>
        </w:rPr>
        <w:t>, and fitted to both a null model (</w:t>
      </w:r>
      <m:oMath>
        <m:r>
          <w:rPr>
            <w:rFonts w:ascii="Cambria Math" w:hAnsi="Cambria Math" w:cs="Times New Roman"/>
          </w:rPr>
          <m:t>g</m:t>
        </m:r>
        <m:r>
          <w:rPr>
            <w:rFonts w:ascii="Cambria Math" w:hAnsi="Cambria Math" w:cs="Times New Roman"/>
            <w:vertAlign w:val="subscript"/>
          </w:rPr>
          <m:t>0 ~ 1</m:t>
        </m:r>
      </m:oMath>
      <w:r w:rsidR="00DB52C3">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DB52C3">
        <w:rPr>
          <w:rFonts w:ascii="Times New Roman" w:hAnsi="Times New Roman" w:cs="Times New Roman"/>
          <w:i w:val="0"/>
        </w:rPr>
        <w:t>)</w:t>
      </w:r>
      <w:r w:rsidR="00DB52C3" w:rsidRPr="0002630E">
        <w:rPr>
          <w:rFonts w:ascii="Times New Roman" w:hAnsi="Times New Roman" w:cs="Times New Roman"/>
          <w:i w:val="0"/>
        </w:rPr>
        <w:t>.</w:t>
      </w:r>
      <w:r w:rsidR="00CB2315">
        <w:rPr>
          <w:rFonts w:ascii="Times New Roman" w:hAnsi="Times New Roman" w:cs="Times New Roman"/>
          <w:i w:val="0"/>
        </w:rPr>
        <w:t xml:space="preserve"> </w:t>
      </w:r>
      <w:r w:rsidRPr="005A0B0A">
        <w:rPr>
          <w:noProof/>
        </w:rPr>
        <w:t xml:space="preserve"> </w:t>
      </w:r>
      <w:r>
        <w:rPr>
          <w:noProof/>
        </w:rPr>
        <w:drawing>
          <wp:inline distT="0" distB="0" distL="0" distR="0" wp14:anchorId="5F1F00FC" wp14:editId="3684888C">
            <wp:extent cx="6764421" cy="45096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4421" cy="4509613"/>
                    </a:xfrm>
                    <a:prstGeom prst="rect">
                      <a:avLst/>
                    </a:prstGeom>
                  </pic:spPr>
                </pic:pic>
              </a:graphicData>
            </a:graphic>
          </wp:inline>
        </w:drawing>
      </w:r>
      <w:r w:rsidR="00EA7BDE" w:rsidRPr="00EA7BDE">
        <w:rPr>
          <w:noProof/>
        </w:rPr>
        <w:t xml:space="preserve"> </w:t>
      </w:r>
      <w:r w:rsidR="00C744B4" w:rsidRPr="00294E0E">
        <w:rPr>
          <w:rFonts w:ascii="Times New Roman" w:hAnsi="Times New Roman" w:cs="Times New Roman"/>
          <w:noProof/>
        </w:rPr>
        <w:br w:type="page"/>
      </w:r>
    </w:p>
    <w:p w14:paraId="699B1AD3" w14:textId="2503419E" w:rsidR="00EA7BDE" w:rsidRPr="005751F1" w:rsidRDefault="005A0B0A" w:rsidP="005751F1">
      <w:pPr>
        <w:pStyle w:val="Caption"/>
        <w:spacing w:line="360" w:lineRule="auto"/>
        <w:rPr>
          <w:rFonts w:ascii="Times New Roman" w:eastAsia="Times New Roman" w:hAnsi="Times New Roman" w:cs="Times New Roman"/>
          <w:i w:val="0"/>
          <w:color w:val="000000" w:themeColor="text1"/>
          <w:kern w:val="24"/>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5</w:t>
      </w:r>
      <w:r w:rsidR="00734E27">
        <w:rPr>
          <w:i w:val="0"/>
        </w:rPr>
        <w:fldChar w:fldCharType="end"/>
      </w:r>
      <w:r w:rsidRPr="005751F1">
        <w:rPr>
          <w:i w:val="0"/>
        </w:rPr>
        <w:t xml:space="preserve">. </w:t>
      </w:r>
      <w:r w:rsidR="00EA7BDE" w:rsidRPr="005751F1">
        <w:rPr>
          <w:rFonts w:ascii="Times New Roman" w:eastAsia="Times New Roman" w:hAnsi="Times New Roman" w:cs="Times New Roman"/>
          <w:i w:val="0"/>
          <w:color w:val="000000" w:themeColor="text1"/>
          <w:kern w:val="24"/>
        </w:rPr>
        <w:t xml:space="preserve">Ratio of density estimates obtained using subsampled simulated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 xml:space="preserve"> </w:t>
      </w:r>
      <w:r w:rsidR="00926E33">
        <w:rPr>
          <w:rFonts w:ascii="Times New Roman" w:eastAsia="Times New Roman" w:hAnsi="Times New Roman" w:cs="Times New Roman"/>
          <w:i w:val="0"/>
          <w:color w:val="000000" w:themeColor="text1"/>
          <w:kern w:val="24"/>
        </w:rPr>
        <w:t xml:space="preserve">and full data sets </w:t>
      </w:r>
      <w:r w:rsidR="00EA7BDE" w:rsidRPr="005751F1">
        <w:rPr>
          <w:rFonts w:ascii="Times New Roman" w:eastAsia="Times New Roman" w:hAnsi="Times New Roman" w:cs="Times New Roman"/>
          <w:i w:val="0"/>
          <w:color w:val="000000" w:themeColor="text1"/>
          <w:kern w:val="24"/>
        </w:rPr>
        <w:t>relative to the true density of the simulated population (</w:t>
      </w:r>
      <w:r w:rsidR="00EA7BDE" w:rsidRPr="00220808">
        <w:rPr>
          <w:rFonts w:ascii="Times New Roman" w:eastAsia="Times New Roman" w:hAnsi="Times New Roman" w:cs="Times New Roman"/>
          <w:color w:val="000000" w:themeColor="text1"/>
          <w:kern w:val="24"/>
        </w:rPr>
        <w:t>D</w:t>
      </w:r>
      <w:r w:rsidR="00EA7BDE" w:rsidRPr="005751F1">
        <w:rPr>
          <w:rFonts w:ascii="Times New Roman" w:eastAsia="Times New Roman" w:hAnsi="Times New Roman" w:cs="Times New Roman"/>
          <w:i w:val="0"/>
          <w:color w:val="000000" w:themeColor="text1"/>
          <w:kern w:val="24"/>
        </w:rPr>
        <w:t xml:space="preserve">), using simulation scenarios incorporating </w:t>
      </w:r>
      <w:r w:rsidR="00C52978">
        <w:rPr>
          <w:rFonts w:ascii="Times New Roman" w:eastAsia="Times New Roman" w:hAnsi="Times New Roman" w:cs="Times New Roman"/>
          <w:i w:val="0"/>
          <w:color w:val="000000" w:themeColor="text1"/>
          <w:kern w:val="24"/>
        </w:rPr>
        <w:t xml:space="preserve">a positive </w:t>
      </w:r>
      <w:r w:rsidR="00EA7BDE" w:rsidRPr="005751F1">
        <w:rPr>
          <w:rFonts w:ascii="Times New Roman" w:eastAsia="Times New Roman" w:hAnsi="Times New Roman" w:cs="Times New Roman"/>
          <w:i w:val="0"/>
          <w:color w:val="000000" w:themeColor="text1"/>
          <w:kern w:val="24"/>
        </w:rPr>
        <w:t>trap specific behavioral effect (t2, t6, t7), individual heterogeneity in capture probability (t3, t6, t7), redundancy in sample deposition (t4, t5, t6, t7), and/or uneven distribution of activity centers (t7 and t8; Figure 4).</w:t>
      </w:r>
      <w:r w:rsidR="00CB2315" w:rsidRPr="00CB2315">
        <w:rPr>
          <w:rFonts w:ascii="Times New Roman" w:hAnsi="Times New Roman" w:cs="Times New Roman"/>
          <w:i w:val="0"/>
          <w:noProof/>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EA7BDE" w:rsidRPr="005751F1">
        <w:rPr>
          <w:rFonts w:ascii="Times New Roman" w:eastAsia="Times New Roman" w:hAnsi="Times New Roman" w:cs="Times New Roman"/>
          <w:i w:val="0"/>
          <w:color w:val="000000" w:themeColor="text1"/>
          <w:kern w:val="24"/>
        </w:rPr>
        <w:t xml:space="preserve">All simulations included 30 individuals over 6 trapping periods. Data were subsampled using either Simple Random Sampling (SRS) or using an approach that gave </w:t>
      </w:r>
      <w:r w:rsidR="00EA7BDE" w:rsidRPr="005751F1">
        <w:rPr>
          <w:rFonts w:ascii="Times New Roman" w:hAnsi="Times New Roman" w:cs="Times New Roman"/>
          <w:i w:val="0"/>
        </w:rPr>
        <w:t>preference to unique site-sessions, Site-Session Preferred (SPR)</w:t>
      </w:r>
      <w:r w:rsidR="00734679">
        <w:rPr>
          <w:rFonts w:ascii="Times New Roman" w:hAnsi="Times New Roman" w:cs="Times New Roman"/>
          <w:i w:val="0"/>
        </w:rPr>
        <w:t xml:space="preserve">, and fitted to </w:t>
      </w:r>
      <w:r w:rsidR="00DB52C3">
        <w:rPr>
          <w:rFonts w:ascii="Times New Roman" w:hAnsi="Times New Roman" w:cs="Times New Roman"/>
          <w:i w:val="0"/>
        </w:rPr>
        <w:t xml:space="preserve">both </w:t>
      </w:r>
      <w:r w:rsidR="00734679">
        <w:rPr>
          <w:rFonts w:ascii="Times New Roman" w:hAnsi="Times New Roman" w:cs="Times New Roman"/>
          <w:i w:val="0"/>
        </w:rPr>
        <w:t>a null model (</w:t>
      </w:r>
      <m:oMath>
        <m:r>
          <w:rPr>
            <w:rFonts w:ascii="Cambria Math" w:hAnsi="Cambria Math" w:cs="Times New Roman"/>
          </w:rPr>
          <m:t>g</m:t>
        </m:r>
        <m:r>
          <w:rPr>
            <w:rFonts w:ascii="Cambria Math" w:hAnsi="Cambria Math" w:cs="Times New Roman"/>
            <w:vertAlign w:val="subscript"/>
          </w:rPr>
          <m:t>0 ~ 1</m:t>
        </m:r>
      </m:oMath>
      <w:r w:rsidR="00734679">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734679">
        <w:rPr>
          <w:rFonts w:ascii="Times New Roman" w:hAnsi="Times New Roman" w:cs="Times New Roman"/>
          <w:i w:val="0"/>
        </w:rPr>
        <w:t>)</w:t>
      </w:r>
      <w:r w:rsidR="00EA7BDE" w:rsidRPr="005751F1">
        <w:rPr>
          <w:rFonts w:ascii="Times New Roman" w:hAnsi="Times New Roman" w:cs="Times New Roman"/>
          <w:i w:val="0"/>
        </w:rPr>
        <w:t>.</w:t>
      </w:r>
    </w:p>
    <w:p w14:paraId="7E60F62D" w14:textId="77777777" w:rsidR="00C744B4" w:rsidRPr="00294E0E" w:rsidRDefault="00C744B4" w:rsidP="00C744B4">
      <w:pPr>
        <w:pStyle w:val="BodyText"/>
        <w:spacing w:line="360" w:lineRule="auto"/>
        <w:rPr>
          <w:rFonts w:ascii="Times New Roman" w:hAnsi="Times New Roman" w:cs="Times New Roman"/>
          <w:b/>
        </w:rPr>
      </w:pPr>
    </w:p>
    <w:p w14:paraId="68D12145" w14:textId="77777777" w:rsidR="00C744B4" w:rsidRDefault="00EA7BDE">
      <w:pPr>
        <w:rPr>
          <w:rFonts w:ascii="Times New Roman" w:hAnsi="Times New Roman" w:cs="Times New Roman"/>
        </w:rPr>
      </w:pPr>
      <w:r w:rsidRPr="00294E0E">
        <w:rPr>
          <w:rFonts w:ascii="Times New Roman" w:hAnsi="Times New Roman" w:cs="Times New Roman"/>
          <w:noProof/>
        </w:rPr>
        <w:drawing>
          <wp:inline distT="0" distB="0" distL="0" distR="0" wp14:anchorId="2FA3C30C" wp14:editId="58E3074B">
            <wp:extent cx="6390837" cy="426055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0837" cy="4260557"/>
                    </a:xfrm>
                    <a:prstGeom prst="rect">
                      <a:avLst/>
                    </a:prstGeom>
                  </pic:spPr>
                </pic:pic>
              </a:graphicData>
            </a:graphic>
          </wp:inline>
        </w:drawing>
      </w:r>
      <w:r w:rsidR="00C744B4">
        <w:rPr>
          <w:rFonts w:ascii="Times New Roman" w:hAnsi="Times New Roman" w:cs="Times New Roman"/>
          <w:i/>
        </w:rPr>
        <w:br w:type="page"/>
      </w:r>
    </w:p>
    <w:p w14:paraId="39F636E6" w14:textId="04DF5207" w:rsidR="008D3C3A" w:rsidRPr="005751F1" w:rsidRDefault="005A0B0A" w:rsidP="00734679">
      <w:pPr>
        <w:pStyle w:val="Caption"/>
        <w:spacing w:line="360" w:lineRule="auto"/>
        <w:rPr>
          <w:rFonts w:ascii="Times New Roman" w:hAnsi="Times New Roman" w:cs="Times New Roman"/>
          <w:i w:val="0"/>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6</w:t>
      </w:r>
      <w:r w:rsidR="00734E27">
        <w:rPr>
          <w:i w:val="0"/>
        </w:rPr>
        <w:fldChar w:fldCharType="end"/>
      </w:r>
      <w:commentRangeStart w:id="949"/>
      <w:r w:rsidRPr="005751F1">
        <w:rPr>
          <w:i w:val="0"/>
        </w:rPr>
        <w:t xml:space="preserve">. </w:t>
      </w:r>
      <w:r w:rsidR="008D3C3A" w:rsidRPr="005751F1">
        <w:rPr>
          <w:rFonts w:ascii="Times New Roman" w:eastAsia="Times New Roman" w:hAnsi="Times New Roman" w:cs="Times New Roman"/>
          <w:i w:val="0"/>
          <w:color w:val="000000" w:themeColor="text1"/>
          <w:kern w:val="24"/>
        </w:rPr>
        <w:t xml:space="preserve">Proportion of </w:t>
      </w:r>
      <w:r w:rsidR="00B23100" w:rsidRPr="005751F1">
        <w:rPr>
          <w:rFonts w:ascii="Times New Roman" w:eastAsia="Times New Roman" w:hAnsi="Times New Roman" w:cs="Times New Roman"/>
          <w:i w:val="0"/>
          <w:color w:val="000000" w:themeColor="text1"/>
          <w:kern w:val="24"/>
        </w:rPr>
        <w:t>non-</w:t>
      </w:r>
      <w:r w:rsidR="00803ADD" w:rsidRPr="005751F1">
        <w:rPr>
          <w:rFonts w:ascii="Times New Roman" w:eastAsia="Times New Roman" w:hAnsi="Times New Roman" w:cs="Times New Roman"/>
          <w:i w:val="0"/>
          <w:color w:val="000000" w:themeColor="text1"/>
          <w:kern w:val="24"/>
        </w:rPr>
        <w:t>redundant</w:t>
      </w:r>
      <w:r w:rsidR="008D3C3A" w:rsidRPr="005751F1">
        <w:rPr>
          <w:rFonts w:ascii="Times New Roman" w:eastAsia="Times New Roman" w:hAnsi="Times New Roman" w:cs="Times New Roman"/>
          <w:i w:val="0"/>
          <w:color w:val="000000" w:themeColor="text1"/>
          <w:kern w:val="24"/>
        </w:rPr>
        <w:t xml:space="preserve"> samples</w:t>
      </w:r>
      <w:r w:rsidR="000A0EF2" w:rsidRPr="005751F1">
        <w:rPr>
          <w:rFonts w:ascii="Times New Roman" w:eastAsia="Times New Roman" w:hAnsi="Times New Roman" w:cs="Times New Roman"/>
          <w:i w:val="0"/>
          <w:color w:val="000000" w:themeColor="text1"/>
          <w:kern w:val="24"/>
        </w:rPr>
        <w:t xml:space="preserve"> </w:t>
      </w:r>
      <w:commentRangeEnd w:id="949"/>
      <w:r w:rsidR="008C59DB">
        <w:rPr>
          <w:rStyle w:val="CommentReference"/>
          <w:i w:val="0"/>
        </w:rPr>
        <w:commentReference w:id="949"/>
      </w:r>
      <w:r w:rsidR="000A0EF2" w:rsidRPr="005751F1">
        <w:rPr>
          <w:rFonts w:ascii="Times New Roman" w:eastAsia="Times New Roman" w:hAnsi="Times New Roman" w:cs="Times New Roman"/>
          <w:i w:val="0"/>
          <w:color w:val="000000" w:themeColor="text1"/>
          <w:kern w:val="24"/>
        </w:rPr>
        <w:t>(contribute novel individual by site-session combinations to the capture history)</w:t>
      </w:r>
      <w:r w:rsidR="008D3C3A" w:rsidRPr="005751F1">
        <w:rPr>
          <w:rFonts w:ascii="Times New Roman" w:eastAsia="Times New Roman" w:hAnsi="Times New Roman" w:cs="Times New Roman"/>
          <w:i w:val="0"/>
          <w:color w:val="000000" w:themeColor="text1"/>
          <w:kern w:val="24"/>
        </w:rPr>
        <w:t xml:space="preserve"> vs subsampling type for each of the </w:t>
      </w:r>
      <w:r w:rsidR="007E1CC2" w:rsidRPr="005751F1">
        <w:rPr>
          <w:rFonts w:ascii="Times New Roman" w:eastAsia="Times New Roman" w:hAnsi="Times New Roman" w:cs="Times New Roman"/>
          <w:i w:val="0"/>
          <w:color w:val="000000" w:themeColor="text1"/>
          <w:kern w:val="24"/>
        </w:rPr>
        <w:t xml:space="preserve">four simulated scenarios </w:t>
      </w:r>
      <w:r w:rsidR="008D3C3A" w:rsidRPr="005751F1">
        <w:rPr>
          <w:rFonts w:ascii="Times New Roman" w:eastAsia="Times New Roman" w:hAnsi="Times New Roman" w:cs="Times New Roman"/>
          <w:i w:val="0"/>
          <w:color w:val="000000" w:themeColor="text1"/>
          <w:kern w:val="24"/>
        </w:rPr>
        <w:t>where redundancy is possible</w:t>
      </w:r>
      <w:r w:rsidR="007E1CC2" w:rsidRPr="005751F1">
        <w:rPr>
          <w:rFonts w:ascii="Times New Roman" w:eastAsia="Times New Roman" w:hAnsi="Times New Roman" w:cs="Times New Roman"/>
          <w:i w:val="0"/>
          <w:color w:val="000000" w:themeColor="text1"/>
          <w:kern w:val="24"/>
        </w:rPr>
        <w:t xml:space="preserve"> (t4, t5, t6 and t7; Fig 4)</w:t>
      </w:r>
      <w:r w:rsidR="008D3C3A" w:rsidRPr="005751F1">
        <w:rPr>
          <w:rFonts w:ascii="Times New Roman" w:eastAsia="Times New Roman" w:hAnsi="Times New Roman" w:cs="Times New Roman"/>
          <w:i w:val="0"/>
          <w:color w:val="000000" w:themeColor="text1"/>
          <w:kern w:val="24"/>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0004CE" w:rsidRPr="005751F1">
        <w:rPr>
          <w:rFonts w:ascii="Times New Roman" w:eastAsia="Times New Roman" w:hAnsi="Times New Roman" w:cs="Times New Roman"/>
          <w:i w:val="0"/>
          <w:color w:val="000000" w:themeColor="text1"/>
          <w:kern w:val="24"/>
        </w:rPr>
        <w:t xml:space="preserve">Simulation scenarios incorporated </w:t>
      </w:r>
      <w:r w:rsidR="007F542E">
        <w:rPr>
          <w:rFonts w:ascii="Times New Roman" w:eastAsia="Times New Roman" w:hAnsi="Times New Roman" w:cs="Times New Roman"/>
          <w:i w:val="0"/>
          <w:color w:val="000000" w:themeColor="text1"/>
          <w:kern w:val="24"/>
        </w:rPr>
        <w:t xml:space="preserve">a positive </w:t>
      </w:r>
      <w:r w:rsidR="000004CE" w:rsidRPr="005751F1">
        <w:rPr>
          <w:rFonts w:ascii="Times New Roman" w:eastAsia="Times New Roman" w:hAnsi="Times New Roman" w:cs="Times New Roman"/>
          <w:i w:val="0"/>
          <w:color w:val="000000" w:themeColor="text1"/>
          <w:kern w:val="24"/>
        </w:rPr>
        <w:t>trap</w:t>
      </w:r>
      <w:r w:rsidR="007F542E">
        <w:rPr>
          <w:rFonts w:ascii="Times New Roman" w:eastAsia="Times New Roman" w:hAnsi="Times New Roman" w:cs="Times New Roman"/>
          <w:i w:val="0"/>
          <w:color w:val="000000" w:themeColor="text1"/>
          <w:kern w:val="24"/>
        </w:rPr>
        <w:t>-</w:t>
      </w:r>
      <w:r w:rsidR="000004CE" w:rsidRPr="005751F1">
        <w:rPr>
          <w:rFonts w:ascii="Times New Roman" w:eastAsia="Times New Roman" w:hAnsi="Times New Roman" w:cs="Times New Roman"/>
          <w:i w:val="0"/>
          <w:color w:val="000000" w:themeColor="text1"/>
          <w:kern w:val="24"/>
        </w:rPr>
        <w:t xml:space="preserve">specific behavioral effect (t6, t7), individual heterogeneity in capture probability (t6, t7), redundancy in sample deposition (t4, t5, t6, t7), and/or uneven distribution of activity centers (t7; Figure 4) with </w:t>
      </w:r>
      <w:r w:rsidR="000004CE" w:rsidRPr="00734679">
        <w:rPr>
          <w:rFonts w:ascii="Times New Roman" w:eastAsia="Times New Roman" w:hAnsi="Times New Roman" w:cs="Times New Roman"/>
          <w:i w:val="0"/>
          <w:color w:val="000000" w:themeColor="text1"/>
          <w:kern w:val="24"/>
        </w:rPr>
        <w:t xml:space="preserve">30 individuals over 6 trapping periods. </w:t>
      </w:r>
      <w:r w:rsidR="008D3C3A" w:rsidRPr="005751F1">
        <w:rPr>
          <w:rFonts w:ascii="Times New Roman" w:hAnsi="Times New Roman" w:cs="Times New Roman"/>
          <w:i w:val="0"/>
        </w:rPr>
        <w:t>Note that, as redundancy is not introduced for</w:t>
      </w:r>
      <w:r w:rsidR="007E1CC2" w:rsidRPr="005751F1">
        <w:rPr>
          <w:rFonts w:ascii="Times New Roman" w:hAnsi="Times New Roman" w:cs="Times New Roman"/>
          <w:i w:val="0"/>
        </w:rPr>
        <w:t xml:space="preserve"> scenarios</w:t>
      </w:r>
      <w:r w:rsidR="008D3C3A" w:rsidRPr="005751F1">
        <w:rPr>
          <w:rFonts w:ascii="Times New Roman" w:hAnsi="Times New Roman" w:cs="Times New Roman"/>
          <w:i w:val="0"/>
        </w:rPr>
        <w:t xml:space="preserve"> t1, t2, t3, or t8, </w:t>
      </w:r>
      <w:r w:rsidR="00BB787A" w:rsidRPr="005751F1">
        <w:rPr>
          <w:rFonts w:ascii="Times New Roman" w:hAnsi="Times New Roman" w:cs="Times New Roman"/>
          <w:i w:val="0"/>
        </w:rPr>
        <w:t xml:space="preserve">the </w:t>
      </w:r>
      <w:r w:rsidR="008D3C3A" w:rsidRPr="005751F1">
        <w:rPr>
          <w:rFonts w:ascii="Times New Roman" w:hAnsi="Times New Roman" w:cs="Times New Roman"/>
          <w:i w:val="0"/>
        </w:rPr>
        <w:t xml:space="preserve">proportion of </w:t>
      </w:r>
      <w:r w:rsidR="00B23100" w:rsidRPr="005751F1">
        <w:rPr>
          <w:rFonts w:ascii="Times New Roman" w:hAnsi="Times New Roman" w:cs="Times New Roman"/>
          <w:i w:val="0"/>
        </w:rPr>
        <w:t>non-</w:t>
      </w:r>
      <w:r w:rsidR="008D3C3A" w:rsidRPr="005751F1">
        <w:rPr>
          <w:rFonts w:ascii="Times New Roman" w:hAnsi="Times New Roman" w:cs="Times New Roman"/>
          <w:i w:val="0"/>
        </w:rPr>
        <w:t xml:space="preserve">redundant samples is fixed at </w:t>
      </w:r>
      <w:r w:rsidR="00B23100" w:rsidRPr="005751F1">
        <w:rPr>
          <w:rFonts w:ascii="Times New Roman" w:hAnsi="Times New Roman" w:cs="Times New Roman"/>
          <w:i w:val="0"/>
        </w:rPr>
        <w:t xml:space="preserve">1 </w:t>
      </w:r>
      <w:r w:rsidR="008D3C3A" w:rsidRPr="005751F1">
        <w:rPr>
          <w:rFonts w:ascii="Times New Roman" w:hAnsi="Times New Roman" w:cs="Times New Roman"/>
          <w:i w:val="0"/>
        </w:rPr>
        <w:t xml:space="preserve">for these </w:t>
      </w:r>
      <w:r w:rsidR="001C680B" w:rsidRPr="005751F1">
        <w:rPr>
          <w:rFonts w:ascii="Times New Roman" w:hAnsi="Times New Roman" w:cs="Times New Roman"/>
          <w:i w:val="0"/>
        </w:rPr>
        <w:t>scenarios</w:t>
      </w:r>
      <w:r w:rsidR="008D3C3A" w:rsidRPr="005751F1">
        <w:rPr>
          <w:rFonts w:ascii="Times New Roman" w:hAnsi="Times New Roman" w:cs="Times New Roman"/>
          <w:i w:val="0"/>
        </w:rPr>
        <w:t>.</w:t>
      </w:r>
      <w:r w:rsidR="002A5D2C" w:rsidRPr="005751F1">
        <w:rPr>
          <w:rFonts w:ascii="Times New Roman" w:hAnsi="Times New Roman" w:cs="Times New Roman"/>
          <w:i w:val="0"/>
        </w:rPr>
        <w:t xml:space="preserve"> </w:t>
      </w:r>
      <w:r w:rsidR="00376709" w:rsidRPr="005751F1">
        <w:rPr>
          <w:rFonts w:ascii="Times New Roman" w:hAnsi="Times New Roman" w:cs="Times New Roman"/>
          <w:i w:val="0"/>
        </w:rPr>
        <w:t>Data were subsampled using either Simple Random Sampling (SRS) or using an approach that gave preference to unique site-sessions, Site-Session Preferred (SPR).</w:t>
      </w:r>
    </w:p>
    <w:p w14:paraId="35A4DF6F" w14:textId="77777777" w:rsidR="000C3BE1" w:rsidRPr="00294E0E" w:rsidRDefault="00B23100" w:rsidP="00294E0E">
      <w:pPr>
        <w:pStyle w:val="BodyText"/>
        <w:spacing w:line="360" w:lineRule="auto"/>
        <w:rPr>
          <w:rFonts w:ascii="Times New Roman" w:hAnsi="Times New Roman" w:cs="Times New Roman"/>
        </w:rPr>
      </w:pPr>
      <w:r>
        <w:rPr>
          <w:rFonts w:ascii="Times New Roman" w:hAnsi="Times New Roman" w:cs="Times New Roman"/>
          <w:noProof/>
        </w:rPr>
        <w:drawing>
          <wp:inline distT="0" distB="0" distL="0" distR="0" wp14:anchorId="64E129DE" wp14:editId="71EE66AE">
            <wp:extent cx="6186793" cy="412452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90966" cy="4127310"/>
                    </a:xfrm>
                    <a:prstGeom prst="rect">
                      <a:avLst/>
                    </a:prstGeom>
                    <a:noFill/>
                    <a:ln>
                      <a:noFill/>
                    </a:ln>
                  </pic:spPr>
                </pic:pic>
              </a:graphicData>
            </a:graphic>
          </wp:inline>
        </w:drawing>
      </w:r>
    </w:p>
    <w:p w14:paraId="111C82EA" w14:textId="77777777"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0DD6F977" w14:textId="1F4D6015" w:rsidR="00404765" w:rsidRPr="00294E0E" w:rsidRDefault="008369D2" w:rsidP="00294E0E">
      <w:pPr>
        <w:pStyle w:val="Caption"/>
        <w:keepNext/>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Table </w:t>
      </w:r>
      <w:r w:rsidR="009C5665"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009C5665" w:rsidRPr="00294E0E">
        <w:rPr>
          <w:rFonts w:ascii="Times New Roman" w:hAnsi="Times New Roman" w:cs="Times New Roman"/>
          <w:i w:val="0"/>
        </w:rPr>
        <w:fldChar w:fldCharType="separate"/>
      </w:r>
      <w:r w:rsidR="00A56EEE">
        <w:rPr>
          <w:rFonts w:ascii="Times New Roman" w:hAnsi="Times New Roman" w:cs="Times New Roman"/>
          <w:i w:val="0"/>
          <w:noProof/>
        </w:rPr>
        <w:t>1</w:t>
      </w:r>
      <w:r w:rsidR="009C5665"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r w:rsidR="00E56FAC">
        <w:rPr>
          <w:rFonts w:ascii="Times New Roman" w:hAnsi="Times New Roman" w:cs="Times New Roman"/>
          <w:i w:val="0"/>
        </w:rPr>
        <w:t xml:space="preserve"> for simulation of capture histories (</w:t>
      </w:r>
      <w:proofErr w:type="spellStart"/>
      <w:r w:rsidR="00E56FAC">
        <w:rPr>
          <w:rFonts w:ascii="Times New Roman" w:hAnsi="Times New Roman" w:cs="Times New Roman"/>
          <w:i w:val="0"/>
        </w:rPr>
        <w:t>Eq</w:t>
      </w:r>
      <w:proofErr w:type="spellEnd"/>
      <w:r w:rsidR="00E56FAC">
        <w:rPr>
          <w:rFonts w:ascii="Times New Roman" w:hAnsi="Times New Roman" w:cs="Times New Roman"/>
          <w:i w:val="0"/>
        </w:rPr>
        <w:t xml:space="preserve"> 1-5)</w:t>
      </w:r>
    </w:p>
    <w:tbl>
      <w:tblPr>
        <w:tblStyle w:val="PlainTable21"/>
        <w:tblW w:w="9440" w:type="dxa"/>
        <w:tblLook w:val="0420" w:firstRow="1" w:lastRow="0" w:firstColumn="0" w:lastColumn="0" w:noHBand="0" w:noVBand="1"/>
      </w:tblPr>
      <w:tblGrid>
        <w:gridCol w:w="1104"/>
        <w:gridCol w:w="8336"/>
      </w:tblGrid>
      <w:tr w:rsidR="00404765" w:rsidRPr="0040630A" w14:paraId="456C1670"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0B2D156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B9A318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0494580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EA5983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1CD1B13" w14:textId="5BD997F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r w:rsidR="00132A4A">
              <w:rPr>
                <w:rFonts w:ascii="Times New Roman" w:eastAsia="Times New Roman" w:hAnsi="Times New Roman" w:cs="Times New Roman"/>
                <w:color w:val="000000" w:themeColor="text1"/>
                <w:kern w:val="24"/>
              </w:rPr>
              <w:t xml:space="preserve"> (30 in all scenarios)</w:t>
            </w:r>
          </w:p>
        </w:tc>
      </w:tr>
      <w:tr w:rsidR="00404765" w:rsidRPr="0040630A" w14:paraId="1CFFB35F" w14:textId="77777777" w:rsidTr="00404765">
        <w:trPr>
          <w:trHeight w:val="20"/>
        </w:trPr>
        <w:tc>
          <w:tcPr>
            <w:tcW w:w="1104" w:type="dxa"/>
            <w:tcBorders>
              <w:top w:val="nil"/>
              <w:bottom w:val="nil"/>
            </w:tcBorders>
          </w:tcPr>
          <w:p w14:paraId="4A010FB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25C54BF5" w14:textId="191C7C5B"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r w:rsidR="00132A4A">
              <w:rPr>
                <w:rFonts w:ascii="Times New Roman" w:eastAsia="Times New Roman" w:hAnsi="Times New Roman" w:cs="Times New Roman"/>
                <w:color w:val="000000" w:themeColor="text1"/>
                <w:kern w:val="24"/>
              </w:rPr>
              <w:t xml:space="preserve"> (36 in all scenarios)</w:t>
            </w:r>
          </w:p>
        </w:tc>
      </w:tr>
      <w:tr w:rsidR="00404765" w:rsidRPr="0040630A" w14:paraId="4B4DFDC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891144A"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proofErr w:type="spellStart"/>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roofErr w:type="spellEnd"/>
          </w:p>
        </w:tc>
        <w:tc>
          <w:tcPr>
            <w:tcW w:w="8336" w:type="dxa"/>
            <w:tcBorders>
              <w:top w:val="nil"/>
              <w:bottom w:val="nil"/>
            </w:tcBorders>
          </w:tcPr>
          <w:p w14:paraId="10C40705" w14:textId="74DB63CE"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simulation{</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r w:rsidR="00132A4A">
              <w:rPr>
                <w:rFonts w:ascii="Times New Roman" w:eastAsia="Times New Roman" w:hAnsi="Times New Roman" w:cs="Times New Roman"/>
                <w:color w:val="000000" w:themeColor="text1"/>
                <w:kern w:val="24"/>
              </w:rPr>
              <w:t xml:space="preserve"> </w:t>
            </w:r>
          </w:p>
        </w:tc>
      </w:tr>
      <w:tr w:rsidR="00404765" w:rsidRPr="0040630A" w14:paraId="421899A5" w14:textId="77777777" w:rsidTr="00404765">
        <w:trPr>
          <w:trHeight w:val="20"/>
        </w:trPr>
        <w:tc>
          <w:tcPr>
            <w:tcW w:w="1104" w:type="dxa"/>
            <w:tcBorders>
              <w:top w:val="nil"/>
              <w:bottom w:val="nil"/>
            </w:tcBorders>
          </w:tcPr>
          <w:p w14:paraId="0A0D35D4"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37D6AF87" w14:textId="34FBC836"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r w:rsidR="00132A4A">
              <w:rPr>
                <w:rFonts w:ascii="Times New Roman" w:eastAsia="Times New Roman" w:hAnsi="Times New Roman" w:cs="Times New Roman"/>
                <w:color w:val="000000" w:themeColor="text1"/>
                <w:kern w:val="24"/>
              </w:rPr>
              <w:t xml:space="preserve"> (6 in all scenarios)</w:t>
            </w:r>
          </w:p>
        </w:tc>
      </w:tr>
      <w:tr w:rsidR="00404765" w:rsidRPr="0040630A" w14:paraId="68738C7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4CB335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427DA018" w14:textId="045A9D4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r w:rsidR="00E56FAC">
              <w:rPr>
                <w:rFonts w:ascii="Times New Roman" w:eastAsia="Times New Roman" w:hAnsi="Times New Roman" w:cs="Times New Roman"/>
                <w:color w:val="000000" w:themeColor="text1"/>
                <w:kern w:val="24"/>
              </w:rPr>
              <w:t xml:space="preserve"> (200m in all scenarios)</w:t>
            </w:r>
          </w:p>
        </w:tc>
      </w:tr>
      <w:tr w:rsidR="00404765" w:rsidRPr="0040630A" w14:paraId="1FA66FF9" w14:textId="77777777" w:rsidTr="00404765">
        <w:trPr>
          <w:trHeight w:val="20"/>
        </w:trPr>
        <w:tc>
          <w:tcPr>
            <w:tcW w:w="1104" w:type="dxa"/>
            <w:tcBorders>
              <w:top w:val="nil"/>
              <w:bottom w:val="nil"/>
            </w:tcBorders>
            <w:hideMark/>
          </w:tcPr>
          <w:p w14:paraId="33E1741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6B2FB101" w14:textId="72932A7B"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r w:rsidR="00E56FAC">
              <w:rPr>
                <w:rFonts w:ascii="Times New Roman" w:eastAsia="Times New Roman" w:hAnsi="Times New Roman" w:cs="Times New Roman"/>
                <w:color w:val="000000" w:themeColor="text1"/>
                <w:kern w:val="24"/>
              </w:rPr>
              <w:t xml:space="preserve"> (.75 in t6 and t7, 0 in all other scenarios)</w:t>
            </w:r>
          </w:p>
        </w:tc>
      </w:tr>
      <w:tr w:rsidR="00404765" w:rsidRPr="0040630A" w14:paraId="5B31259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F2259A1"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73D55BD6" w14:textId="56BCA082"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r w:rsidRPr="00DC6565">
              <w:rPr>
                <w:rFonts w:ascii="Times New Roman" w:eastAsia="Times New Roman" w:hAnsi="Times New Roman" w:cs="Times New Roman"/>
                <w:i/>
                <w:color w:val="000000" w:themeColor="text1"/>
                <w:kern w:val="24"/>
              </w:rPr>
              <w:t>i</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r w:rsidR="00E56FAC">
              <w:rPr>
                <w:rFonts w:ascii="Times New Roman" w:eastAsia="Times New Roman" w:hAnsi="Times New Roman" w:cs="Times New Roman"/>
                <w:color w:val="000000" w:themeColor="text1"/>
                <w:kern w:val="24"/>
              </w:rPr>
              <w:t xml:space="preserve"> </w:t>
            </w:r>
          </w:p>
        </w:tc>
      </w:tr>
      <w:tr w:rsidR="00404765" w:rsidRPr="0040630A" w14:paraId="3A17C6CA" w14:textId="77777777" w:rsidTr="00404765">
        <w:trPr>
          <w:trHeight w:val="20"/>
        </w:trPr>
        <w:tc>
          <w:tcPr>
            <w:tcW w:w="1104" w:type="dxa"/>
            <w:tcBorders>
              <w:top w:val="nil"/>
              <w:bottom w:val="nil"/>
            </w:tcBorders>
            <w:hideMark/>
          </w:tcPr>
          <w:p w14:paraId="077BEDA5"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385899F9"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r w:rsidR="000A1EFF" w:rsidRPr="00DC6565">
              <w:rPr>
                <w:rFonts w:ascii="Times New Roman" w:eastAsia="Times New Roman" w:hAnsi="Times New Roman" w:cs="Times New Roman"/>
                <w:i/>
                <w:color w:val="000000" w:themeColor="text1"/>
                <w:kern w:val="24"/>
              </w:rPr>
              <w:t>i</w:t>
            </w:r>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proofErr w:type="spellStart"/>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roofErr w:type="spellEnd"/>
          </w:p>
        </w:tc>
      </w:tr>
      <w:tr w:rsidR="00404765" w:rsidRPr="0040630A" w14:paraId="0B8AAC5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320B5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43EA389D" w14:textId="7A6937BD"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r w:rsidR="00FA1897">
              <w:rPr>
                <w:rFonts w:ascii="Times New Roman" w:eastAsia="Times New Roman" w:hAnsi="Times New Roman" w:cs="Times New Roman"/>
                <w:color w:val="000000" w:themeColor="text1"/>
                <w:kern w:val="24"/>
              </w:rPr>
              <w:t xml:space="preserve"> (.5 in all scenarios)</w:t>
            </w:r>
          </w:p>
        </w:tc>
      </w:tr>
      <w:tr w:rsidR="00404765" w:rsidRPr="0040630A" w14:paraId="2A29861D" w14:textId="77777777" w:rsidTr="00404765">
        <w:trPr>
          <w:trHeight w:val="20"/>
        </w:trPr>
        <w:tc>
          <w:tcPr>
            <w:tcW w:w="1104" w:type="dxa"/>
            <w:tcBorders>
              <w:top w:val="nil"/>
              <w:bottom w:val="nil"/>
            </w:tcBorders>
            <w:hideMark/>
          </w:tcPr>
          <w:p w14:paraId="620330A4"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2F6E0102" w14:textId="41E08A61"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E56FAC">
              <w:rPr>
                <w:rFonts w:ascii="Times New Roman" w:eastAsia="Times New Roman" w:hAnsi="Times New Roman" w:cs="Times New Roman"/>
                <w:color w:val="000000" w:themeColor="text1"/>
                <w:kern w:val="24"/>
              </w:rPr>
              <w:t>(</w:t>
            </w:r>
            <w:r w:rsidR="00FA1897">
              <w:rPr>
                <w:rFonts w:ascii="Times New Roman" w:eastAsia="Times New Roman" w:hAnsi="Times New Roman" w:cs="Times New Roman"/>
                <w:color w:val="000000" w:themeColor="text1"/>
                <w:kern w:val="24"/>
              </w:rPr>
              <w:t>1</w:t>
            </w:r>
            <w:r w:rsidR="00E56FAC">
              <w:rPr>
                <w:rFonts w:ascii="Times New Roman" w:eastAsia="Times New Roman" w:hAnsi="Times New Roman" w:cs="Times New Roman"/>
                <w:color w:val="000000" w:themeColor="text1"/>
                <w:kern w:val="24"/>
              </w:rPr>
              <w:t xml:space="preserve"> in t2, t5, t6 and 0 in all other scenarios)</w:t>
            </w:r>
          </w:p>
        </w:tc>
      </w:tr>
      <w:tr w:rsidR="00404765" w:rsidRPr="0040630A" w14:paraId="446BBC5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60ADEF4"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3A17F701" w14:textId="5D324FE9" w:rsidR="00404765" w:rsidRPr="00E56FAC"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r w:rsidR="00E56FAC">
              <w:rPr>
                <w:rFonts w:ascii="Times New Roman" w:eastAsia="Times New Roman" w:hAnsi="Times New Roman" w:cs="Times New Roman"/>
                <w:i/>
                <w:color w:val="000000" w:themeColor="text1"/>
                <w:kern w:val="24"/>
              </w:rPr>
              <w:t xml:space="preserve"> </w:t>
            </w:r>
            <w:r w:rsidR="00E56FAC">
              <w:rPr>
                <w:rFonts w:ascii="Times New Roman" w:eastAsia="Times New Roman" w:hAnsi="Times New Roman" w:cs="Times New Roman"/>
                <w:color w:val="000000" w:themeColor="text1"/>
                <w:kern w:val="24"/>
              </w:rPr>
              <w:t>(846m in all scenarios)</w:t>
            </w:r>
          </w:p>
        </w:tc>
      </w:tr>
      <w:tr w:rsidR="00404765" w:rsidRPr="0040630A" w14:paraId="43DD36A8" w14:textId="77777777" w:rsidTr="00404765">
        <w:trPr>
          <w:trHeight w:val="20"/>
        </w:trPr>
        <w:tc>
          <w:tcPr>
            <w:tcW w:w="1104" w:type="dxa"/>
            <w:tcBorders>
              <w:top w:val="nil"/>
              <w:bottom w:val="nil"/>
            </w:tcBorders>
            <w:hideMark/>
          </w:tcPr>
          <w:p w14:paraId="7424A99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3D8C211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 xml:space="preserve">i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4AADD2A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886AEB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01E85FBF" w14:textId="6FD0B263"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r w:rsidR="00E56FAC">
              <w:rPr>
                <w:rFonts w:ascii="Times New Roman" w:eastAsia="Times New Roman" w:hAnsi="Times New Roman" w:cs="Times New Roman"/>
                <w:color w:val="000000" w:themeColor="text1"/>
                <w:kern w:val="24"/>
              </w:rPr>
              <w:t xml:space="preserve"> (1.25 in t3, t5, t6 and t7, 0 in all other scenarios)</w:t>
            </w:r>
          </w:p>
        </w:tc>
      </w:tr>
      <w:tr w:rsidR="00404765" w:rsidRPr="0040630A" w14:paraId="316F107F" w14:textId="77777777" w:rsidTr="00404765">
        <w:trPr>
          <w:trHeight w:val="20"/>
        </w:trPr>
        <w:tc>
          <w:tcPr>
            <w:tcW w:w="1104" w:type="dxa"/>
            <w:tcBorders>
              <w:top w:val="nil"/>
              <w:bottom w:val="nil"/>
            </w:tcBorders>
            <w:hideMark/>
          </w:tcPr>
          <w:p w14:paraId="0976B686"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4EE19" w14:textId="34587095"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r w:rsidR="00E56FAC">
              <w:rPr>
                <w:rFonts w:ascii="Times New Roman" w:eastAsia="Times New Roman" w:hAnsi="Times New Roman" w:cs="Times New Roman"/>
                <w:color w:val="000000" w:themeColor="text1"/>
                <w:kern w:val="24"/>
              </w:rPr>
              <w:t xml:space="preserve"> </w:t>
            </w:r>
          </w:p>
        </w:tc>
      </w:tr>
      <w:tr w:rsidR="00404765" w:rsidRPr="0040630A" w14:paraId="32C77A78"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CD8A2B2"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6DE62FD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003879EA" w:rsidRPr="0040630A">
              <w:rPr>
                <w:rFonts w:ascii="Times New Roman" w:eastAsia="Times New Roman" w:hAnsi="Times New Roman" w:cs="Times New Roman"/>
                <w:color w:val="000000" w:themeColor="text1"/>
                <w:kern w:val="24"/>
              </w:rPr>
              <w:t>{i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13616A6E" w14:textId="77777777" w:rsidTr="00404765">
        <w:trPr>
          <w:trHeight w:val="20"/>
        </w:trPr>
        <w:tc>
          <w:tcPr>
            <w:tcW w:w="1104" w:type="dxa"/>
            <w:tcBorders>
              <w:top w:val="nil"/>
              <w:bottom w:val="nil"/>
            </w:tcBorders>
            <w:hideMark/>
          </w:tcPr>
          <w:p w14:paraId="29B21C32"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30F0726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5CC6C6CC"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B3CBA5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tcPr>
          <w:p w14:paraId="03C5F7F9"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{i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883938F" w14:textId="77777777" w:rsidTr="00404765">
        <w:trPr>
          <w:trHeight w:val="20"/>
        </w:trPr>
        <w:tc>
          <w:tcPr>
            <w:tcW w:w="1104" w:type="dxa"/>
            <w:tcBorders>
              <w:top w:val="nil"/>
            </w:tcBorders>
            <w:hideMark/>
          </w:tcPr>
          <w:p w14:paraId="50C57AEB"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tcBorders>
            <w:hideMark/>
          </w:tcPr>
          <w:p w14:paraId="4309580C"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4AC0AE90" w14:textId="77777777" w:rsidR="00404765" w:rsidRPr="0040630A" w:rsidRDefault="00404765" w:rsidP="00F67701">
      <w:pPr>
        <w:pStyle w:val="BodyText"/>
        <w:spacing w:line="480" w:lineRule="auto"/>
        <w:rPr>
          <w:rFonts w:ascii="Times New Roman" w:hAnsi="Times New Roman" w:cs="Times New Roman"/>
        </w:rPr>
      </w:pPr>
    </w:p>
    <w:p w14:paraId="5CF5AD71" w14:textId="77777777" w:rsidR="00A8589D" w:rsidRDefault="00A8589D">
      <w:pPr>
        <w:rPr>
          <w:rFonts w:ascii="Times New Roman" w:hAnsi="Times New Roman" w:cs="Times New Roman"/>
        </w:rPr>
      </w:pPr>
      <w:r>
        <w:rPr>
          <w:rFonts w:ascii="Times New Roman" w:hAnsi="Times New Roman" w:cs="Times New Roman"/>
        </w:rPr>
        <w:br w:type="page"/>
      </w:r>
    </w:p>
    <w:p w14:paraId="580BADCD" w14:textId="1866AD2C" w:rsidR="00404765" w:rsidRDefault="00A8589D" w:rsidP="00D95673">
      <w:pPr>
        <w:pStyle w:val="Bibliography"/>
        <w:spacing w:line="480" w:lineRule="auto"/>
        <w:rPr>
          <w:rFonts w:ascii="Times New Roman" w:hAnsi="Times New Roman" w:cs="Times New Roman"/>
          <w:b/>
        </w:rPr>
      </w:pPr>
      <w:r>
        <w:rPr>
          <w:rFonts w:ascii="Times New Roman" w:hAnsi="Times New Roman" w:cs="Times New Roman"/>
          <w:b/>
        </w:rPr>
        <w:lastRenderedPageBreak/>
        <w:t>APPENDIX A</w:t>
      </w:r>
    </w:p>
    <w:p w14:paraId="5B5100BB" w14:textId="41FF3064" w:rsidR="005751F1" w:rsidRPr="00294E0E" w:rsidRDefault="005751F1" w:rsidP="005751F1">
      <w:pPr>
        <w:pStyle w:val="Caption"/>
        <w:spacing w:line="360" w:lineRule="auto"/>
        <w:rPr>
          <w:rFonts w:ascii="Times New Roman" w:hAnsi="Times New Roman" w:cs="Times New Roman"/>
          <w:i w:val="0"/>
        </w:rPr>
      </w:pPr>
      <w:r>
        <w:rPr>
          <w:rFonts w:ascii="Times New Roman" w:hAnsi="Times New Roman" w:cs="Times New Roman"/>
          <w:i w:val="0"/>
        </w:rPr>
        <w:t xml:space="preserve">Figure </w:t>
      </w:r>
      <w:r w:rsidR="005A5298">
        <w:rPr>
          <w:rFonts w:ascii="Times New Roman" w:hAnsi="Times New Roman" w:cs="Times New Roman"/>
          <w:i w:val="0"/>
        </w:rPr>
        <w:t>S</w:t>
      </w:r>
      <w:r w:rsidR="00E43DA9">
        <w:rPr>
          <w:rFonts w:ascii="Times New Roman" w:hAnsi="Times New Roman" w:cs="Times New Roman"/>
          <w:i w:val="0"/>
        </w:rPr>
        <w:t>1</w:t>
      </w:r>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r w:rsidRPr="00294E0E">
        <w:rPr>
          <w:rFonts w:ascii="Times New Roman" w:hAnsi="Times New Roman" w:cs="Times New Roman"/>
          <w:i w:val="0"/>
        </w:rPr>
        <w:t>I</w:t>
      </w:r>
      <w:r w:rsidRPr="00DC6565">
        <w:rPr>
          <w:rFonts w:ascii="Times New Roman" w:hAnsi="Times New Roman" w:cs="Times New Roman"/>
          <w:vertAlign w:val="subscript"/>
        </w:rPr>
        <w:t>i</w:t>
      </w:r>
      <w:proofErr w:type="gramStart"/>
      <w:r w:rsidRPr="00DC6565">
        <w:rPr>
          <w:rFonts w:ascii="Times New Roman" w:hAnsi="Times New Roman" w:cs="Times New Roman"/>
          <w:vertAlign w:val="subscript"/>
        </w:rPr>
        <w:t>,k,t</w:t>
      </w:r>
      <w:proofErr w:type="spellEnd"/>
      <w:proofErr w:type="gram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360E359F" w14:textId="4D95FA5F" w:rsidR="005751F1" w:rsidRDefault="005751F1" w:rsidP="005751F1">
      <w:pPr>
        <w:pStyle w:val="Bibliography"/>
        <w:spacing w:line="480" w:lineRule="auto"/>
        <w:rPr>
          <w:rFonts w:ascii="Times New Roman" w:hAnsi="Times New Roman" w:cs="Times New Roman"/>
          <w:b/>
        </w:rPr>
      </w:pPr>
      <w:r w:rsidRPr="00294E0E">
        <w:rPr>
          <w:rFonts w:ascii="Times New Roman" w:hAnsi="Times New Roman" w:cs="Times New Roman"/>
          <w:noProof/>
        </w:rPr>
        <w:drawing>
          <wp:inline distT="0" distB="0" distL="0" distR="0" wp14:anchorId="0DB2F2B2" wp14:editId="25154486">
            <wp:extent cx="5943600" cy="41876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p>
    <w:p w14:paraId="33B5DC2C" w14:textId="77777777" w:rsidR="005751F1" w:rsidRDefault="005751F1">
      <w:pPr>
        <w:rPr>
          <w:rFonts w:ascii="Times New Roman" w:hAnsi="Times New Roman" w:cs="Times New Roman"/>
        </w:rPr>
      </w:pPr>
      <w:r>
        <w:rPr>
          <w:rFonts w:ascii="Times New Roman" w:hAnsi="Times New Roman" w:cs="Times New Roman"/>
        </w:rPr>
        <w:br w:type="page"/>
      </w:r>
    </w:p>
    <w:p w14:paraId="5FC86B9C" w14:textId="7F93A500" w:rsidR="00795AFC" w:rsidRDefault="00795AFC" w:rsidP="00795AFC">
      <w:pPr>
        <w:spacing w:line="480" w:lineRule="auto"/>
      </w:pPr>
      <w:r>
        <w:rPr>
          <w:rFonts w:ascii="Times New Roman" w:hAnsi="Times New Roman" w:cs="Times New Roman"/>
        </w:rPr>
        <w:lastRenderedPageBreak/>
        <w:t xml:space="preserve">Figure S2: </w:t>
      </w:r>
      <w:r w:rsidRPr="00B23100">
        <w:rPr>
          <w:rFonts w:ascii="Times New Roman" w:hAnsi="Times New Roman" w:cs="Times New Roman"/>
        </w:rPr>
        <w:t xml:space="preserve">Ratio of density estimates obtained using subsamples of the </w:t>
      </w:r>
      <w:r>
        <w:rPr>
          <w:rFonts w:ascii="Times New Roman" w:hAnsi="Times New Roman" w:cs="Times New Roman"/>
        </w:rPr>
        <w:t>empirical</w:t>
      </w:r>
      <w:r w:rsidRPr="00B23100">
        <w:rPr>
          <w:rFonts w:ascii="Times New Roman" w:hAnsi="Times New Roman" w:cs="Times New Roman"/>
        </w:rPr>
        <w:t xml:space="preserve">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empirical 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0004CE">
        <w:rPr>
          <w:rFonts w:ascii="Times New Roman" w:hAnsi="Times New Roman" w:cs="Times New Roman"/>
        </w:rPr>
        <w:t>Empirical data were collected from individual black bears (</w:t>
      </w:r>
      <w:proofErr w:type="spellStart"/>
      <w:r w:rsidRPr="000004CE">
        <w:rPr>
          <w:rFonts w:ascii="Times New Roman" w:hAnsi="Times New Roman" w:cs="Times New Roman"/>
        </w:rPr>
        <w:t>Ursus</w:t>
      </w:r>
      <w:proofErr w:type="spellEnd"/>
      <w:r w:rsidRPr="000004CE">
        <w:rPr>
          <w:rFonts w:ascii="Times New Roman" w:hAnsi="Times New Roman" w:cs="Times New Roman"/>
        </w:rPr>
        <w:t xml:space="preserve"> </w:t>
      </w:r>
      <w:proofErr w:type="spellStart"/>
      <w:r w:rsidRPr="000004CE">
        <w:rPr>
          <w:rFonts w:ascii="Times New Roman" w:hAnsi="Times New Roman" w:cs="Times New Roman"/>
        </w:rPr>
        <w:t>americanus</w:t>
      </w:r>
      <w:proofErr w:type="spellEnd"/>
      <w:r w:rsidRPr="000004CE">
        <w:rPr>
          <w:rFonts w:ascii="Times New Roman" w:hAnsi="Times New Roman" w:cs="Times New Roman"/>
        </w:rPr>
        <w:t>) from May through July 2012 in a genetic mark-recapture study in northern Minnesota.</w:t>
      </w:r>
    </w:p>
    <w:p w14:paraId="26D51CCF" w14:textId="77777777" w:rsidR="00795AFC" w:rsidRPr="00445422" w:rsidRDefault="00795AFC" w:rsidP="00795AFC">
      <w:pPr>
        <w:spacing w:line="480" w:lineRule="auto"/>
      </w:pPr>
      <w:r w:rsidRPr="00294E0E">
        <w:rPr>
          <w:rFonts w:ascii="Times New Roman" w:hAnsi="Times New Roman" w:cs="Times New Roman"/>
          <w:noProof/>
        </w:rPr>
        <w:drawing>
          <wp:inline distT="0" distB="0" distL="0" distR="0" wp14:anchorId="58BF0292" wp14:editId="4A368878">
            <wp:extent cx="6265573" cy="417704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5573" cy="4177049"/>
                    </a:xfrm>
                    <a:prstGeom prst="rect">
                      <a:avLst/>
                    </a:prstGeom>
                  </pic:spPr>
                </pic:pic>
              </a:graphicData>
            </a:graphic>
          </wp:inline>
        </w:drawing>
      </w:r>
    </w:p>
    <w:p w14:paraId="7B3D41C8" w14:textId="77777777" w:rsidR="003A1AEA" w:rsidRDefault="003A1AEA">
      <w:pPr>
        <w:rPr>
          <w:ins w:id="950" w:author="Nick Gondek" w:date="2018-08-02T16:43:00Z"/>
          <w:rFonts w:ascii="Times New Roman" w:hAnsi="Times New Roman" w:cs="Times New Roman"/>
        </w:rPr>
      </w:pPr>
      <w:ins w:id="951" w:author="Nick Gondek" w:date="2018-08-02T16:43:00Z">
        <w:r>
          <w:rPr>
            <w:rFonts w:ascii="Times New Roman" w:hAnsi="Times New Roman" w:cs="Times New Roman"/>
          </w:rPr>
          <w:br w:type="page"/>
        </w:r>
      </w:ins>
    </w:p>
    <w:p w14:paraId="7AC6EEAC" w14:textId="65408D0B" w:rsidR="00EA40BF" w:rsidRDefault="00795AFC" w:rsidP="00795AFC">
      <w:pPr>
        <w:spacing w:line="360" w:lineRule="auto"/>
        <w:rPr>
          <w:ins w:id="952" w:author="JOHN FIEBERG" w:date="2018-08-13T15:44:00Z"/>
          <w:rFonts w:ascii="Times New Roman" w:hAnsi="Times New Roman" w:cs="Times New Roman"/>
        </w:rPr>
      </w:pPr>
      <w:r w:rsidRPr="00B23100">
        <w:rPr>
          <w:rFonts w:ascii="Times New Roman" w:hAnsi="Times New Roman" w:cs="Times New Roman"/>
        </w:rPr>
        <w:lastRenderedPageBreak/>
        <w:t xml:space="preserve">Figure </w:t>
      </w:r>
      <w:r>
        <w:rPr>
          <w:rFonts w:ascii="Times New Roman" w:hAnsi="Times New Roman" w:cs="Times New Roman"/>
        </w:rPr>
        <w:t>S3</w:t>
      </w:r>
      <w:r w:rsidRPr="00B23100">
        <w:rPr>
          <w:rFonts w:ascii="Times New Roman" w:hAnsi="Times New Roman" w:cs="Times New Roman"/>
        </w:rPr>
        <w:t xml:space="preserve">: Ratio of density estimates obtained using subsamples of the simulated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Pr="00CB2315">
        <w:rPr>
          <w:rFonts w:ascii="Times New Roman" w:hAnsi="Times New Roman" w:cs="Times New Roman"/>
          <w:i/>
          <w:noProof/>
        </w:rPr>
        <w:t xml:space="preserve"> </w:t>
      </w:r>
      <w:r w:rsidRPr="005751F1">
        <w:rPr>
          <w:rFonts w:ascii="Times New Roman" w:hAnsi="Times New Roman" w:cs="Times New Roman"/>
          <w:noProof/>
        </w:rPr>
        <w:t>Boxes extend to the first and third quartiles of values, and whiskers extend to 1.5 times the interquartile range in either direction from the mean value</w:t>
      </w:r>
      <w:r>
        <w:rPr>
          <w:rFonts w:ascii="Times New Roman" w:hAnsi="Times New Roman" w:cs="Times New Roman"/>
          <w:noProof/>
        </w:rPr>
        <w:t>.</w:t>
      </w:r>
      <w:r>
        <w:rPr>
          <w:rFonts w:ascii="Times New Roman" w:hAnsi="Times New Roman" w:cs="Times New Roman"/>
        </w:rPr>
        <w:t xml:space="preserve"> </w:t>
      </w:r>
      <w:r w:rsidRPr="005B366C">
        <w:rPr>
          <w:rFonts w:ascii="Times New Roman" w:hAnsi="Times New Roman" w:cs="Times New Roman"/>
        </w:rPr>
        <w:t>S</w:t>
      </w:r>
      <w:r w:rsidRPr="005B366C">
        <w:rPr>
          <w:rFonts w:ascii="Times New Roman" w:eastAsia="Times New Roman" w:hAnsi="Times New Roman" w:cs="Times New Roman"/>
          <w:color w:val="000000" w:themeColor="text1"/>
          <w:kern w:val="24"/>
        </w:rPr>
        <w:t>imulation scenarios incorporated trap specific behavioral effects (t2, t6, t7), individual heterogeneity in capture probability (t3, t6, t7), redundancy in sample deposition (t4, t5, t6, t7), and/or uneven distribution of activity centers (t7 and t8).</w:t>
      </w:r>
      <w:r w:rsidRPr="00B23100">
        <w:rPr>
          <w:rFonts w:ascii="Times New Roman" w:hAnsi="Times New Roman" w:cs="Times New Roman"/>
        </w:rPr>
        <w:t xml:space="preserve"> Scenarios t1, t2, t3, and t8 did not include redundancy in sample deposition and did not exceed 550 samples deposited over 6 sampling periods in any simulation. All simulations included 30 individuals over 6 trapping periods.</w:t>
      </w:r>
      <w:r w:rsidRPr="00456A15">
        <w:t xml:space="preserve"> </w:t>
      </w:r>
      <w:r w:rsidRPr="00456A15">
        <w:rPr>
          <w:rFonts w:ascii="Times New Roman" w:hAnsi="Times New Roman" w:cs="Times New Roman"/>
        </w:rPr>
        <w:t xml:space="preserve">Data were subsampled using either Simple Random Sampling (SRS) or using </w:t>
      </w:r>
      <w:r w:rsidR="00EA40BF">
        <w:rPr>
          <w:rFonts w:ascii="Times New Roman" w:hAnsi="Times New Roman" w:cs="Times New Roman"/>
        </w:rPr>
        <w:t>a</w:t>
      </w:r>
      <w:r w:rsidRPr="00456A15">
        <w:rPr>
          <w:rFonts w:ascii="Times New Roman" w:hAnsi="Times New Roman" w:cs="Times New Roman"/>
        </w:rPr>
        <w:t>n approach that gave preference to unique site-sessions, Site-Session Preferred (SPR).</w:t>
      </w:r>
    </w:p>
    <w:p w14:paraId="6A2DF6D4" w14:textId="6229DB17" w:rsidR="00795AFC" w:rsidRDefault="00795AFC" w:rsidP="00795AFC">
      <w:pPr>
        <w:spacing w:line="360" w:lineRule="auto"/>
        <w:rPr>
          <w:rFonts w:ascii="Times New Roman" w:hAnsi="Times New Roman" w:cs="Times New Roman"/>
        </w:rPr>
      </w:pPr>
      <w:r>
        <w:lastRenderedPageBreak/>
        <w:br/>
      </w:r>
      <w:r>
        <w:rPr>
          <w:noProof/>
        </w:rPr>
        <w:drawing>
          <wp:inline distT="0" distB="0" distL="0" distR="0" wp14:anchorId="00630EFE" wp14:editId="04D23CA6">
            <wp:extent cx="6981825" cy="698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982411" cy="6982411"/>
                    </a:xfrm>
                    <a:prstGeom prst="rect">
                      <a:avLst/>
                    </a:prstGeom>
                    <a:noFill/>
                    <a:ln>
                      <a:noFill/>
                    </a:ln>
                  </pic:spPr>
                </pic:pic>
              </a:graphicData>
            </a:graphic>
          </wp:inline>
        </w:drawing>
      </w:r>
    </w:p>
    <w:p w14:paraId="27E3AC10" w14:textId="77777777" w:rsidR="00EA40BF" w:rsidRDefault="00EA40BF">
      <w:pPr>
        <w:rPr>
          <w:ins w:id="953" w:author="JOHN FIEBERG" w:date="2018-08-13T15:44:00Z"/>
          <w:rFonts w:ascii="Times New Roman" w:hAnsi="Times New Roman" w:cs="Times New Roman"/>
        </w:rPr>
      </w:pPr>
      <w:ins w:id="954" w:author="JOHN FIEBERG" w:date="2018-08-13T15:44:00Z">
        <w:r>
          <w:rPr>
            <w:rFonts w:ascii="Times New Roman" w:hAnsi="Times New Roman" w:cs="Times New Roman"/>
          </w:rPr>
          <w:br w:type="page"/>
        </w:r>
      </w:ins>
    </w:p>
    <w:p w14:paraId="531784F0" w14:textId="175E28E4" w:rsidR="00456A15" w:rsidRDefault="007E794B" w:rsidP="00EA7BDE">
      <w:pPr>
        <w:pStyle w:val="Bibliography"/>
        <w:spacing w:line="360" w:lineRule="auto"/>
        <w:rPr>
          <w:rFonts w:ascii="Times New Roman" w:hAnsi="Times New Roman" w:cs="Times New Roman"/>
          <w:noProof/>
        </w:rPr>
      </w:pPr>
      <w:r w:rsidRPr="00D85430">
        <w:rPr>
          <w:rFonts w:ascii="Times New Roman" w:hAnsi="Times New Roman" w:cs="Times New Roman"/>
        </w:rPr>
        <w:lastRenderedPageBreak/>
        <w:t xml:space="preserve">Figure </w:t>
      </w:r>
      <w:r w:rsidR="00795AFC">
        <w:rPr>
          <w:rFonts w:ascii="Times New Roman" w:hAnsi="Times New Roman" w:cs="Times New Roman"/>
        </w:rPr>
        <w:t>S4</w:t>
      </w:r>
      <w:r w:rsidR="00D6736A">
        <w:rPr>
          <w:rFonts w:ascii="Times New Roman" w:hAnsi="Times New Roman" w:cs="Times New Roman"/>
        </w:rPr>
        <w:t>.</w:t>
      </w:r>
      <w:r w:rsidRPr="00D85430">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20808">
        <w:rPr>
          <w:rFonts w:ascii="Times New Roman" w:hAnsi="Times New Roman" w:cs="Times New Roman"/>
          <w:vertAlign w:val="subscript"/>
        </w:rPr>
        <w:t xml:space="preserve">0 </w:t>
      </w:r>
      <w:r w:rsidRPr="00D85430">
        <w:rPr>
          <w:rFonts w:ascii="Times New Roman" w:hAnsi="Times New Roman" w:cs="Times New Roman"/>
        </w:rPr>
        <w:t>versus subsampling type</w:t>
      </w:r>
      <w:r>
        <w:rPr>
          <w:rFonts w:ascii="Times New Roman" w:hAnsi="Times New Roman" w:cs="Times New Roman"/>
        </w:rPr>
        <w:t xml:space="preserve">, </w:t>
      </w:r>
      <w:r w:rsidR="00B23100">
        <w:rPr>
          <w:rFonts w:ascii="Times New Roman" w:hAnsi="Times New Roman" w:cs="Times New Roman"/>
        </w:rPr>
        <w:t xml:space="preserve">scenario </w:t>
      </w:r>
      <w:r>
        <w:rPr>
          <w:rFonts w:ascii="Times New Roman" w:hAnsi="Times New Roman" w:cs="Times New Roman"/>
        </w:rPr>
        <w:t xml:space="preserve">and model. </w:t>
      </w:r>
      <w:ins w:id="955" w:author="JOHN FIEBERG" w:date="2018-08-13T15:46:00Z">
        <w:r w:rsidR="00EA40BF">
          <w:rPr>
            <w:rFonts w:ascii="Times New Roman" w:hAnsi="Times New Roman" w:cs="Times New Roman"/>
          </w:rPr>
          <w:t>Black horizontal line</w:t>
        </w:r>
      </w:ins>
      <w:ins w:id="956" w:author="JOHN FIEBERG" w:date="2018-08-13T15:48:00Z">
        <w:r w:rsidR="00B1311D">
          <w:rPr>
            <w:rFonts w:ascii="Times New Roman" w:hAnsi="Times New Roman" w:cs="Times New Roman"/>
          </w:rPr>
          <w:t xml:space="preserve">s </w:t>
        </w:r>
      </w:ins>
      <w:ins w:id="957" w:author="JOHN FIEBERG" w:date="2018-08-13T15:46:00Z">
        <w:r w:rsidR="00B1311D">
          <w:rPr>
            <w:rFonts w:ascii="Times New Roman" w:hAnsi="Times New Roman" w:cs="Times New Roman"/>
          </w:rPr>
          <w:t>indicate</w:t>
        </w:r>
        <w:r w:rsidR="00EA40BF">
          <w:rPr>
            <w:rFonts w:ascii="Times New Roman" w:hAnsi="Times New Roman" w:cs="Times New Roman"/>
          </w:rPr>
          <w:t xml:space="preserve"> the parameter</w:t>
        </w:r>
      </w:ins>
      <w:ins w:id="958" w:author="JOHN FIEBERG" w:date="2018-08-13T15:50:00Z">
        <w:r w:rsidR="005D1556">
          <w:rPr>
            <w:rFonts w:ascii="Times New Roman" w:hAnsi="Times New Roman" w:cs="Times New Roman"/>
          </w:rPr>
          <w:t xml:space="preserve"> values</w:t>
        </w:r>
      </w:ins>
      <w:ins w:id="959" w:author="JOHN FIEBERG" w:date="2018-08-13T15:46:00Z">
        <w:r w:rsidR="00EA40BF">
          <w:rPr>
            <w:rFonts w:ascii="Times New Roman" w:hAnsi="Times New Roman" w:cs="Times New Roman"/>
          </w:rPr>
          <w:t xml:space="preserve"> used to simulate </w:t>
        </w:r>
      </w:ins>
      <w:ins w:id="960" w:author="JOHN FIEBERG" w:date="2018-08-13T15:47:00Z">
        <w:r w:rsidR="00EA40BF">
          <w:rPr>
            <w:rFonts w:ascii="Times New Roman" w:hAnsi="Times New Roman" w:cs="Times New Roman"/>
          </w:rPr>
          <w:t>the</w:t>
        </w:r>
      </w:ins>
      <w:ins w:id="961" w:author="JOHN FIEBERG" w:date="2018-08-13T15:46:00Z">
        <w:r w:rsidR="00EA40BF">
          <w:rPr>
            <w:rFonts w:ascii="Times New Roman" w:hAnsi="Times New Roman" w:cs="Times New Roman"/>
          </w:rPr>
          <w:t xml:space="preserve"> </w:t>
        </w:r>
      </w:ins>
      <w:ins w:id="962" w:author="JOHN FIEBERG" w:date="2018-08-13T15:47:00Z">
        <w:r w:rsidR="00EA40BF">
          <w:rPr>
            <w:rFonts w:ascii="Times New Roman" w:hAnsi="Times New Roman" w:cs="Times New Roman"/>
          </w:rPr>
          <w:t xml:space="preserve">data. </w:t>
        </w:r>
      </w:ins>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sidRPr="005751F1">
        <w:rPr>
          <w:rFonts w:ascii="Times New Roman" w:hAnsi="Times New Roman" w:cs="Times New Roman"/>
        </w:rPr>
        <w:t>.</w:t>
      </w:r>
      <w:r w:rsidR="00CB2315">
        <w:rPr>
          <w:rFonts w:ascii="Times New Roman" w:hAnsi="Times New Roman" w:cs="Times New Roman"/>
        </w:rPr>
        <w:t xml:space="preserve"> </w:t>
      </w:r>
      <w:r w:rsidR="005B366C">
        <w:rPr>
          <w:rFonts w:ascii="Times New Roman" w:hAnsi="Times New Roman" w:cs="Times New Roman"/>
        </w:rPr>
        <w:t>These s</w:t>
      </w:r>
      <w:r w:rsidR="00055021" w:rsidRPr="00055021">
        <w:rPr>
          <w:rFonts w:ascii="Times New Roman" w:hAnsi="Times New Roman" w:cs="Times New Roman"/>
        </w:rPr>
        <w:t>imulation scenarios incorporated</w:t>
      </w:r>
      <w:r w:rsidR="005B366C">
        <w:rPr>
          <w:rFonts w:ascii="Times New Roman" w:hAnsi="Times New Roman" w:cs="Times New Roman"/>
        </w:rPr>
        <w:t xml:space="preserve"> </w:t>
      </w:r>
      <w:r w:rsidR="00055021" w:rsidRPr="00055021">
        <w:rPr>
          <w:rFonts w:ascii="Times New Roman" w:hAnsi="Times New Roman" w:cs="Times New Roman"/>
        </w:rPr>
        <w:t>individual heterogeneity in capture probability (t3, t6, t7)</w:t>
      </w:r>
      <w:r w:rsidR="005B366C">
        <w:rPr>
          <w:rFonts w:ascii="Times New Roman" w:hAnsi="Times New Roman" w:cs="Times New Roman"/>
        </w:rPr>
        <w:t xml:space="preserve">, </w:t>
      </w:r>
      <w:r w:rsidR="00055021" w:rsidRPr="00055021">
        <w:rPr>
          <w:rFonts w:ascii="Times New Roman" w:hAnsi="Times New Roman" w:cs="Times New Roman"/>
        </w:rPr>
        <w:t>redundancy in sample deposition (t4, t5, t6, t7), and/or uneven distribution of activity centers (t7 and t8; Figure 4) with 30 individuals over 6 trapping periods</w:t>
      </w:r>
      <w:r>
        <w:rPr>
          <w:rFonts w:ascii="Times New Roman" w:hAnsi="Times New Roman" w:cs="Times New Roman"/>
        </w:rPr>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2C5219" w:rsidRPr="002C5219">
        <w:rPr>
          <w:rFonts w:ascii="Times New Roman" w:hAnsi="Times New Roman" w:cs="Times New Roman"/>
        </w:rPr>
        <w:t xml:space="preserve"> </w:t>
      </w:r>
      <w:r w:rsidR="002C5219">
        <w:rPr>
          <w:rFonts w:ascii="Times New Roman" w:hAnsi="Times New Roman" w:cs="Times New Roman"/>
        </w:rPr>
        <w:t>Scenarios t1, t3 and t8 did not include redundancy in sample deposition and did not exceed 550 samples deposited over 6 sampling periods in any simulation.</w:t>
      </w:r>
    </w:p>
    <w:p w14:paraId="4853C181" w14:textId="77777777" w:rsidR="00392E3A" w:rsidRDefault="00CC788E" w:rsidP="007E794B">
      <w:pPr>
        <w:pStyle w:val="Bibliography"/>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BE0F2E1" wp14:editId="1CD6EF15">
            <wp:extent cx="6450065" cy="61436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382"/>
                    <a:stretch/>
                  </pic:blipFill>
                  <pic:spPr bwMode="auto">
                    <a:xfrm>
                      <a:off x="0" y="0"/>
                      <a:ext cx="6461270" cy="6154297"/>
                    </a:xfrm>
                    <a:prstGeom prst="rect">
                      <a:avLst/>
                    </a:prstGeom>
                    <a:noFill/>
                    <a:ln>
                      <a:noFill/>
                    </a:ln>
                    <a:extLst>
                      <a:ext uri="{53640926-AAD7-44D8-BBD7-CCE9431645EC}">
                        <a14:shadowObscured xmlns:a14="http://schemas.microsoft.com/office/drawing/2010/main"/>
                      </a:ext>
                    </a:extLst>
                  </pic:spPr>
                </pic:pic>
              </a:graphicData>
            </a:graphic>
          </wp:inline>
        </w:drawing>
      </w:r>
    </w:p>
    <w:p w14:paraId="5CCD557D" w14:textId="77777777" w:rsidR="00EA40BF" w:rsidRDefault="00EA40BF">
      <w:pPr>
        <w:rPr>
          <w:ins w:id="963" w:author="JOHN FIEBERG" w:date="2018-08-13T15:43:00Z"/>
          <w:rFonts w:ascii="Times New Roman" w:hAnsi="Times New Roman" w:cs="Times New Roman"/>
        </w:rPr>
      </w:pPr>
      <w:ins w:id="964" w:author="JOHN FIEBERG" w:date="2018-08-13T15:43:00Z">
        <w:r>
          <w:rPr>
            <w:rFonts w:ascii="Times New Roman" w:hAnsi="Times New Roman" w:cs="Times New Roman"/>
          </w:rPr>
          <w:br w:type="page"/>
        </w:r>
      </w:ins>
    </w:p>
    <w:p w14:paraId="5033554B" w14:textId="604A88D1" w:rsidR="00A8589D" w:rsidRDefault="00445422" w:rsidP="00EA7BDE">
      <w:pPr>
        <w:spacing w:line="360" w:lineRule="auto"/>
        <w:rPr>
          <w:rFonts w:ascii="Times New Roman" w:hAnsi="Times New Roman" w:cs="Times New Roman"/>
        </w:rPr>
      </w:pPr>
      <w:r w:rsidRPr="000748F7">
        <w:rPr>
          <w:rFonts w:ascii="Times New Roman" w:hAnsi="Times New Roman" w:cs="Times New Roman"/>
        </w:rPr>
        <w:lastRenderedPageBreak/>
        <w:t xml:space="preserve">Figure </w:t>
      </w:r>
      <w:r w:rsidR="00795AFC">
        <w:rPr>
          <w:rFonts w:ascii="Times New Roman" w:hAnsi="Times New Roman" w:cs="Times New Roman"/>
        </w:rPr>
        <w:t>S5</w:t>
      </w:r>
      <w:r w:rsidR="00D6736A">
        <w:rPr>
          <w:rFonts w:ascii="Times New Roman" w:hAnsi="Times New Roman" w:cs="Times New Roman"/>
        </w:rPr>
        <w:t>.</w:t>
      </w:r>
      <w:r w:rsidRPr="000748F7">
        <w:rPr>
          <w:rFonts w:ascii="Times New Roman" w:hAnsi="Times New Roman" w:cs="Times New Roman"/>
        </w:rPr>
        <w:t xml:space="preserve"> </w:t>
      </w:r>
      <w:ins w:id="965" w:author="JOHN FIEBERG" w:date="2018-08-13T15:41:00Z">
        <w:r w:rsidR="00C32731">
          <w:rPr>
            <w:rFonts w:ascii="Times New Roman" w:hAnsi="Times New Roman" w:cs="Times New Roman"/>
          </w:rPr>
          <w:t>Sampling distribution</w:t>
        </w:r>
      </w:ins>
      <w:ins w:id="966" w:author="JOHN FIEBERG" w:date="2018-08-13T15:48:00Z">
        <w:r w:rsidR="00B1311D">
          <w:rPr>
            <w:rFonts w:ascii="Times New Roman" w:hAnsi="Times New Roman" w:cs="Times New Roman"/>
          </w:rPr>
          <w:t>s</w:t>
        </w:r>
      </w:ins>
      <w:ins w:id="967" w:author="JOHN FIEBERG" w:date="2018-08-13T15:41:00Z">
        <w:r w:rsidR="00C32731">
          <w:rPr>
            <w:rFonts w:ascii="Times New Roman" w:hAnsi="Times New Roman" w:cs="Times New Roman"/>
          </w:rPr>
          <w:t xml:space="preserve"> of </w:t>
        </w:r>
      </w:ins>
      <w:del w:id="968" w:author="JOHN FIEBERG" w:date="2018-08-13T15:36:00Z">
        <w:r w:rsidR="006174DD" w:rsidDel="00222517">
          <w:rPr>
            <w:rFonts w:ascii="Times New Roman" w:hAnsi="Times New Roman" w:cs="Times New Roman"/>
          </w:rPr>
          <w:delText>I</w:delText>
        </w:r>
      </w:del>
      <w:del w:id="969" w:author="JOHN FIEBERG" w:date="2018-08-13T15:41:00Z">
        <w:r w:rsidR="006174DD" w:rsidDel="00C32731">
          <w:rPr>
            <w:rFonts w:ascii="Times New Roman" w:hAnsi="Times New Roman" w:cs="Times New Roman"/>
          </w:rPr>
          <w:delText>nitial</w:delText>
        </w:r>
      </w:del>
      <w:r w:rsidR="006174DD">
        <w:rPr>
          <w:rFonts w:ascii="Times New Roman" w:hAnsi="Times New Roman" w:cs="Times New Roman"/>
        </w:rPr>
        <w:t xml:space="preserve"> </w:t>
      </w:r>
      <w:r w:rsidR="002C5219">
        <w:rPr>
          <w:rFonts w:ascii="Times New Roman" w:hAnsi="Times New Roman" w:cs="Times New Roman"/>
        </w:rPr>
        <w:t>c</w:t>
      </w:r>
      <w:r w:rsidR="002C5219" w:rsidRPr="00D85430">
        <w:rPr>
          <w:rFonts w:ascii="Times New Roman" w:hAnsi="Times New Roman" w:cs="Times New Roman"/>
        </w:rPr>
        <w:t xml:space="preserve">apture </w:t>
      </w:r>
      <w:ins w:id="970" w:author="JOHN FIEBERG" w:date="2018-08-13T15:41:00Z">
        <w:r w:rsidR="00C32731">
          <w:rPr>
            <w:rFonts w:ascii="Times New Roman" w:hAnsi="Times New Roman" w:cs="Times New Roman"/>
          </w:rPr>
          <w:t xml:space="preserve">and recapture </w:t>
        </w:r>
      </w:ins>
      <w:ins w:id="971" w:author="JOHN FIEBERG" w:date="2018-08-13T15:42:00Z">
        <w:r w:rsidR="00C32731">
          <w:rPr>
            <w:rFonts w:ascii="Times New Roman" w:hAnsi="Times New Roman" w:cs="Times New Roman"/>
          </w:rPr>
          <w:t xml:space="preserve">probability </w:t>
        </w:r>
      </w:ins>
      <w:ins w:id="972" w:author="JOHN FIEBERG" w:date="2018-08-13T15:41:00Z">
        <w:r w:rsidR="00B1311D">
          <w:rPr>
            <w:rFonts w:ascii="Times New Roman" w:hAnsi="Times New Roman" w:cs="Times New Roman"/>
          </w:rPr>
          <w:t>parameter estimators</w:t>
        </w:r>
        <w:proofErr w:type="gramStart"/>
        <w:r w:rsidR="00C32731">
          <w:rPr>
            <w:rFonts w:ascii="Times New Roman" w:hAnsi="Times New Roman" w:cs="Times New Roman"/>
          </w:rPr>
          <w:t xml:space="preserve">, </w:t>
        </w:r>
      </w:ins>
      <w:proofErr w:type="gramEnd"/>
      <w:del w:id="973" w:author="JOHN FIEBERG" w:date="2018-08-13T15:42:00Z">
        <w:r w:rsidR="002C5219" w:rsidRPr="00D85430" w:rsidDel="00C32731">
          <w:rPr>
            <w:rFonts w:ascii="Times New Roman" w:hAnsi="Times New Roman" w:cs="Times New Roman"/>
          </w:rPr>
          <w:delText>probabilities</w:delText>
        </w:r>
        <w:r w:rsidR="002967A0" w:rsidDel="00C32731">
          <w:rPr>
            <w:rFonts w:ascii="Times New Roman" w:hAnsi="Times New Roman" w:cs="Times New Roman"/>
          </w:rPr>
          <w:delText xml:space="preserve"> at 0 distance between the activity center and trap</w:delText>
        </w:r>
      </w:del>
      <w:del w:id="974" w:author="JOHN FIEBERG" w:date="2018-08-13T15:37:00Z">
        <w:r w:rsidR="002967A0" w:rsidDel="00222517">
          <w:rPr>
            <w:rFonts w:ascii="Times New Roman" w:hAnsi="Times New Roman" w:cs="Times New Roman"/>
          </w:rPr>
          <w:delText xml:space="preserve"> and when δ</w:delText>
        </w:r>
        <w:r w:rsidR="002967A0" w:rsidDel="00222517">
          <w:rPr>
            <w:rFonts w:ascii="Times New Roman" w:hAnsi="Times New Roman" w:cs="Times New Roman"/>
            <w:vertAlign w:val="subscript"/>
          </w:rPr>
          <w:delText xml:space="preserve">i </w:delText>
        </w:r>
        <w:r w:rsidR="002967A0" w:rsidDel="00222517">
          <w:rPr>
            <w:rFonts w:ascii="Times New Roman" w:hAnsi="Times New Roman" w:cs="Times New Roman"/>
          </w:rPr>
          <w:delText xml:space="preserve"> = 0</w:delText>
        </w:r>
      </w:del>
      <w:r w:rsidR="002C5219">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0</w:t>
      </w:r>
      <w:del w:id="975" w:author="JOHN FIEBERG" w:date="2018-08-13T15:42:00Z">
        <w:r w:rsidR="002C5219" w:rsidDel="00C32731">
          <w:rPr>
            <w:rFonts w:ascii="Times New Roman" w:hAnsi="Times New Roman" w:cs="Times New Roman"/>
          </w:rPr>
          <w:delText>,</w:delText>
        </w:r>
        <w:r w:rsidR="002C5219" w:rsidRPr="00D85430" w:rsidDel="00C32731">
          <w:rPr>
            <w:rFonts w:ascii="Times New Roman" w:hAnsi="Times New Roman" w:cs="Times New Roman"/>
          </w:rPr>
          <w:delText xml:space="preserve"> </w:delText>
        </w:r>
        <w:r w:rsidR="008E2F2B" w:rsidDel="00C32731">
          <w:rPr>
            <w:rFonts w:ascii="Times New Roman" w:hAnsi="Times New Roman" w:cs="Times New Roman"/>
          </w:rPr>
          <w:delText>and</w:delText>
        </w:r>
        <w:r w:rsidR="00D70510" w:rsidDel="00C32731">
          <w:rPr>
            <w:rFonts w:ascii="Times New Roman" w:hAnsi="Times New Roman" w:cs="Times New Roman"/>
          </w:rPr>
          <w:delText xml:space="preserve"> trap specific</w:delText>
        </w:r>
        <w:r w:rsidR="008E2F2B" w:rsidDel="00C32731">
          <w:rPr>
            <w:rFonts w:ascii="Times New Roman" w:hAnsi="Times New Roman" w:cs="Times New Roman"/>
          </w:rPr>
          <w:delText xml:space="preserve"> recapture </w:delText>
        </w:r>
        <w:r w:rsidR="00D70510" w:rsidDel="00C32731">
          <w:rPr>
            <w:rFonts w:ascii="Times New Roman" w:hAnsi="Times New Roman" w:cs="Times New Roman"/>
          </w:rPr>
          <w:delText>probabilitie</w:delText>
        </w:r>
        <w:r w:rsidR="002C5219" w:rsidDel="00C32731">
          <w:rPr>
            <w:rFonts w:ascii="Times New Roman" w:hAnsi="Times New Roman" w:cs="Times New Roman"/>
          </w:rPr>
          <w:delText xml:space="preserve">s, </w:delText>
        </w:r>
        <m:oMath>
          <m:acc>
            <m:accPr>
              <m:ctrlPr>
                <w:rPr>
                  <w:rFonts w:ascii="Cambria Math" w:hAnsi="Cambria Math" w:cs="Times New Roman"/>
                </w:rPr>
              </m:ctrlPr>
            </m:accPr>
            <m:e>
              <m:r>
                <w:rPr>
                  <w:rFonts w:ascii="Cambria Math" w:hAnsi="Cambria Math" w:cs="Times New Roman"/>
                </w:rPr>
                <m:t>g</m:t>
              </m:r>
            </m:e>
          </m:acc>
        </m:oMath>
        <w:r w:rsidR="006174DD" w:rsidDel="00C32731">
          <w:rPr>
            <w:rFonts w:ascii="Times New Roman" w:hAnsi="Times New Roman" w:cs="Times New Roman"/>
            <w:vertAlign w:val="subscript"/>
          </w:rPr>
          <w:delText>bk</w:delText>
        </w:r>
      </w:del>
      <w:ins w:id="976" w:author="JOHN FIEBERG" w:date="2018-08-13T15:42:00Z">
        <w:r w:rsidR="00C32731">
          <w:rPr>
            <w:rFonts w:ascii="Times New Roman" w:hAnsi="Times New Roman" w:cs="Times New Roman"/>
          </w:rPr>
          <w:t xml:space="preserve"> and </w:t>
        </w:r>
        <w:proofErr w:type="spellStart"/>
        <w:r w:rsidR="00C32731">
          <w:rPr>
            <w:rFonts w:ascii="Times New Roman" w:hAnsi="Times New Roman" w:cs="Times New Roman"/>
          </w:rPr>
          <w:t>b</w:t>
        </w:r>
        <w:r w:rsidR="00C32731">
          <w:rPr>
            <w:rFonts w:ascii="Times New Roman" w:hAnsi="Times New Roman" w:cs="Times New Roman"/>
            <w:vertAlign w:val="subscript"/>
          </w:rPr>
          <w:t>k</w:t>
        </w:r>
      </w:ins>
      <w:proofErr w:type="spellEnd"/>
      <w:del w:id="977" w:author="JOHN FIEBERG" w:date="2018-08-13T15:42:00Z">
        <w:r w:rsidR="002C5219" w:rsidDel="00C32731">
          <w:rPr>
            <w:rFonts w:ascii="Times New Roman" w:hAnsi="Times New Roman" w:cs="Times New Roman"/>
          </w:rPr>
          <w:delText>,</w:delText>
        </w:r>
      </w:del>
      <w:ins w:id="978" w:author="JOHN FIEBERG" w:date="2018-08-13T15:48:00Z">
        <w:r w:rsidR="00B1311D">
          <w:rPr>
            <w:rFonts w:ascii="Times New Roman" w:hAnsi="Times New Roman" w:cs="Times New Roman"/>
          </w:rPr>
          <w:t>, respectively,</w:t>
        </w:r>
      </w:ins>
      <m:oMath>
        <m:r>
          <m:rPr>
            <m:sty m:val="p"/>
          </m:rPr>
          <w:rPr>
            <w:rFonts w:ascii="Cambria Math" w:hAnsi="Cambria Math" w:cs="Times New Roman"/>
          </w:rPr>
          <m:t xml:space="preserve"> </m:t>
        </m:r>
      </m:oMath>
      <w:ins w:id="979" w:author="JOHN FIEBERG" w:date="2018-08-13T15:42:00Z">
        <w:r w:rsidR="00C32731">
          <w:rPr>
            <w:rFonts w:ascii="Times New Roman" w:eastAsiaTheme="minorEastAsia" w:hAnsi="Times New Roman" w:cs="Times New Roman"/>
          </w:rPr>
          <w:t xml:space="preserve">for different </w:t>
        </w:r>
      </w:ins>
      <w:del w:id="980" w:author="JOHN FIEBERG" w:date="2018-08-13T15:42:00Z">
        <w:r w:rsidRPr="000748F7" w:rsidDel="00C32731">
          <w:rPr>
            <w:rFonts w:ascii="Times New Roman" w:hAnsi="Times New Roman" w:cs="Times New Roman"/>
          </w:rPr>
          <w:delText>versu</w:delText>
        </w:r>
      </w:del>
      <w:del w:id="981" w:author="JOHN FIEBERG" w:date="2018-08-13T15:43:00Z">
        <w:r w:rsidRPr="000748F7" w:rsidDel="00C32731">
          <w:rPr>
            <w:rFonts w:ascii="Times New Roman" w:hAnsi="Times New Roman" w:cs="Times New Roman"/>
          </w:rPr>
          <w:delText xml:space="preserve">s </w:delText>
        </w:r>
      </w:del>
      <w:r w:rsidRPr="000748F7">
        <w:rPr>
          <w:rFonts w:ascii="Times New Roman" w:hAnsi="Times New Roman" w:cs="Times New Roman"/>
        </w:rPr>
        <w:t>subsampling type</w:t>
      </w:r>
      <w:ins w:id="982" w:author="JOHN FIEBERG" w:date="2018-08-13T15:43:00Z">
        <w:r w:rsidR="00C32731">
          <w:rPr>
            <w:rFonts w:ascii="Times New Roman" w:hAnsi="Times New Roman" w:cs="Times New Roman"/>
          </w:rPr>
          <w:t>s</w:t>
        </w:r>
      </w:ins>
      <w:r w:rsidR="007E794B">
        <w:rPr>
          <w:rFonts w:ascii="Times New Roman" w:hAnsi="Times New Roman" w:cs="Times New Roman"/>
        </w:rPr>
        <w:t xml:space="preserve">, </w:t>
      </w:r>
      <w:r w:rsidR="008E2F2B">
        <w:rPr>
          <w:rFonts w:ascii="Times New Roman" w:hAnsi="Times New Roman" w:cs="Times New Roman"/>
        </w:rPr>
        <w:t xml:space="preserve">and </w:t>
      </w:r>
      <w:r w:rsidR="00B23100">
        <w:rPr>
          <w:rFonts w:ascii="Times New Roman" w:hAnsi="Times New Roman" w:cs="Times New Roman"/>
        </w:rPr>
        <w:t>scenario</w:t>
      </w:r>
      <w:ins w:id="983" w:author="JOHN FIEBERG" w:date="2018-08-13T15:43:00Z">
        <w:r w:rsidR="00C32731">
          <w:rPr>
            <w:rFonts w:ascii="Times New Roman" w:hAnsi="Times New Roman" w:cs="Times New Roman"/>
          </w:rPr>
          <w:t>s</w:t>
        </w:r>
      </w:ins>
      <w:r w:rsidR="00B23100">
        <w:rPr>
          <w:rFonts w:ascii="Times New Roman" w:hAnsi="Times New Roman" w:cs="Times New Roman"/>
        </w:rPr>
        <w:t xml:space="preserve"> </w:t>
      </w:r>
      <w:r w:rsidR="008E2F2B">
        <w:rPr>
          <w:rFonts w:ascii="Times New Roman" w:hAnsi="Times New Roman" w:cs="Times New Roman"/>
        </w:rPr>
        <w:t>using model g</w:t>
      </w:r>
      <w:r w:rsidR="008E2F2B" w:rsidRPr="000B197E">
        <w:rPr>
          <w:rFonts w:ascii="Times New Roman" w:hAnsi="Times New Roman" w:cs="Times New Roman"/>
          <w:vertAlign w:val="subscript"/>
        </w:rPr>
        <w:t>0</w:t>
      </w:r>
      <w:r w:rsidR="008E2F2B">
        <w:rPr>
          <w:rFonts w:ascii="Times New Roman" w:hAnsi="Times New Roman" w:cs="Times New Roman"/>
        </w:rPr>
        <w:t xml:space="preserve"> ~ b</w:t>
      </w:r>
      <w:r w:rsidR="008E2F2B" w:rsidRPr="000B197E">
        <w:rPr>
          <w:rFonts w:ascii="Times New Roman" w:hAnsi="Times New Roman" w:cs="Times New Roman"/>
          <w:vertAlign w:val="subscript"/>
        </w:rPr>
        <w:t>k</w:t>
      </w:r>
      <w:del w:id="984" w:author="JOHN FIEBERG" w:date="2018-08-13T15:42:00Z">
        <w:r w:rsidR="000B197E" w:rsidDel="00C32731">
          <w:rPr>
            <w:rFonts w:ascii="Times New Roman" w:hAnsi="Times New Roman" w:cs="Times New Roman"/>
            <w:vertAlign w:val="subscript"/>
          </w:rPr>
          <w:delText xml:space="preserve"> </w:delText>
        </w:r>
        <w:r w:rsidR="000B197E" w:rsidDel="00C32731">
          <w:rPr>
            <w:rFonts w:ascii="Times New Roman" w:hAnsi="Times New Roman" w:cs="Times New Roman"/>
          </w:rPr>
          <w:delText>on the logit scale</w:delText>
        </w:r>
      </w:del>
      <w:r w:rsidR="007E794B">
        <w:rPr>
          <w:rFonts w:ascii="Times New Roman" w:hAnsi="Times New Roman" w:cs="Times New Roman"/>
        </w:rPr>
        <w:t>.</w:t>
      </w:r>
      <w:ins w:id="985" w:author="JOHN FIEBERG" w:date="2018-08-13T15:48:00Z">
        <w:r w:rsidR="00B1311D" w:rsidRPr="00B1311D">
          <w:t xml:space="preserve"> </w:t>
        </w:r>
        <w:r w:rsidR="00B1311D" w:rsidRPr="00B1311D">
          <w:rPr>
            <w:rFonts w:ascii="Times New Roman" w:hAnsi="Times New Roman" w:cs="Times New Roman"/>
          </w:rPr>
          <w:t>Black horizontal line</w:t>
        </w:r>
        <w:r w:rsidR="00B1311D">
          <w:rPr>
            <w:rFonts w:ascii="Times New Roman" w:hAnsi="Times New Roman" w:cs="Times New Roman"/>
          </w:rPr>
          <w:t>s</w:t>
        </w:r>
        <w:r w:rsidR="00B1311D" w:rsidRPr="00B1311D">
          <w:rPr>
            <w:rFonts w:ascii="Times New Roman" w:hAnsi="Times New Roman" w:cs="Times New Roman"/>
          </w:rPr>
          <w:t xml:space="preserve"> indicate the parameter</w:t>
        </w:r>
        <w:r w:rsidR="005D1556">
          <w:rPr>
            <w:rFonts w:ascii="Times New Roman" w:hAnsi="Times New Roman" w:cs="Times New Roman"/>
          </w:rPr>
          <w:t xml:space="preserve"> values</w:t>
        </w:r>
        <w:r w:rsidR="00B1311D" w:rsidRPr="00B1311D">
          <w:rPr>
            <w:rFonts w:ascii="Times New Roman" w:hAnsi="Times New Roman" w:cs="Times New Roman"/>
          </w:rPr>
          <w:t xml:space="preserve"> used to simulate the data.</w:t>
        </w:r>
      </w:ins>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del w:id="986" w:author="JOHN FIEBERG" w:date="2018-08-13T15:50:00Z">
        <w:r w:rsidR="002D1F54" w:rsidDel="005D1556">
          <w:rPr>
            <w:rFonts w:ascii="Times New Roman" w:hAnsi="Times New Roman" w:cs="Times New Roman"/>
          </w:rPr>
          <w:delText xml:space="preserve"> Horizontal lines represent simulation </w:delText>
        </w:r>
        <w:r w:rsidR="000B197E" w:rsidDel="005D1556">
          <w:rPr>
            <w:rFonts w:ascii="Times New Roman" w:hAnsi="Times New Roman" w:cs="Times New Roman"/>
          </w:rPr>
          <w:delText>parameter values g</w:delText>
        </w:r>
        <w:r w:rsidR="000B197E" w:rsidDel="005D1556">
          <w:rPr>
            <w:rFonts w:ascii="Times New Roman" w:hAnsi="Times New Roman" w:cs="Times New Roman"/>
            <w:vertAlign w:val="subscript"/>
          </w:rPr>
          <w:delText xml:space="preserve">0 </w:delText>
        </w:r>
        <w:r w:rsidR="000B197E" w:rsidDel="005D1556">
          <w:rPr>
            <w:rFonts w:ascii="Times New Roman" w:hAnsi="Times New Roman" w:cs="Times New Roman"/>
          </w:rPr>
          <w:delText>= .5 and b = 1</w:delText>
        </w:r>
      </w:del>
      <w:del w:id="987" w:author="JOHN FIEBERG" w:date="2018-08-13T15:43:00Z">
        <w:r w:rsidR="000B197E" w:rsidDel="00C32731">
          <w:rPr>
            <w:rFonts w:ascii="Times New Roman" w:hAnsi="Times New Roman" w:cs="Times New Roman"/>
          </w:rPr>
          <w:delText xml:space="preserve">, as defined in Equation 3, </w:delTex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del>
      <w:del w:id="988" w:author="JOHN FIEBERG" w:date="2018-08-13T15:50:00Z">
        <w:r w:rsidR="002D1F54" w:rsidDel="005D1556">
          <w:rPr>
            <w:rFonts w:ascii="Times New Roman" w:hAnsi="Times New Roman" w:cs="Times New Roman"/>
          </w:rPr>
          <w:delText>.</w:delText>
        </w:r>
      </w:del>
      <w:r w:rsidR="007E794B">
        <w:rPr>
          <w:rFonts w:ascii="Times New Roman" w:hAnsi="Times New Roman" w:cs="Times New Roman"/>
        </w:rPr>
        <w:t xml:space="preserve"> </w:t>
      </w:r>
      <w:r w:rsidR="00D70510">
        <w:rPr>
          <w:rFonts w:ascii="Times New Roman" w:hAnsi="Times New Roman" w:cs="Times New Roman"/>
        </w:rPr>
        <w:t xml:space="preserve">Scenarios </w:t>
      </w:r>
      <w:r w:rsidR="007E794B">
        <w:rPr>
          <w:rFonts w:ascii="Times New Roman" w:hAnsi="Times New Roman" w:cs="Times New Roman"/>
        </w:rPr>
        <w:t xml:space="preserve">t2, t6 and t7 included a </w:t>
      </w:r>
      <w:r w:rsidR="005751F1">
        <w:rPr>
          <w:rFonts w:ascii="Times New Roman" w:hAnsi="Times New Roman" w:cs="Times New Roman"/>
        </w:rPr>
        <w:t xml:space="preserve">positive </w:t>
      </w:r>
      <w:r w:rsidR="007E794B">
        <w:rPr>
          <w:rFonts w:ascii="Times New Roman" w:hAnsi="Times New Roman" w:cs="Times New Roman"/>
        </w:rPr>
        <w:t xml:space="preserve">trap-specific </w:t>
      </w:r>
      <w:r w:rsidR="007E794B" w:rsidRPr="005751F1">
        <w:rPr>
          <w:rFonts w:ascii="Times New Roman" w:hAnsi="Times New Roman" w:cs="Times New Roman"/>
        </w:rPr>
        <w:t>behavioral effect (increased likeliho</w:t>
      </w:r>
      <w:r w:rsidR="007E794B" w:rsidRPr="00734679">
        <w:rPr>
          <w:rFonts w:ascii="Times New Roman" w:hAnsi="Times New Roman" w:cs="Times New Roman"/>
        </w:rPr>
        <w:t>od of capture at a specific trap after initial capture at that trap)</w:t>
      </w:r>
      <w:r w:rsidR="007E794B" w:rsidRPr="005751F1">
        <w:rPr>
          <w:rFonts w:ascii="Times New Roman" w:hAnsi="Times New Roman" w:cs="Times New Roman"/>
        </w:rPr>
        <w:t>.</w:t>
      </w:r>
      <w:r w:rsidR="00D70510">
        <w:rPr>
          <w:rFonts w:ascii="Times New Roman" w:hAnsi="Times New Roman" w:cs="Times New Roman"/>
        </w:rPr>
        <w:t xml:space="preserve"> </w:t>
      </w:r>
      <w:r w:rsidR="00B23100">
        <w:rPr>
          <w:rFonts w:ascii="Times New Roman" w:hAnsi="Times New Roman" w:cs="Times New Roman"/>
          <w:noProof/>
        </w:rPr>
        <w:t>All simulations included 30 individuals over 6 trapping periods.</w:t>
      </w:r>
      <w:r w:rsidR="00456A15" w:rsidRPr="00456A15">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1F396A">
        <w:rPr>
          <w:rFonts w:ascii="Times New Roman" w:hAnsi="Times New Roman" w:cs="Times New Roman"/>
          <w:noProof/>
        </w:rPr>
        <w:t xml:space="preserve"> </w:t>
      </w:r>
      <w:r w:rsidR="001F396A">
        <w:rPr>
          <w:rFonts w:ascii="Times New Roman" w:hAnsi="Times New Roman" w:cs="Times New Roman"/>
        </w:rPr>
        <w:t>Scenario t2 did not include redundancy</w:t>
      </w:r>
      <w:r w:rsidR="001F396A" w:rsidRPr="00D70510">
        <w:rPr>
          <w:rFonts w:ascii="Times New Roman" w:hAnsi="Times New Roman" w:cs="Times New Roman"/>
        </w:rPr>
        <w:t xml:space="preserve"> </w:t>
      </w:r>
      <w:r w:rsidR="001F396A">
        <w:rPr>
          <w:rFonts w:ascii="Times New Roman" w:hAnsi="Times New Roman" w:cs="Times New Roman"/>
        </w:rPr>
        <w:t>in sample deposition and did not exceed 550 samples deposited over 6 sampling periods in any simulation.</w:t>
      </w:r>
    </w:p>
    <w:p w14:paraId="3E9637E2" w14:textId="46253945" w:rsidR="008F2518" w:rsidRPr="00445422" w:rsidRDefault="002D1F54" w:rsidP="000066AC">
      <w:r>
        <w:rPr>
          <w:noProof/>
        </w:rPr>
        <w:lastRenderedPageBreak/>
        <w:drawing>
          <wp:inline distT="0" distB="0" distL="0" distR="0" wp14:anchorId="2CE3A003" wp14:editId="75A67F1B">
            <wp:extent cx="6619875" cy="6619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6619909" cy="6619909"/>
                    </a:xfrm>
                    <a:prstGeom prst="rect">
                      <a:avLst/>
                    </a:prstGeom>
                    <a:noFill/>
                    <a:ln>
                      <a:noFill/>
                    </a:ln>
                    <a:extLst>
                      <a:ext uri="{53640926-AAD7-44D8-BBD7-CCE9431645EC}">
                        <a14:shadowObscured xmlns:a14="http://schemas.microsoft.com/office/drawing/2010/main"/>
                      </a:ext>
                    </a:extLst>
                  </pic:spPr>
                </pic:pic>
              </a:graphicData>
            </a:graphic>
          </wp:inline>
        </w:drawing>
      </w:r>
    </w:p>
    <w:sectPr w:rsidR="008F2518" w:rsidRPr="00445422"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en Noyce" w:date="2018-07-06T17:12:00Z" w:initials="KN">
    <w:p w14:paraId="4BE16B72" w14:textId="77777777" w:rsidR="001C6DB0" w:rsidRDefault="001C6DB0">
      <w:pPr>
        <w:pStyle w:val="CommentText"/>
      </w:pPr>
      <w:r>
        <w:rPr>
          <w:rStyle w:val="CommentReference"/>
        </w:rPr>
        <w:annotationRef/>
      </w:r>
      <w:r>
        <w:t>I don't know what format they want this, but you should indicate that I am now retired.</w:t>
      </w:r>
    </w:p>
  </w:comment>
  <w:comment w:id="1" w:author="Nick Gondek" w:date="2018-07-23T17:39:00Z" w:initials="NG">
    <w:p w14:paraId="21E3DF44" w14:textId="77777777" w:rsidR="001C6DB0" w:rsidRDefault="001C6DB0">
      <w:pPr>
        <w:pStyle w:val="CommentText"/>
      </w:pPr>
      <w:r>
        <w:rPr>
          <w:rStyle w:val="CommentReference"/>
        </w:rPr>
        <w:annotationRef/>
      </w:r>
      <w:r>
        <w:t>I’m not quite sure either – unfortunately, Wildlife Biology’s author guidelines are pretty brief and make no mention of it. (</w:t>
      </w:r>
      <w:r w:rsidRPr="00ED00D7">
        <w:t>http://www.wildlifebiology.org/authors/author-guidelines</w:t>
      </w:r>
      <w:r>
        <w:t>)</w:t>
      </w:r>
    </w:p>
  </w:comment>
  <w:comment w:id="2" w:author="JOHN FIEBERG" w:date="2018-07-25T08:46:00Z" w:initials="JF">
    <w:p w14:paraId="6E30DB19" w14:textId="3FDF7898" w:rsidR="001C6DB0" w:rsidRDefault="001C6DB0">
      <w:pPr>
        <w:pStyle w:val="CommentText"/>
      </w:pPr>
      <w:r>
        <w:rPr>
          <w:rStyle w:val="CommentReference"/>
        </w:rPr>
        <w:annotationRef/>
      </w:r>
      <w:r>
        <w:t>Not sure how best to do this, but this is probably sufficient for now (the journal will let us know if they want a different format).  And, perhaps Dave will have a suggestion.</w:t>
      </w:r>
    </w:p>
  </w:comment>
  <w:comment w:id="5" w:author="Dave Garshelis" w:date="2018-08-18T08:01:00Z" w:initials="DG">
    <w:p w14:paraId="24BB3B1D" w14:textId="43AB4B67" w:rsidR="001C6DB0" w:rsidRDefault="001C6DB0">
      <w:pPr>
        <w:pStyle w:val="CommentText"/>
      </w:pPr>
      <w:r>
        <w:rPr>
          <w:rStyle w:val="CommentReference"/>
        </w:rPr>
        <w:annotationRef/>
      </w:r>
      <w:r>
        <w:t>I commonly see the use of the term “wildlife manager” – but in reality, managers don’t do research.</w:t>
      </w:r>
    </w:p>
  </w:comment>
  <w:comment w:id="36" w:author="Dave Garshelis" w:date="2018-08-14T11:52:00Z" w:initials="GDL(">
    <w:p w14:paraId="3FAF4E25" w14:textId="68D2A761" w:rsidR="001C6DB0" w:rsidRDefault="001C6DB0">
      <w:pPr>
        <w:pStyle w:val="CommentText"/>
      </w:pPr>
      <w:r>
        <w:rPr>
          <w:rStyle w:val="CommentReference"/>
        </w:rPr>
        <w:annotationRef/>
      </w:r>
      <w:r>
        <w:t xml:space="preserve">I would not call this an ad hoc method.  In fact, telemetry provides many more “capture” points than the captures in SECR.  </w:t>
      </w:r>
    </w:p>
  </w:comment>
  <w:comment w:id="44" w:author="Dave Garshelis" w:date="2018-08-14T11:58:00Z" w:initials="GDL(">
    <w:p w14:paraId="5663F8B4" w14:textId="1E3CFDAE" w:rsidR="001C6DB0" w:rsidRDefault="001C6DB0">
      <w:pPr>
        <w:pStyle w:val="CommentText"/>
      </w:pPr>
      <w:r>
        <w:rPr>
          <w:rStyle w:val="CommentReference"/>
        </w:rPr>
        <w:annotationRef/>
      </w:r>
      <w:r>
        <w:t>I don’t think we should be comparing the value of SECR with telemetry-based estimates, other than how it works (i.e., not the reliability, which I’ve come to doubt).</w:t>
      </w:r>
    </w:p>
  </w:comment>
  <w:comment w:id="115" w:author="JOHN FIEBERG" w:date="2018-07-06T17:12:00Z" w:initials="JF">
    <w:p w14:paraId="3DF8E7EE" w14:textId="77777777" w:rsidR="001C6DB0" w:rsidRDefault="001C6DB0" w:rsidP="008939FB">
      <w:pPr>
        <w:pStyle w:val="CommentText"/>
      </w:pPr>
      <w:r>
        <w:rPr>
          <w:rStyle w:val="CommentReference"/>
        </w:rPr>
        <w:annotationRef/>
      </w:r>
      <w:r>
        <w:t>We may want to include one or more references post-2008.  Dave may be able to help here.</w:t>
      </w:r>
    </w:p>
  </w:comment>
  <w:comment w:id="144" w:author="Dave Garshelis" w:date="2018-08-18T08:58:00Z" w:initials="DG">
    <w:p w14:paraId="48916797" w14:textId="694CF0E1" w:rsidR="001C6DB0" w:rsidRDefault="001C6DB0">
      <w:pPr>
        <w:pStyle w:val="CommentText"/>
      </w:pPr>
      <w:r>
        <w:rPr>
          <w:rStyle w:val="CommentReference"/>
        </w:rPr>
        <w:annotationRef/>
      </w:r>
      <w:r>
        <w:t xml:space="preserve">These 2 sentences are not logical.  One says samples from several traps in same trapping period.  The next is about multiple samples at same </w:t>
      </w:r>
      <w:proofErr w:type="spellStart"/>
      <w:r>
        <w:t>trapsite</w:t>
      </w:r>
      <w:proofErr w:type="spellEnd"/>
      <w:r>
        <w:t xml:space="preserve">.  Even SECR doesn’t use multiple samples at same </w:t>
      </w:r>
      <w:proofErr w:type="spellStart"/>
      <w:r>
        <w:t>trapsite</w:t>
      </w:r>
      <w:proofErr w:type="spellEnd"/>
      <w:r>
        <w:t xml:space="preserve"> from same sampling period.</w:t>
      </w:r>
    </w:p>
  </w:comment>
  <w:comment w:id="178" w:author="Dave Garshelis [2]" w:date="2018-11-02T11:36:00Z" w:initials="GDL(">
    <w:p w14:paraId="44D852D0" w14:textId="4B675500" w:rsidR="001C6DB0" w:rsidRDefault="001C6DB0">
      <w:pPr>
        <w:pStyle w:val="CommentText"/>
      </w:pPr>
      <w:r>
        <w:rPr>
          <w:rStyle w:val="CommentReference"/>
        </w:rPr>
        <w:annotationRef/>
      </w:r>
      <w:r>
        <w:t>I explained this further in the discussion, as it’s not actually as intuitive as I once thought.  For example if there was just a single bear on the grid, then a bunch of hair at one site-session is all redundant, and so it doesn’t matter that it is sampled less.  The issue of concern is really that sites with lots of hair have more bears than sites with less hair.  I’m not sure if that explanation needs to be posed here.</w:t>
      </w:r>
    </w:p>
  </w:comment>
  <w:comment w:id="213" w:author="Dave Garshelis [4]" w:date="2018-11-02T13:56:00Z" w:initials="GDL(">
    <w:p w14:paraId="560F2858" w14:textId="5A5F5282" w:rsidR="001C6DB0" w:rsidRDefault="001C6DB0">
      <w:pPr>
        <w:pStyle w:val="CommentText"/>
      </w:pPr>
      <w:r>
        <w:rPr>
          <w:rStyle w:val="CommentReference"/>
        </w:rPr>
        <w:annotationRef/>
      </w:r>
      <w:r>
        <w:t>See my comments about this at the end</w:t>
      </w:r>
      <w:r w:rsidR="00AE7FB9">
        <w:t>.  I don’t really know how to deal with these.</w:t>
      </w:r>
      <w:r w:rsidR="00842711">
        <w:t xml:space="preserve">  If one of these guys is a reviewer, they may think we shorted their work in some way.</w:t>
      </w:r>
    </w:p>
  </w:comment>
  <w:comment w:id="229" w:author="Dave Garshelis" w:date="2018-08-19T09:34:00Z" w:initials="DG">
    <w:p w14:paraId="6BAC5698" w14:textId="37E0D566" w:rsidR="001C6DB0" w:rsidRDefault="001C6DB0">
      <w:pPr>
        <w:pStyle w:val="CommentText"/>
      </w:pPr>
      <w:r>
        <w:rPr>
          <w:rStyle w:val="CommentReference"/>
        </w:rPr>
        <w:annotationRef/>
      </w:r>
      <w:r>
        <w:t>What does this say?</w:t>
      </w:r>
    </w:p>
  </w:comment>
  <w:comment w:id="240" w:author="JOHN FIEBERG" w:date="2018-07-06T17:12:00Z" w:initials="JF">
    <w:p w14:paraId="710128E5" w14:textId="77777777" w:rsidR="001C6DB0" w:rsidRDefault="001C6DB0" w:rsidP="008939FB">
      <w:pPr>
        <w:pStyle w:val="CommentText"/>
      </w:pPr>
      <w:r>
        <w:rPr>
          <w:rStyle w:val="CommentReference"/>
        </w:rPr>
        <w:annotationRef/>
      </w:r>
      <w:r>
        <w:t>We will want to include a study area section pertinent to the black bear data.  Dave and Karen should be able to help put that together.</w:t>
      </w:r>
    </w:p>
  </w:comment>
  <w:comment w:id="400" w:author="Dave Garshelis" w:date="2018-10-30T13:25:00Z" w:initials="GDL(">
    <w:p w14:paraId="5735E94B" w14:textId="322D8A08" w:rsidR="001C6DB0" w:rsidRDefault="001C6DB0">
      <w:pPr>
        <w:pStyle w:val="CommentText"/>
      </w:pPr>
      <w:r>
        <w:rPr>
          <w:rStyle w:val="CommentReference"/>
        </w:rPr>
        <w:annotationRef/>
      </w:r>
      <w:r>
        <w:t>I included here only the numbers that seemed to be necessary in Methods.  All other numbers about how many samples are now in Results.</w:t>
      </w:r>
    </w:p>
  </w:comment>
  <w:comment w:id="416" w:author="Karen Noyce" w:date="2018-07-06T17:12:00Z" w:initials="KN">
    <w:p w14:paraId="29D81F66" w14:textId="77777777" w:rsidR="001C6DB0" w:rsidRDefault="001C6DB0">
      <w:pPr>
        <w:pStyle w:val="CommentText"/>
      </w:pPr>
      <w:r>
        <w:rPr>
          <w:rStyle w:val="CommentReference"/>
        </w:rPr>
        <w:annotationRef/>
      </w:r>
      <w:r>
        <w:rPr>
          <w:rFonts w:ascii="Times New Roman" w:hAnsi="Times New Roman" w:cs="Times New Roman"/>
        </w:rPr>
        <w:t xml:space="preserve">Dave should choose the ref here </w:t>
      </w:r>
      <w:r>
        <w:rPr>
          <w:rStyle w:val="CommentReference"/>
        </w:rPr>
        <w:annotationRef/>
      </w:r>
    </w:p>
  </w:comment>
  <w:comment w:id="445" w:author="Dave Garshelis [5]" w:date="2018-11-02T11:28:00Z" w:initials="GDL(">
    <w:p w14:paraId="276223AC" w14:textId="37BB9ACC" w:rsidR="001C6DB0" w:rsidRDefault="001C6DB0">
      <w:pPr>
        <w:pStyle w:val="CommentText"/>
      </w:pPr>
      <w:r>
        <w:rPr>
          <w:rStyle w:val="CommentReference"/>
        </w:rPr>
        <w:annotationRef/>
      </w:r>
      <w:r>
        <w:t>Somewhere we need to list all the variables that we didn’t investigate, like bear density, trap density, sex differences …</w:t>
      </w:r>
    </w:p>
  </w:comment>
  <w:comment w:id="446" w:author="Dave Garshelis" w:date="2018-10-30T15:22:00Z" w:initials="GDL(">
    <w:p w14:paraId="1EBD4D41" w14:textId="5030740C" w:rsidR="001C6DB0" w:rsidRDefault="001C6DB0">
      <w:pPr>
        <w:pStyle w:val="CommentText"/>
      </w:pPr>
      <w:r>
        <w:rPr>
          <w:rStyle w:val="CommentReference"/>
        </w:rPr>
        <w:annotationRef/>
      </w:r>
      <w:r>
        <w:t>Can’t cite Fig 4 before Figs 1</w:t>
      </w:r>
      <w:proofErr w:type="gramStart"/>
      <w:r>
        <w:t>,2,3</w:t>
      </w:r>
      <w:proofErr w:type="gramEnd"/>
    </w:p>
  </w:comment>
  <w:comment w:id="447" w:author="Dave Garshelis" w:date="2018-11-01T11:33:00Z" w:initials="GDL(">
    <w:p w14:paraId="00BBBEA2" w14:textId="549F56F2" w:rsidR="001C6DB0" w:rsidRDefault="001C6DB0">
      <w:pPr>
        <w:pStyle w:val="CommentText"/>
      </w:pPr>
      <w:r>
        <w:rPr>
          <w:rStyle w:val="CommentReference"/>
        </w:rPr>
        <w:annotationRef/>
      </w:r>
      <w:r>
        <w:t>Not differentiated to sex</w:t>
      </w:r>
    </w:p>
  </w:comment>
  <w:comment w:id="448" w:author="Dave Garshelis" w:date="2018-11-01T11:34:00Z" w:initials="GDL(">
    <w:p w14:paraId="2F2DD730" w14:textId="6E0D9C44" w:rsidR="001C6DB0" w:rsidRDefault="001C6DB0">
      <w:pPr>
        <w:pStyle w:val="CommentText"/>
      </w:pPr>
      <w:r>
        <w:rPr>
          <w:rStyle w:val="CommentReference"/>
        </w:rPr>
        <w:annotationRef/>
      </w:r>
      <w:r>
        <w:t>I think some would wonder why this is not the same as the empirical design.  In reality the “spacing” is not a real thing on a computer, except as how it relates to the simulated bears’ home ranges.</w:t>
      </w:r>
    </w:p>
  </w:comment>
  <w:comment w:id="449" w:author="Dave Garshelis" w:date="2018-10-30T13:29:00Z" w:initials="GDL(">
    <w:p w14:paraId="3EF484EA" w14:textId="319EC971" w:rsidR="001C6DB0" w:rsidRDefault="001C6DB0">
      <w:pPr>
        <w:pStyle w:val="CommentText"/>
      </w:pPr>
      <w:r>
        <w:rPr>
          <w:rStyle w:val="CommentReference"/>
        </w:rPr>
        <w:annotationRef/>
      </w:r>
      <w:r>
        <w:t>Not sure this makes sense since in the empirical dataset there were 121 traps over 315 km2.  The “non-buffered” part is not obvious.</w:t>
      </w:r>
    </w:p>
  </w:comment>
  <w:comment w:id="450" w:author="Dave Garshelis" w:date="2018-11-01T11:37:00Z" w:initials="GDL(">
    <w:p w14:paraId="33799EDA" w14:textId="2AC69F52" w:rsidR="001C6DB0" w:rsidRDefault="001C6DB0">
      <w:pPr>
        <w:pStyle w:val="CommentText"/>
      </w:pPr>
      <w:r>
        <w:rPr>
          <w:rStyle w:val="CommentReference"/>
        </w:rPr>
        <w:annotationRef/>
      </w:r>
      <w:r>
        <w:t>It is not clear to me whether any of the results of the empirical study were used to derive these values, or if not, how they were derived</w:t>
      </w:r>
    </w:p>
  </w:comment>
  <w:comment w:id="451" w:author="Dave Garshelis [6]" w:date="2018-11-02T13:57:00Z" w:initials="GDL(">
    <w:p w14:paraId="3E2A95D9" w14:textId="4A4FF9B3" w:rsidR="001C6DB0" w:rsidRDefault="001C6DB0">
      <w:pPr>
        <w:pStyle w:val="CommentText"/>
      </w:pPr>
      <w:r>
        <w:rPr>
          <w:rStyle w:val="CommentReference"/>
        </w:rPr>
        <w:annotationRef/>
      </w:r>
      <w:r>
        <w:t>It is not clear to me whether this is what the empirical data show</w:t>
      </w:r>
    </w:p>
  </w:comment>
  <w:comment w:id="454" w:author="Dave Garshelis" w:date="2018-10-30T13:52:00Z" w:initials="GDL(">
    <w:p w14:paraId="2DCA29D8" w14:textId="3C710C82" w:rsidR="001C6DB0" w:rsidRDefault="001C6DB0">
      <w:pPr>
        <w:pStyle w:val="CommentText"/>
      </w:pPr>
      <w:r>
        <w:rPr>
          <w:rStyle w:val="CommentReference"/>
        </w:rPr>
        <w:annotationRef/>
      </w:r>
      <w:r>
        <w:t>We need to clarify that we are still dealing with “clusters” and not “barbs” as the sample unit – correct?  We are ignoring individual barbs and also assuming that all visits yield a hair sample, with sufficient DNA to be genotyped. I wrote this below.</w:t>
      </w:r>
    </w:p>
  </w:comment>
  <w:comment w:id="457" w:author="Dave Garshelis" w:date="2018-10-30T13:45:00Z" w:initials="GDL(">
    <w:p w14:paraId="22432825" w14:textId="0F83253B" w:rsidR="001C6DB0" w:rsidRDefault="001C6DB0">
      <w:pPr>
        <w:pStyle w:val="CommentText"/>
      </w:pPr>
      <w:r>
        <w:rPr>
          <w:rStyle w:val="CommentReference"/>
        </w:rPr>
        <w:annotationRef/>
      </w:r>
      <w:r>
        <w:t>As opposed to the Actual subsampling that we did</w:t>
      </w:r>
    </w:p>
  </w:comment>
  <w:comment w:id="458" w:author="Dave Garshelis" w:date="2018-10-30T13:39:00Z" w:initials="GDL(">
    <w:p w14:paraId="62C6334B" w14:textId="5C68BDE1" w:rsidR="001C6DB0" w:rsidRDefault="001C6DB0">
      <w:pPr>
        <w:pStyle w:val="CommentText"/>
      </w:pPr>
      <w:r>
        <w:rPr>
          <w:rStyle w:val="CommentReference"/>
        </w:rPr>
        <w:annotationRef/>
      </w:r>
      <w:r>
        <w:t>I wonder if this should be called “site-preferred” – otherwise the acronym should be SSP</w:t>
      </w:r>
    </w:p>
  </w:comment>
  <w:comment w:id="459" w:author="Dave Garshelis" w:date="2018-10-30T15:40:00Z" w:initials="GDL(">
    <w:p w14:paraId="4740387C" w14:textId="25BFECE2" w:rsidR="001C6DB0" w:rsidRDefault="001C6DB0">
      <w:pPr>
        <w:pStyle w:val="CommentText"/>
      </w:pPr>
      <w:r>
        <w:rPr>
          <w:rStyle w:val="CommentReference"/>
        </w:rPr>
        <w:annotationRef/>
      </w:r>
      <w:r>
        <w:t>This is where it becomes confusing: we did SPR sampling to get the genetic results; and then did SPR sampling of that data.  Someone might ask why we didn’t remove the 377 samples that were originally chosen as site-session representatives when performing this simulation analysis.</w:t>
      </w:r>
    </w:p>
  </w:comment>
  <w:comment w:id="489" w:author="Dave Garshelis [7]" w:date="2018-11-01T19:43:00Z" w:initials="GDL(">
    <w:p w14:paraId="7DF56A3E" w14:textId="7209082C" w:rsidR="001C6DB0" w:rsidRDefault="001C6DB0">
      <w:pPr>
        <w:pStyle w:val="CommentText"/>
      </w:pPr>
      <w:r>
        <w:rPr>
          <w:rStyle w:val="CommentReference"/>
        </w:rPr>
        <w:annotationRef/>
      </w:r>
      <w:r>
        <w:t xml:space="preserve">Was this really an assumption of the simulation – or was it that a bear that contacted a hair snare left just a single “sample” (whatever that might be)?  I don’t really know, but this needs to be specified.  I think the simulation simply equates a barb with a cluster.  In reality, the clusters surely included &gt;1 bear in many cases, so by using cluster as the sample unit, we were already subsampling.  </w:t>
      </w:r>
    </w:p>
  </w:comment>
  <w:comment w:id="536" w:author="Dave Garshelis" w:date="2018-11-01T12:47:00Z" w:initials="GDL(">
    <w:p w14:paraId="512CC4FE" w14:textId="600C4CB0" w:rsidR="001C6DB0" w:rsidRDefault="001C6DB0">
      <w:pPr>
        <w:pStyle w:val="CommentText"/>
      </w:pPr>
      <w:r>
        <w:rPr>
          <w:rStyle w:val="CommentReference"/>
        </w:rPr>
        <w:annotationRef/>
      </w:r>
      <w:r>
        <w:t>I am worried about whether this finding is really true.  I haven’t looked at how many genotyped samples actually came from the same site-session units, but I doubt we ever had 11.  Certainly no individual bear appeared 11 times at a site-session (I should say that it may have, but since we didn’t analyze all barbs, no less all clusters, we can’t know this).</w:t>
      </w:r>
    </w:p>
  </w:comment>
  <w:comment w:id="558" w:author="Dave Garshelis [8]" w:date="2018-11-01T20:07:00Z" w:initials="GDL(">
    <w:p w14:paraId="3EA2CAD5" w14:textId="2F6AF735" w:rsidR="001C6DB0" w:rsidRDefault="001C6DB0">
      <w:pPr>
        <w:pStyle w:val="CommentText"/>
      </w:pPr>
      <w:r>
        <w:rPr>
          <w:rStyle w:val="CommentReference"/>
        </w:rPr>
        <w:annotationRef/>
      </w:r>
      <w:r>
        <w:t>Can’t we say whether there really was a behavioral response, based on the empirical data?  It would be really nice to know that.  Also, was it positive or negative?  (I assume the former)</w:t>
      </w:r>
    </w:p>
  </w:comment>
  <w:comment w:id="559" w:author="Dave Garshelis [9]" w:date="2018-11-02T13:46:00Z" w:initials="GDL(">
    <w:p w14:paraId="72D4FD7D" w14:textId="48AFE461" w:rsidR="001C6DB0" w:rsidRDefault="001C6DB0">
      <w:pPr>
        <w:pStyle w:val="CommentText"/>
      </w:pPr>
      <w:r>
        <w:rPr>
          <w:rStyle w:val="CommentReference"/>
        </w:rPr>
        <w:annotationRef/>
      </w:r>
      <w:r>
        <w:t>But why is it that in t1 and t8 there is an overestimate?  I wonder if we need to explain this (and also whether it occurred less with the larger sample sizes.)</w:t>
      </w:r>
    </w:p>
  </w:comment>
  <w:comment w:id="560" w:author="Dave Garshelis [10]" w:date="2018-11-02T11:25:00Z" w:initials="GDL(">
    <w:p w14:paraId="1BD6F1D4" w14:textId="78A92768" w:rsidR="001C6DB0" w:rsidRDefault="001C6DB0">
      <w:pPr>
        <w:pStyle w:val="CommentText"/>
      </w:pPr>
      <w:r>
        <w:rPr>
          <w:rStyle w:val="CommentReference"/>
        </w:rPr>
        <w:annotationRef/>
      </w:r>
      <w:r>
        <w:t>I wonder: do we want all cases of “sampling” to be “subsampling”?</w:t>
      </w:r>
    </w:p>
  </w:comment>
  <w:comment w:id="575" w:author="Dave Garshelis [11]" w:date="2018-11-02T13:09:00Z" w:initials="GDL(">
    <w:p w14:paraId="7AC4D0A4" w14:textId="104E425F" w:rsidR="001C6DB0" w:rsidRDefault="001C6DB0">
      <w:pPr>
        <w:pStyle w:val="CommentText"/>
      </w:pPr>
      <w:r>
        <w:rPr>
          <w:rStyle w:val="CommentReference"/>
        </w:rPr>
        <w:annotationRef/>
      </w:r>
      <w:r>
        <w:t>This is the closest thing to</w:t>
      </w:r>
      <w:r w:rsidR="00842711">
        <w:t xml:space="preserve"> our results in terms of a test of empirical data.</w:t>
      </w:r>
    </w:p>
  </w:comment>
  <w:comment w:id="584" w:author="Dave Garshelis [3]" w:date="2018-11-02T14:42:00Z" w:initials="GDL(">
    <w:p w14:paraId="328463A5" w14:textId="39C25B8E" w:rsidR="00AE7FB9" w:rsidRDefault="00AE7FB9">
      <w:pPr>
        <w:pStyle w:val="CommentText"/>
      </w:pPr>
      <w:r>
        <w:rPr>
          <w:rStyle w:val="CommentReference"/>
        </w:rPr>
        <w:annotationRef/>
      </w:r>
      <w:r>
        <w:t xml:space="preserve">I’m not sure if this is the best we can say about this.  Suppose he is a reviewer – what would he say?  </w:t>
      </w:r>
    </w:p>
  </w:comment>
  <w:comment w:id="614" w:author="Dave Garshelis" w:date="2018-11-01T12:25:00Z" w:initials="GDL(">
    <w:p w14:paraId="04F52852" w14:textId="4E880CF3" w:rsidR="001C6DB0" w:rsidRDefault="001C6DB0">
      <w:pPr>
        <w:pStyle w:val="CommentText"/>
      </w:pPr>
      <w:r>
        <w:rPr>
          <w:rStyle w:val="CommentReference"/>
        </w:rPr>
        <w:annotationRef/>
      </w:r>
      <w:r>
        <w:t>It is unclear whether we’ve shown which is more often the case in our empirical data.  Also, which was the case in the simulated data?</w:t>
      </w:r>
    </w:p>
  </w:comment>
  <w:comment w:id="622" w:author="Dave Garshelis" w:date="2018-10-30T16:00:00Z" w:initials="GDL(">
    <w:p w14:paraId="629CA498" w14:textId="77777777" w:rsidR="001C6DB0" w:rsidRDefault="001C6DB0" w:rsidP="00FD36FF">
      <w:pPr>
        <w:pStyle w:val="CommentText"/>
      </w:pPr>
      <w:r>
        <w:rPr>
          <w:rStyle w:val="CommentReference"/>
        </w:rPr>
        <w:annotationRef/>
      </w:r>
      <w:r>
        <w:t>I threw this in to highlight the point that if we could assume that 30 samples at 1 site represents many independent visits, it would not actually be “redundant”.</w:t>
      </w:r>
    </w:p>
  </w:comment>
  <w:comment w:id="631" w:author="Dave Garshelis [12]" w:date="2018-11-02T12:34:00Z" w:initials="GDL(">
    <w:p w14:paraId="6BBEFD33" w14:textId="308C54CB" w:rsidR="001C6DB0" w:rsidRDefault="001C6DB0">
      <w:pPr>
        <w:pStyle w:val="CommentText"/>
      </w:pPr>
      <w:r>
        <w:rPr>
          <w:rStyle w:val="CommentReference"/>
        </w:rPr>
        <w:annotationRef/>
      </w:r>
      <w:r>
        <w:t>Not sure we have room for another figure, but maybe at least in supplement?  I would like to add a photo of a bear standing, looking at the bait, to show (a) they made repeated efforts, even though hardly ever rewarded, and (b) to lighten up the figures with something that a bear biologist is interested in (!)</w:t>
      </w:r>
    </w:p>
  </w:comment>
  <w:comment w:id="660" w:author="Dave Garshelis [13]" w:date="2018-11-01T20:10:00Z" w:initials="GDL(">
    <w:p w14:paraId="681B718B" w14:textId="1B3F90F2" w:rsidR="001C6DB0" w:rsidRDefault="001C6DB0">
      <w:pPr>
        <w:pStyle w:val="CommentText"/>
      </w:pPr>
      <w:r>
        <w:rPr>
          <w:rStyle w:val="CommentReference"/>
        </w:rPr>
        <w:annotationRef/>
      </w:r>
      <w:r>
        <w:t>Where does it say that heterogeneity was clearly true in the empirical data (maybe I just missed it)?</w:t>
      </w:r>
    </w:p>
  </w:comment>
  <w:comment w:id="703" w:author="Dave Garshelis" w:date="2018-11-01T12:30:00Z" w:initials="GDL(">
    <w:p w14:paraId="56D89EEF" w14:textId="25E7F18F" w:rsidR="001C6DB0" w:rsidRDefault="001C6DB0">
      <w:pPr>
        <w:pStyle w:val="CommentText"/>
      </w:pPr>
      <w:r>
        <w:rPr>
          <w:rStyle w:val="CommentReference"/>
        </w:rPr>
        <w:annotationRef/>
      </w:r>
      <w:r>
        <w:t>We could cite all the papers already cited in the intro here – let’s just not cite any.</w:t>
      </w:r>
    </w:p>
  </w:comment>
  <w:comment w:id="705" w:author="Dave Garshelis" w:date="2018-11-01T12:32:00Z" w:initials="GDL(">
    <w:p w14:paraId="57EFB96B" w14:textId="6F82BAF6" w:rsidR="001C6DB0" w:rsidRDefault="001C6DB0">
      <w:pPr>
        <w:pStyle w:val="CommentText"/>
      </w:pPr>
      <w:r>
        <w:rPr>
          <w:rStyle w:val="CommentReference"/>
        </w:rPr>
        <w:annotationRef/>
      </w:r>
      <w:r>
        <w:t>Don’t you mean that N is biased low?  I don’t get this.</w:t>
      </w:r>
    </w:p>
  </w:comment>
  <w:comment w:id="706" w:author="Dave Garshelis [14]" w:date="2018-11-01T20:19:00Z" w:initials="GDL(">
    <w:p w14:paraId="4AD96C92" w14:textId="6794681A" w:rsidR="001C6DB0" w:rsidRDefault="001C6DB0">
      <w:pPr>
        <w:pStyle w:val="CommentText"/>
      </w:pPr>
      <w:r>
        <w:rPr>
          <w:rStyle w:val="CommentReference"/>
        </w:rPr>
        <w:annotationRef/>
      </w:r>
      <w:r>
        <w:t xml:space="preserve">This needs to be corrected.  </w:t>
      </w:r>
    </w:p>
  </w:comment>
  <w:comment w:id="736" w:author="Dave Garshelis [15]" w:date="2018-11-01T20:37:00Z" w:initials="GDL(">
    <w:p w14:paraId="5A4EC207" w14:textId="4152ED68" w:rsidR="001C6DB0" w:rsidRDefault="001C6DB0">
      <w:pPr>
        <w:pStyle w:val="CommentText"/>
      </w:pPr>
      <w:r>
        <w:rPr>
          <w:rStyle w:val="CommentReference"/>
        </w:rPr>
        <w:annotationRef/>
      </w:r>
      <w:r>
        <w:t>This really isn’t true.  If we wanted to MAXIMIZE this, we’d keep selecting site-session combination until we ran out of money, and not ever use SRS.</w:t>
      </w:r>
    </w:p>
  </w:comment>
  <w:comment w:id="740" w:author="Dave Garshelis [16]" w:date="2018-11-01T20:35:00Z" w:initials="GDL(">
    <w:p w14:paraId="64BCA054" w14:textId="74763CF8" w:rsidR="001C6DB0" w:rsidRDefault="001C6DB0">
      <w:pPr>
        <w:pStyle w:val="CommentText"/>
      </w:pPr>
      <w:r>
        <w:rPr>
          <w:rStyle w:val="CommentReference"/>
        </w:rPr>
        <w:annotationRef/>
      </w:r>
      <w:r>
        <w:t>I just want to make sure that this same recommendation holds regardless of bear density, trap spacing, genotyping success – or should we have a caveat saying that there may be circumstances where a different subsampling strategy might work better – but we couldn’t test them all?</w:t>
      </w:r>
    </w:p>
  </w:comment>
  <w:comment w:id="757" w:author="Dave Garshelis [17]" w:date="2018-11-02T13:02:00Z" w:initials="GDL(">
    <w:p w14:paraId="391228FF" w14:textId="75956702" w:rsidR="001C6DB0" w:rsidRDefault="001C6DB0">
      <w:pPr>
        <w:pStyle w:val="CommentText"/>
      </w:pPr>
      <w:r>
        <w:rPr>
          <w:rStyle w:val="CommentReference"/>
        </w:rPr>
        <w:annotationRef/>
      </w:r>
      <w:proofErr w:type="spellStart"/>
      <w:r>
        <w:t>Humm</w:t>
      </w:r>
      <w:proofErr w:type="spellEnd"/>
      <w:r>
        <w:t xml:space="preserve"> et al, (2017) sampled 2 from each site-session instead.  Should we comment on that, or let it go?</w:t>
      </w:r>
    </w:p>
  </w:comment>
  <w:comment w:id="796" w:author="Dave Garshelis [18]" w:date="2018-11-02T12:50:00Z" w:initials="GDL(">
    <w:p w14:paraId="434A8403" w14:textId="34956BB7" w:rsidR="001C6DB0" w:rsidRDefault="001C6DB0">
      <w:pPr>
        <w:pStyle w:val="CommentText"/>
      </w:pPr>
      <w:r>
        <w:rPr>
          <w:rStyle w:val="CommentReference"/>
        </w:rPr>
        <w:annotationRef/>
      </w:r>
      <w:r>
        <w:t>In this study, all the samples were analyzed, but less than half (49%) yielded a genotype.  Individuals were detected, on average, &lt;2x during the entire study!</w:t>
      </w:r>
    </w:p>
  </w:comment>
  <w:comment w:id="815" w:author="JOHN FIEBERG" w:date="2018-07-25T21:34:00Z" w:initials="JF">
    <w:p w14:paraId="2B5055DE" w14:textId="423AB2F8" w:rsidR="001C6DB0" w:rsidRDefault="001C6DB0">
      <w:pPr>
        <w:pStyle w:val="CommentText"/>
      </w:pPr>
      <w:r>
        <w:rPr>
          <w:rStyle w:val="CommentReference"/>
        </w:rPr>
        <w:annotationRef/>
      </w:r>
      <w:r>
        <w:t>These probably still need a close look.</w:t>
      </w:r>
    </w:p>
    <w:p w14:paraId="60F0B892" w14:textId="748D1E2A" w:rsidR="001C6DB0" w:rsidRDefault="001C6DB0">
      <w:pPr>
        <w:pStyle w:val="CommentText"/>
      </w:pPr>
    </w:p>
    <w:p w14:paraId="64CB26E5" w14:textId="071B5FB6" w:rsidR="001C6DB0" w:rsidRDefault="001C6DB0" w:rsidP="003F3B11">
      <w:pPr>
        <w:pStyle w:val="CommentText"/>
        <w:numPr>
          <w:ilvl w:val="0"/>
          <w:numId w:val="8"/>
        </w:numPr>
      </w:pPr>
      <w:r>
        <w:t>Check all the info to make sure correct</w:t>
      </w:r>
    </w:p>
    <w:p w14:paraId="4033704E" w14:textId="44CB279B" w:rsidR="001C6DB0" w:rsidRDefault="001C6DB0" w:rsidP="003F3B11">
      <w:pPr>
        <w:pStyle w:val="CommentText"/>
        <w:numPr>
          <w:ilvl w:val="0"/>
          <w:numId w:val="8"/>
        </w:numPr>
      </w:pPr>
      <w:r>
        <w:t>Make sure ordered correctly</w:t>
      </w:r>
    </w:p>
    <w:p w14:paraId="40BB303D" w14:textId="772C75D3" w:rsidR="001C6DB0" w:rsidRDefault="001C6DB0" w:rsidP="003F3B11">
      <w:pPr>
        <w:pStyle w:val="CommentText"/>
        <w:numPr>
          <w:ilvl w:val="0"/>
          <w:numId w:val="8"/>
        </w:numPr>
      </w:pPr>
      <w:r>
        <w:t>Check to make sure all of these are cited and that all citations in the main text show up here.</w:t>
      </w:r>
    </w:p>
    <w:p w14:paraId="7FB11E34" w14:textId="04D38F87" w:rsidR="001C6DB0" w:rsidRDefault="001C6DB0" w:rsidP="00A80243">
      <w:pPr>
        <w:pStyle w:val="CommentText"/>
      </w:pPr>
    </w:p>
    <w:p w14:paraId="71B5F503" w14:textId="77777777" w:rsidR="001C6DB0" w:rsidRPr="00A80243" w:rsidRDefault="001C6DB0"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Titles of journals should be abbreviated following Biological Abstracts. If in doubt, give the title in full. Do not refer to unpublished material. </w:t>
      </w:r>
    </w:p>
    <w:p w14:paraId="6C85715F" w14:textId="72E2F3CB" w:rsidR="001C6DB0" w:rsidRDefault="001C6DB0" w:rsidP="00A80243">
      <w:pPr>
        <w:shd w:val="clear" w:color="auto" w:fill="FFFFFF"/>
        <w:spacing w:before="100" w:beforeAutospacing="1" w:after="100" w:afterAutospacing="1"/>
        <w:rPr>
          <w:rFonts w:ascii="Arial" w:eastAsia="Times New Roman" w:hAnsi="Arial" w:cs="Arial"/>
          <w:color w:val="222222"/>
        </w:rPr>
      </w:pPr>
      <w:r w:rsidRPr="00A80243">
        <w:rPr>
          <w:rFonts w:ascii="Arial" w:eastAsia="Times New Roman" w:hAnsi="Arial" w:cs="Arial"/>
          <w:color w:val="222222"/>
        </w:rPr>
        <w:t xml:space="preserve">The list of references should be arranged alphabetically on authors' names and chronologically per author. If the author's name is also mentioned with co-authors the following order should be used: publications of the single author, arranged chronologically - publications of the same author with one co-author, arranged chronologically - publications of the author with more than one co-author, arranged chronologically. Publications by the same author(s) in the same year </w:t>
      </w:r>
      <w:proofErr w:type="spellStart"/>
      <w:r w:rsidRPr="00A80243">
        <w:rPr>
          <w:rFonts w:ascii="Arial" w:eastAsia="Times New Roman" w:hAnsi="Arial" w:cs="Arial"/>
          <w:color w:val="222222"/>
        </w:rPr>
        <w:t>shoul</w:t>
      </w:r>
      <w:proofErr w:type="spellEnd"/>
      <w:r w:rsidRPr="00A80243">
        <w:rPr>
          <w:rFonts w:ascii="Arial" w:eastAsia="Times New Roman" w:hAnsi="Arial" w:cs="Arial"/>
          <w:color w:val="222222"/>
        </w:rPr>
        <w:t xml:space="preserve"> be listed as 2004a, 2004b, etc. Reference lists not conforming to this format will be returned for revision.</w:t>
      </w:r>
    </w:p>
    <w:p w14:paraId="07AFA670" w14:textId="0369B3A4" w:rsidR="001C6DB0" w:rsidRDefault="001C6DB0" w:rsidP="00A80243">
      <w:pPr>
        <w:shd w:val="clear" w:color="auto" w:fill="FFFFFF"/>
        <w:spacing w:before="100" w:beforeAutospacing="1" w:after="100" w:afterAutospacing="1"/>
        <w:rPr>
          <w:rFonts w:ascii="Arial" w:eastAsia="Times New Roman" w:hAnsi="Arial" w:cs="Arial"/>
          <w:color w:val="222222"/>
        </w:rPr>
      </w:pPr>
    </w:p>
    <w:p w14:paraId="091D5267" w14:textId="2EFC1C18" w:rsidR="001C6DB0" w:rsidRPr="00A80243" w:rsidRDefault="001C6DB0" w:rsidP="00A80243">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Look too at their format </w:t>
      </w:r>
      <w:proofErr w:type="spellStart"/>
      <w:r>
        <w:rPr>
          <w:rFonts w:ascii="Arial" w:eastAsia="Times New Roman" w:hAnsi="Arial" w:cs="Arial"/>
          <w:color w:val="222222"/>
        </w:rPr>
        <w:t>tilte</w:t>
      </w:r>
      <w:proofErr w:type="spellEnd"/>
      <w:r>
        <w:rPr>
          <w:rFonts w:ascii="Arial" w:eastAsia="Times New Roman" w:hAnsi="Arial" w:cs="Arial"/>
          <w:color w:val="222222"/>
        </w:rPr>
        <w:t xml:space="preserve">. – </w:t>
      </w:r>
      <w:proofErr w:type="gramStart"/>
      <w:r>
        <w:rPr>
          <w:rFonts w:ascii="Arial" w:eastAsia="Times New Roman" w:hAnsi="Arial" w:cs="Arial"/>
          <w:color w:val="222222"/>
        </w:rPr>
        <w:t>journal</w:t>
      </w:r>
      <w:proofErr w:type="gramEnd"/>
      <w:r>
        <w:rPr>
          <w:rFonts w:ascii="Arial" w:eastAsia="Times New Roman" w:hAnsi="Arial" w:cs="Arial"/>
          <w:color w:val="222222"/>
        </w:rPr>
        <w:t xml:space="preserve"> </w:t>
      </w:r>
      <w:proofErr w:type="spellStart"/>
      <w:r>
        <w:rPr>
          <w:rFonts w:ascii="Arial" w:eastAsia="Times New Roman" w:hAnsi="Arial" w:cs="Arial"/>
          <w:color w:val="222222"/>
        </w:rPr>
        <w:t>vol</w:t>
      </w:r>
      <w:proofErr w:type="spellEnd"/>
      <w:r>
        <w:rPr>
          <w:rFonts w:ascii="Arial" w:eastAsia="Times New Roman" w:hAnsi="Arial" w:cs="Arial"/>
          <w:color w:val="222222"/>
        </w:rPr>
        <w:t>: 1-2.</w:t>
      </w:r>
    </w:p>
    <w:p w14:paraId="4335EABC" w14:textId="77777777" w:rsidR="001C6DB0" w:rsidRDefault="001C6DB0" w:rsidP="00A80243">
      <w:pPr>
        <w:pStyle w:val="CommentText"/>
      </w:pPr>
    </w:p>
  </w:comment>
  <w:comment w:id="818" w:author="JOHN FIEBERG" w:date="2018-07-25T21:34:00Z" w:initials="JF">
    <w:p w14:paraId="3A2D856C" w14:textId="57A7D5B5" w:rsidR="001C6DB0" w:rsidRDefault="001C6DB0">
      <w:pPr>
        <w:pStyle w:val="CommentText"/>
      </w:pPr>
      <w:r>
        <w:rPr>
          <w:rStyle w:val="CommentReference"/>
        </w:rPr>
        <w:annotationRef/>
      </w:r>
      <w:r>
        <w:t>Journal?</w:t>
      </w:r>
    </w:p>
  </w:comment>
  <w:comment w:id="819" w:author="Nick Gondek" w:date="2018-07-31T17:34:00Z" w:initials="NG">
    <w:p w14:paraId="73C45DD3" w14:textId="3EFE756E" w:rsidR="001C6DB0" w:rsidRDefault="001C6DB0">
      <w:pPr>
        <w:pStyle w:val="CommentText"/>
      </w:pPr>
      <w:r>
        <w:rPr>
          <w:rStyle w:val="CommentReference"/>
        </w:rPr>
        <w:annotationRef/>
      </w:r>
      <w:r>
        <w:t xml:space="preserve">This is pre-print on </w:t>
      </w:r>
      <w:proofErr w:type="spellStart"/>
      <w:r>
        <w:t>BioXRiv</w:t>
      </w:r>
      <w:proofErr w:type="spellEnd"/>
      <w:r>
        <w:t xml:space="preserve"> (Reminds me that I need to look into that…) so I am unsure what to put. </w:t>
      </w:r>
    </w:p>
  </w:comment>
  <w:comment w:id="879" w:author="JOHN FIEBERG" w:date="2018-07-25T21:39:00Z" w:initials="JF">
    <w:p w14:paraId="50228419" w14:textId="219BE114" w:rsidR="001C6DB0" w:rsidRDefault="001C6DB0">
      <w:pPr>
        <w:pStyle w:val="CommentText"/>
      </w:pPr>
      <w:r>
        <w:rPr>
          <w:rStyle w:val="CommentReference"/>
        </w:rPr>
        <w:annotationRef/>
      </w:r>
      <w:proofErr w:type="gramStart"/>
      <w:r>
        <w:t>accessed</w:t>
      </w:r>
      <w:proofErr w:type="gramEnd"/>
      <w:r>
        <w:t xml:space="preserve"> date. Update too?</w:t>
      </w:r>
    </w:p>
  </w:comment>
  <w:comment w:id="880" w:author="Nick Gondek" w:date="2018-07-31T17:56:00Z" w:initials="NG">
    <w:p w14:paraId="1601F04F" w14:textId="432E3C8F" w:rsidR="001C6DB0" w:rsidRDefault="001C6DB0">
      <w:pPr>
        <w:pStyle w:val="CommentText"/>
      </w:pPr>
      <w:r>
        <w:rPr>
          <w:rStyle w:val="CommentReference"/>
        </w:rPr>
        <w:annotationRef/>
      </w:r>
      <w:r>
        <w:t>Surely we could just update this to R Core team 2018, but isn’t it weird to have the accessed date be 3 years prior?</w:t>
      </w:r>
    </w:p>
  </w:comment>
  <w:comment w:id="928" w:author="Dave Garshelis" w:date="2018-11-01T12:50:00Z" w:initials="GDL(">
    <w:p w14:paraId="39D62A74" w14:textId="62ECA0DD" w:rsidR="001C6DB0" w:rsidRDefault="001C6DB0">
      <w:pPr>
        <w:pStyle w:val="CommentText"/>
      </w:pPr>
      <w:r>
        <w:rPr>
          <w:rStyle w:val="CommentReference"/>
        </w:rPr>
        <w:annotationRef/>
      </w:r>
      <w:r>
        <w:t>I believe this figure is wrong, for the reasons stated in my previous comment – it simply can’t be.  But we should revise this to show the real data.</w:t>
      </w:r>
    </w:p>
  </w:comment>
  <w:comment w:id="938" w:author="Dave Garshelis [19]" w:date="2018-11-02T13:34:00Z" w:initials="GDL(">
    <w:p w14:paraId="70CBC505" w14:textId="5BA7E921" w:rsidR="001C6DB0" w:rsidRDefault="001C6DB0">
      <w:pPr>
        <w:pStyle w:val="CommentText"/>
      </w:pPr>
      <w:r>
        <w:rPr>
          <w:rStyle w:val="CommentReference"/>
        </w:rPr>
        <w:annotationRef/>
      </w:r>
      <w:r>
        <w:t>Do we really need all this in the figure captions?  It seems overkill (and unreadable to me).</w:t>
      </w:r>
    </w:p>
  </w:comment>
  <w:comment w:id="941" w:author="Dave Garshelis [20]" w:date="2018-11-02T13:49:00Z" w:initials="GDL(">
    <w:p w14:paraId="4DF99D25" w14:textId="0B51F150" w:rsidR="001C6DB0" w:rsidRDefault="001C6DB0">
      <w:pPr>
        <w:pStyle w:val="CommentText"/>
      </w:pPr>
      <w:r>
        <w:rPr>
          <w:rStyle w:val="CommentReference"/>
        </w:rPr>
        <w:annotationRef/>
      </w:r>
      <w:r>
        <w:t>Note: Wildlife Biology publishes in color, so why not take advantage of that, to make this nicer looking?</w:t>
      </w:r>
    </w:p>
  </w:comment>
  <w:comment w:id="942" w:author="Dave Garshelis [21]" w:date="2018-11-02T13:40:00Z" w:initials="GDL(">
    <w:p w14:paraId="12E7907B" w14:textId="2607D3C5" w:rsidR="001C6DB0" w:rsidRDefault="001C6DB0">
      <w:pPr>
        <w:pStyle w:val="CommentText"/>
      </w:pPr>
      <w:r>
        <w:rPr>
          <w:rStyle w:val="CommentReference"/>
        </w:rPr>
        <w:annotationRef/>
      </w:r>
      <w:r>
        <w:t>It would look a lot cleaner without the dots</w:t>
      </w:r>
    </w:p>
  </w:comment>
  <w:comment w:id="949" w:author="Dave Garshelis [22]" w:date="2018-11-02T13:53:00Z" w:initials="GDL(">
    <w:p w14:paraId="5CB624D4" w14:textId="6EAEA937" w:rsidR="001C6DB0" w:rsidRDefault="001C6DB0">
      <w:pPr>
        <w:pStyle w:val="CommentText"/>
      </w:pPr>
      <w:r>
        <w:rPr>
          <w:rStyle w:val="CommentReference"/>
        </w:rPr>
        <w:annotationRef/>
      </w:r>
      <w:r>
        <w:t>I think this would be better to show the proportion of redundant samples – more intuitive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16B72" w15:done="0"/>
  <w15:commentEx w15:paraId="21E3DF44" w15:paraIdParent="4BE16B72" w15:done="0"/>
  <w15:commentEx w15:paraId="6E30DB19" w15:done="0"/>
  <w15:commentEx w15:paraId="24BB3B1D" w15:done="0"/>
  <w15:commentEx w15:paraId="3FAF4E25" w15:done="0"/>
  <w15:commentEx w15:paraId="5663F8B4" w15:done="0"/>
  <w15:commentEx w15:paraId="3DF8E7EE" w15:done="0"/>
  <w15:commentEx w15:paraId="48916797" w15:done="0"/>
  <w15:commentEx w15:paraId="44D852D0" w15:done="0"/>
  <w15:commentEx w15:paraId="560F2858" w15:done="0"/>
  <w15:commentEx w15:paraId="6BAC5698" w15:done="0"/>
  <w15:commentEx w15:paraId="710128E5" w15:done="0"/>
  <w15:commentEx w15:paraId="5735E94B" w15:done="0"/>
  <w15:commentEx w15:paraId="29D81F66" w15:done="0"/>
  <w15:commentEx w15:paraId="276223AC" w15:done="0"/>
  <w15:commentEx w15:paraId="1EBD4D41" w15:done="0"/>
  <w15:commentEx w15:paraId="00BBBEA2" w15:done="0"/>
  <w15:commentEx w15:paraId="2F2DD730" w15:done="0"/>
  <w15:commentEx w15:paraId="3EF484EA" w15:done="0"/>
  <w15:commentEx w15:paraId="33799EDA" w15:done="0"/>
  <w15:commentEx w15:paraId="3E2A95D9" w15:done="0"/>
  <w15:commentEx w15:paraId="2DCA29D8" w15:done="0"/>
  <w15:commentEx w15:paraId="22432825" w15:done="0"/>
  <w15:commentEx w15:paraId="62C6334B" w15:done="0"/>
  <w15:commentEx w15:paraId="4740387C" w15:done="0"/>
  <w15:commentEx w15:paraId="7DF56A3E" w15:done="0"/>
  <w15:commentEx w15:paraId="512CC4FE" w15:done="0"/>
  <w15:commentEx w15:paraId="3EA2CAD5" w15:done="0"/>
  <w15:commentEx w15:paraId="72D4FD7D" w15:done="0"/>
  <w15:commentEx w15:paraId="1BD6F1D4" w15:done="0"/>
  <w15:commentEx w15:paraId="7AC4D0A4" w15:done="0"/>
  <w15:commentEx w15:paraId="328463A5" w15:done="0"/>
  <w15:commentEx w15:paraId="04F52852" w15:done="0"/>
  <w15:commentEx w15:paraId="629CA498" w15:done="0"/>
  <w15:commentEx w15:paraId="6BBEFD33" w15:done="0"/>
  <w15:commentEx w15:paraId="681B718B" w15:done="0"/>
  <w15:commentEx w15:paraId="56D89EEF" w15:done="0"/>
  <w15:commentEx w15:paraId="57EFB96B" w15:done="0"/>
  <w15:commentEx w15:paraId="4AD96C92" w15:done="0"/>
  <w15:commentEx w15:paraId="5A4EC207" w15:done="0"/>
  <w15:commentEx w15:paraId="64BCA054" w15:done="0"/>
  <w15:commentEx w15:paraId="391228FF" w15:done="0"/>
  <w15:commentEx w15:paraId="434A8403" w15:done="0"/>
  <w15:commentEx w15:paraId="4335EABC" w15:done="0"/>
  <w15:commentEx w15:paraId="3A2D856C" w15:done="0"/>
  <w15:commentEx w15:paraId="73C45DD3" w15:paraIdParent="3A2D856C" w15:done="0"/>
  <w15:commentEx w15:paraId="50228419" w15:done="0"/>
  <w15:commentEx w15:paraId="1601F04F" w15:paraIdParent="50228419" w15:done="0"/>
  <w15:commentEx w15:paraId="39D62A74" w15:done="0"/>
  <w15:commentEx w15:paraId="70CBC505" w15:done="0"/>
  <w15:commentEx w15:paraId="4DF99D25" w15:done="0"/>
  <w15:commentEx w15:paraId="12E7907B" w15:done="0"/>
  <w15:commentEx w15:paraId="5CB62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16B72" w16cid:durableId="1F00915D"/>
  <w16cid:commentId w16cid:paraId="21E3DF44" w16cid:durableId="1F009186"/>
  <w16cid:commentId w16cid:paraId="6E30DB19" w16cid:durableId="1F09CA7C"/>
  <w16cid:commentId w16cid:paraId="3DF8E7EE" w16cid:durableId="1F00915E"/>
  <w16cid:commentId w16cid:paraId="710128E5" w16cid:durableId="1F009160"/>
  <w16cid:commentId w16cid:paraId="52414FD0" w16cid:durableId="1F09CA7F"/>
  <w16cid:commentId w16cid:paraId="29D81F66" w16cid:durableId="1F009162"/>
  <w16cid:commentId w16cid:paraId="6B45DF8E" w16cid:durableId="1F009E76"/>
  <w16cid:commentId w16cid:paraId="4335EABC" w16cid:durableId="1F19855C"/>
  <w16cid:commentId w16cid:paraId="3A2D856C" w16cid:durableId="1F09CAA2"/>
  <w16cid:commentId w16cid:paraId="73C45DD3" w16cid:durableId="1F0B1C33"/>
  <w16cid:commentId w16cid:paraId="50228419" w16cid:durableId="1F09CAAA"/>
  <w16cid:commentId w16cid:paraId="1601F04F" w16cid:durableId="1F0B2165"/>
  <w16cid:commentId w16cid:paraId="4CA466C4" w16cid:durableId="1F198564"/>
  <w16cid:commentId w16cid:paraId="71DE50BC" w16cid:durableId="1F198566"/>
  <w16cid:commentId w16cid:paraId="035E884C" w16cid:durableId="1F199B59"/>
  <w16cid:commentId w16cid:paraId="17A2AF92" w16cid:durableId="1F1991BF"/>
  <w16cid:commentId w16cid:paraId="247B0319" w16cid:durableId="1F19856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4879F" w14:textId="77777777" w:rsidR="00C447C4" w:rsidRDefault="00C447C4">
      <w:pPr>
        <w:spacing w:after="0"/>
      </w:pPr>
      <w:r>
        <w:separator/>
      </w:r>
    </w:p>
  </w:endnote>
  <w:endnote w:type="continuationSeparator" w:id="0">
    <w:p w14:paraId="39E9415A" w14:textId="77777777" w:rsidR="00C447C4" w:rsidRDefault="00C447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DCA82" w14:textId="77777777" w:rsidR="00C447C4" w:rsidRDefault="00C447C4">
      <w:r>
        <w:separator/>
      </w:r>
    </w:p>
  </w:footnote>
  <w:footnote w:type="continuationSeparator" w:id="0">
    <w:p w14:paraId="2C09C018" w14:textId="77777777" w:rsidR="00C447C4" w:rsidRDefault="00C447C4">
      <w:r>
        <w:continuationSeparator/>
      </w:r>
    </w:p>
  </w:footnote>
  <w:footnote w:id="1">
    <w:p w14:paraId="52744DA6" w14:textId="77777777" w:rsidR="001C6DB0" w:rsidRDefault="001C6DB0"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proofErr w:type="spellStart"/>
      <w:r w:rsidRPr="00C22C4A">
        <w:rPr>
          <w:rFonts w:ascii="Times" w:hAnsi="Times" w:cs="Times"/>
          <w:i/>
        </w:rPr>
        <w:t>Inc</w:t>
      </w:r>
      <w:proofErr w:type="spellEnd"/>
      <w:r w:rsidRPr="00C22C4A">
        <w:rPr>
          <w:rFonts w:ascii="Times" w:hAnsi="Times" w:cs="Times"/>
          <w:i/>
        </w:rPr>
        <w:t>, 145 McAllister Way, Santa Cruz, CA 95060 USA</w:t>
      </w:r>
      <w:r w:rsidRPr="00C22C4A">
        <w:rPr>
          <w:rStyle w:val="CommentReference"/>
          <w:rFonts w:ascii="Times" w:hAnsi="Times" w:cs="Times"/>
          <w:sz w:val="24"/>
          <w:szCs w:val="24"/>
        </w:rPr>
        <w:annotationRef/>
      </w:r>
    </w:p>
    <w:p w14:paraId="52D3C234" w14:textId="77777777" w:rsidR="001C6DB0" w:rsidRDefault="001C6DB0" w:rsidP="00C22C4A">
      <w:pPr>
        <w:pStyle w:val="FootnoteText"/>
      </w:pPr>
    </w:p>
  </w:footnote>
  <w:footnote w:id="2">
    <w:p w14:paraId="20CE2A1F" w14:textId="77777777" w:rsidR="001C6DB0" w:rsidRDefault="001C6DB0"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755EF"/>
    <w:multiLevelType w:val="hybridMultilevel"/>
    <w:tmpl w:val="930EE488"/>
    <w:lvl w:ilvl="0" w:tplc="552028F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Gondek">
    <w15:presenceInfo w15:providerId="Windows Live" w15:userId="44a32fb9f4d60b3a"/>
  </w15:person>
  <w15:person w15:author="JOHN FIEBERG">
    <w15:presenceInfo w15:providerId="Windows Live" w15:userId="8fbe4e8c5c395578"/>
  </w15:person>
  <w15:person w15:author="Dave Garshelis">
    <w15:presenceInfo w15:providerId="AD" w15:userId="S-1-5-21-1926791991-2342058966-2197791820-4423"/>
  </w15:person>
  <w15:person w15:author="Dave Garshelis [2]">
    <w15:presenceInfo w15:providerId="AD" w15:userId="S-1-5-21-1926791991-2342058966-2197791820-4423"/>
  </w15:person>
  <w15:person w15:author="Dave Garshelis [3]">
    <w15:presenceInfo w15:providerId="AD" w15:userId="S-1-5-21-1926791991-2342058966-2197791820-4423"/>
  </w15:person>
  <w15:person w15:author="Garshelis, Dave L (DNR)">
    <w15:presenceInfo w15:providerId="AD" w15:userId="S-1-5-21-1926791991-2342058966-2197791820-4423"/>
  </w15:person>
  <w15:person w15:author="Dave Garshelis [4]">
    <w15:presenceInfo w15:providerId="AD" w15:userId="S-1-5-21-1926791991-2342058966-2197791820-4423"/>
  </w15:person>
  <w15:person w15:author="Dave Garshelis [5]">
    <w15:presenceInfo w15:providerId="AD" w15:userId="S-1-5-21-1926791991-2342058966-2197791820-4423"/>
  </w15:person>
  <w15:person w15:author="Dave Garshelis [6]">
    <w15:presenceInfo w15:providerId="AD" w15:userId="S-1-5-21-1926791991-2342058966-2197791820-4423"/>
  </w15:person>
  <w15:person w15:author="Dave Garshelis [7]">
    <w15:presenceInfo w15:providerId="AD" w15:userId="S-1-5-21-1926791991-2342058966-2197791820-4423"/>
  </w15:person>
  <w15:person w15:author="Dave Garshelis [8]">
    <w15:presenceInfo w15:providerId="AD" w15:userId="S-1-5-21-1926791991-2342058966-2197791820-4423"/>
  </w15:person>
  <w15:person w15:author="Dave Garshelis [9]">
    <w15:presenceInfo w15:providerId="AD" w15:userId="S-1-5-21-1926791991-2342058966-2197791820-4423"/>
  </w15:person>
  <w15:person w15:author="Dave Garshelis [10]">
    <w15:presenceInfo w15:providerId="AD" w15:userId="S-1-5-21-1926791991-2342058966-2197791820-4423"/>
  </w15:person>
  <w15:person w15:author="Dave Garshelis [11]">
    <w15:presenceInfo w15:providerId="AD" w15:userId="S-1-5-21-1926791991-2342058966-2197791820-4423"/>
  </w15:person>
  <w15:person w15:author="Dave Garshelis [12]">
    <w15:presenceInfo w15:providerId="AD" w15:userId="S-1-5-21-1926791991-2342058966-2197791820-4423"/>
  </w15:person>
  <w15:person w15:author="Dave Garshelis [13]">
    <w15:presenceInfo w15:providerId="AD" w15:userId="S-1-5-21-1926791991-2342058966-2197791820-4423"/>
  </w15:person>
  <w15:person w15:author="Dave Garshelis [14]">
    <w15:presenceInfo w15:providerId="AD" w15:userId="S-1-5-21-1926791991-2342058966-2197791820-4423"/>
  </w15:person>
  <w15:person w15:author="Dave Garshelis [15]">
    <w15:presenceInfo w15:providerId="AD" w15:userId="S-1-5-21-1926791991-2342058966-2197791820-4423"/>
  </w15:person>
  <w15:person w15:author="Dave Garshelis [16]">
    <w15:presenceInfo w15:providerId="AD" w15:userId="S-1-5-21-1926791991-2342058966-2197791820-4423"/>
  </w15:person>
  <w15:person w15:author="Dave Garshelis [17]">
    <w15:presenceInfo w15:providerId="AD" w15:userId="S-1-5-21-1926791991-2342058966-2197791820-4423"/>
  </w15:person>
  <w15:person w15:author="Dave Garshelis [18]">
    <w15:presenceInfo w15:providerId="AD" w15:userId="S-1-5-21-1926791991-2342058966-2197791820-4423"/>
  </w15:person>
  <w15:person w15:author="Dave Garshelis [19]">
    <w15:presenceInfo w15:providerId="AD" w15:userId="S-1-5-21-1926791991-2342058966-2197791820-4423"/>
  </w15:person>
  <w15:person w15:author="Dave Garshelis [20]">
    <w15:presenceInfo w15:providerId="AD" w15:userId="S-1-5-21-1926791991-2342058966-2197791820-4423"/>
  </w15:person>
  <w15:person w15:author="Dave Garshelis [21]">
    <w15:presenceInfo w15:providerId="AD" w15:userId="S-1-5-21-1926791991-2342058966-2197791820-4423"/>
  </w15:person>
  <w15:person w15:author="Dave Garshelis [22]">
    <w15:presenceInfo w15:providerId="AD" w15:userId="S-1-5-21-1926791991-2342058966-2197791820-4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4CE"/>
    <w:rsid w:val="00001958"/>
    <w:rsid w:val="00003653"/>
    <w:rsid w:val="000066AC"/>
    <w:rsid w:val="00011C8B"/>
    <w:rsid w:val="0001644A"/>
    <w:rsid w:val="000171DF"/>
    <w:rsid w:val="000175D4"/>
    <w:rsid w:val="000176C1"/>
    <w:rsid w:val="00020CAC"/>
    <w:rsid w:val="00020D4B"/>
    <w:rsid w:val="00020F5B"/>
    <w:rsid w:val="00022DD5"/>
    <w:rsid w:val="0002495B"/>
    <w:rsid w:val="000306C8"/>
    <w:rsid w:val="00031A27"/>
    <w:rsid w:val="0004569E"/>
    <w:rsid w:val="00051C92"/>
    <w:rsid w:val="00052D4C"/>
    <w:rsid w:val="00053454"/>
    <w:rsid w:val="00054DEE"/>
    <w:rsid w:val="00055021"/>
    <w:rsid w:val="00057159"/>
    <w:rsid w:val="00060005"/>
    <w:rsid w:val="00061FA0"/>
    <w:rsid w:val="00064980"/>
    <w:rsid w:val="00065BD0"/>
    <w:rsid w:val="00066437"/>
    <w:rsid w:val="000748F7"/>
    <w:rsid w:val="00075257"/>
    <w:rsid w:val="00075C6F"/>
    <w:rsid w:val="00076E86"/>
    <w:rsid w:val="0008243D"/>
    <w:rsid w:val="00083852"/>
    <w:rsid w:val="0008386C"/>
    <w:rsid w:val="00085816"/>
    <w:rsid w:val="000860DC"/>
    <w:rsid w:val="000919B0"/>
    <w:rsid w:val="00091EB0"/>
    <w:rsid w:val="00093769"/>
    <w:rsid w:val="00095292"/>
    <w:rsid w:val="00097F8E"/>
    <w:rsid w:val="000A0EF2"/>
    <w:rsid w:val="000A1EFF"/>
    <w:rsid w:val="000A45C6"/>
    <w:rsid w:val="000A4786"/>
    <w:rsid w:val="000A5338"/>
    <w:rsid w:val="000A68B2"/>
    <w:rsid w:val="000B197E"/>
    <w:rsid w:val="000B3B7A"/>
    <w:rsid w:val="000B4BA5"/>
    <w:rsid w:val="000B7059"/>
    <w:rsid w:val="000C36C4"/>
    <w:rsid w:val="000C3BE1"/>
    <w:rsid w:val="000C4689"/>
    <w:rsid w:val="000C7739"/>
    <w:rsid w:val="000D269E"/>
    <w:rsid w:val="000D7957"/>
    <w:rsid w:val="000E2818"/>
    <w:rsid w:val="000E3BDC"/>
    <w:rsid w:val="000E5B13"/>
    <w:rsid w:val="000E6CCC"/>
    <w:rsid w:val="000F10CC"/>
    <w:rsid w:val="000F165D"/>
    <w:rsid w:val="000F3753"/>
    <w:rsid w:val="000F5E08"/>
    <w:rsid w:val="001008C1"/>
    <w:rsid w:val="0010485B"/>
    <w:rsid w:val="001108D3"/>
    <w:rsid w:val="00115DB5"/>
    <w:rsid w:val="001177F5"/>
    <w:rsid w:val="00120994"/>
    <w:rsid w:val="00121A5D"/>
    <w:rsid w:val="00123017"/>
    <w:rsid w:val="00124AF1"/>
    <w:rsid w:val="00124FD2"/>
    <w:rsid w:val="00125EB5"/>
    <w:rsid w:val="0012644C"/>
    <w:rsid w:val="00130E1B"/>
    <w:rsid w:val="00132385"/>
    <w:rsid w:val="00132A4A"/>
    <w:rsid w:val="001355EB"/>
    <w:rsid w:val="00135750"/>
    <w:rsid w:val="00144459"/>
    <w:rsid w:val="001452E4"/>
    <w:rsid w:val="0014747B"/>
    <w:rsid w:val="001516F8"/>
    <w:rsid w:val="00152197"/>
    <w:rsid w:val="00153679"/>
    <w:rsid w:val="0015757F"/>
    <w:rsid w:val="00157665"/>
    <w:rsid w:val="001604C1"/>
    <w:rsid w:val="001623B1"/>
    <w:rsid w:val="00163450"/>
    <w:rsid w:val="001635DB"/>
    <w:rsid w:val="001736F9"/>
    <w:rsid w:val="0017436A"/>
    <w:rsid w:val="00175546"/>
    <w:rsid w:val="0017637A"/>
    <w:rsid w:val="00177401"/>
    <w:rsid w:val="0018082E"/>
    <w:rsid w:val="00181410"/>
    <w:rsid w:val="00184EBB"/>
    <w:rsid w:val="001850FC"/>
    <w:rsid w:val="00186057"/>
    <w:rsid w:val="00186427"/>
    <w:rsid w:val="001925B8"/>
    <w:rsid w:val="001954D5"/>
    <w:rsid w:val="001A02AB"/>
    <w:rsid w:val="001A13BD"/>
    <w:rsid w:val="001A389A"/>
    <w:rsid w:val="001A489F"/>
    <w:rsid w:val="001A4E71"/>
    <w:rsid w:val="001A64C1"/>
    <w:rsid w:val="001A6CEE"/>
    <w:rsid w:val="001B0FFD"/>
    <w:rsid w:val="001B1A16"/>
    <w:rsid w:val="001B30BE"/>
    <w:rsid w:val="001B365F"/>
    <w:rsid w:val="001B37A4"/>
    <w:rsid w:val="001C0326"/>
    <w:rsid w:val="001C5CD5"/>
    <w:rsid w:val="001C633E"/>
    <w:rsid w:val="001C680B"/>
    <w:rsid w:val="001C6DB0"/>
    <w:rsid w:val="001D1289"/>
    <w:rsid w:val="001D179A"/>
    <w:rsid w:val="001D2D68"/>
    <w:rsid w:val="001D7115"/>
    <w:rsid w:val="001E5567"/>
    <w:rsid w:val="001E74A1"/>
    <w:rsid w:val="001E7618"/>
    <w:rsid w:val="001F27C9"/>
    <w:rsid w:val="001F2F29"/>
    <w:rsid w:val="001F396A"/>
    <w:rsid w:val="001F6097"/>
    <w:rsid w:val="001F65F4"/>
    <w:rsid w:val="001F744B"/>
    <w:rsid w:val="00205642"/>
    <w:rsid w:val="002059F9"/>
    <w:rsid w:val="00207577"/>
    <w:rsid w:val="00210894"/>
    <w:rsid w:val="00215FA4"/>
    <w:rsid w:val="002169B0"/>
    <w:rsid w:val="0021733A"/>
    <w:rsid w:val="0021744D"/>
    <w:rsid w:val="00220808"/>
    <w:rsid w:val="0022165A"/>
    <w:rsid w:val="00221D17"/>
    <w:rsid w:val="00221D75"/>
    <w:rsid w:val="00222517"/>
    <w:rsid w:val="00227480"/>
    <w:rsid w:val="00230C90"/>
    <w:rsid w:val="00242460"/>
    <w:rsid w:val="00242EB6"/>
    <w:rsid w:val="00245644"/>
    <w:rsid w:val="00247F7B"/>
    <w:rsid w:val="00257040"/>
    <w:rsid w:val="002578FC"/>
    <w:rsid w:val="002649C7"/>
    <w:rsid w:val="00266254"/>
    <w:rsid w:val="00270E80"/>
    <w:rsid w:val="00272418"/>
    <w:rsid w:val="00274B25"/>
    <w:rsid w:val="00275627"/>
    <w:rsid w:val="00281F92"/>
    <w:rsid w:val="002924D1"/>
    <w:rsid w:val="002936B8"/>
    <w:rsid w:val="00294E0E"/>
    <w:rsid w:val="00295B6E"/>
    <w:rsid w:val="002967A0"/>
    <w:rsid w:val="002972D8"/>
    <w:rsid w:val="00297950"/>
    <w:rsid w:val="002A555E"/>
    <w:rsid w:val="002A5D2C"/>
    <w:rsid w:val="002B42D0"/>
    <w:rsid w:val="002C024D"/>
    <w:rsid w:val="002C0A4F"/>
    <w:rsid w:val="002C0F25"/>
    <w:rsid w:val="002C3FCC"/>
    <w:rsid w:val="002C5219"/>
    <w:rsid w:val="002C533A"/>
    <w:rsid w:val="002D1F54"/>
    <w:rsid w:val="002D6C62"/>
    <w:rsid w:val="002D735F"/>
    <w:rsid w:val="002E0764"/>
    <w:rsid w:val="002E133E"/>
    <w:rsid w:val="002E7958"/>
    <w:rsid w:val="002F4438"/>
    <w:rsid w:val="002F50F4"/>
    <w:rsid w:val="00300668"/>
    <w:rsid w:val="003046EB"/>
    <w:rsid w:val="003053BB"/>
    <w:rsid w:val="00305793"/>
    <w:rsid w:val="00312A9F"/>
    <w:rsid w:val="003134DC"/>
    <w:rsid w:val="00315392"/>
    <w:rsid w:val="0031696C"/>
    <w:rsid w:val="0032231A"/>
    <w:rsid w:val="00324723"/>
    <w:rsid w:val="00325499"/>
    <w:rsid w:val="00337600"/>
    <w:rsid w:val="00337B1F"/>
    <w:rsid w:val="003438B5"/>
    <w:rsid w:val="00343B84"/>
    <w:rsid w:val="0034682B"/>
    <w:rsid w:val="0034775C"/>
    <w:rsid w:val="00352CEB"/>
    <w:rsid w:val="00357080"/>
    <w:rsid w:val="00357655"/>
    <w:rsid w:val="00360377"/>
    <w:rsid w:val="00363DA8"/>
    <w:rsid w:val="0036470E"/>
    <w:rsid w:val="0036520F"/>
    <w:rsid w:val="0036582C"/>
    <w:rsid w:val="00367ABD"/>
    <w:rsid w:val="00367CE7"/>
    <w:rsid w:val="0037043A"/>
    <w:rsid w:val="00371112"/>
    <w:rsid w:val="00372FB6"/>
    <w:rsid w:val="003738B8"/>
    <w:rsid w:val="0037515C"/>
    <w:rsid w:val="00376709"/>
    <w:rsid w:val="00376EE0"/>
    <w:rsid w:val="00381C45"/>
    <w:rsid w:val="00382B48"/>
    <w:rsid w:val="00383C89"/>
    <w:rsid w:val="0038597E"/>
    <w:rsid w:val="0038778A"/>
    <w:rsid w:val="003879EA"/>
    <w:rsid w:val="00391808"/>
    <w:rsid w:val="0039220E"/>
    <w:rsid w:val="00392415"/>
    <w:rsid w:val="00392DBA"/>
    <w:rsid w:val="00392E3A"/>
    <w:rsid w:val="00392EB4"/>
    <w:rsid w:val="00396772"/>
    <w:rsid w:val="00397752"/>
    <w:rsid w:val="003A08E0"/>
    <w:rsid w:val="003A14C2"/>
    <w:rsid w:val="003A1AEA"/>
    <w:rsid w:val="003A1D80"/>
    <w:rsid w:val="003A2923"/>
    <w:rsid w:val="003A45F7"/>
    <w:rsid w:val="003A63C6"/>
    <w:rsid w:val="003B5581"/>
    <w:rsid w:val="003C0145"/>
    <w:rsid w:val="003C18B1"/>
    <w:rsid w:val="003C2214"/>
    <w:rsid w:val="003C3675"/>
    <w:rsid w:val="003C3F0D"/>
    <w:rsid w:val="003C529A"/>
    <w:rsid w:val="003C5884"/>
    <w:rsid w:val="003C6CDF"/>
    <w:rsid w:val="003D6F4B"/>
    <w:rsid w:val="003E28B8"/>
    <w:rsid w:val="003E340E"/>
    <w:rsid w:val="003E35E3"/>
    <w:rsid w:val="003E6B75"/>
    <w:rsid w:val="003F12C0"/>
    <w:rsid w:val="003F3450"/>
    <w:rsid w:val="003F3B11"/>
    <w:rsid w:val="00400D83"/>
    <w:rsid w:val="00401C39"/>
    <w:rsid w:val="004036ED"/>
    <w:rsid w:val="00404765"/>
    <w:rsid w:val="0040630A"/>
    <w:rsid w:val="004117EA"/>
    <w:rsid w:val="0041338A"/>
    <w:rsid w:val="0041592A"/>
    <w:rsid w:val="00415D51"/>
    <w:rsid w:val="004160AD"/>
    <w:rsid w:val="00416F3F"/>
    <w:rsid w:val="0042314F"/>
    <w:rsid w:val="0042744D"/>
    <w:rsid w:val="00431C0C"/>
    <w:rsid w:val="0043763D"/>
    <w:rsid w:val="00442F8E"/>
    <w:rsid w:val="00445422"/>
    <w:rsid w:val="00445858"/>
    <w:rsid w:val="004464D1"/>
    <w:rsid w:val="00446B87"/>
    <w:rsid w:val="00447022"/>
    <w:rsid w:val="00447351"/>
    <w:rsid w:val="004505F3"/>
    <w:rsid w:val="0045151C"/>
    <w:rsid w:val="00452723"/>
    <w:rsid w:val="00456A15"/>
    <w:rsid w:val="00457981"/>
    <w:rsid w:val="004612F5"/>
    <w:rsid w:val="00461C1E"/>
    <w:rsid w:val="00463673"/>
    <w:rsid w:val="00465274"/>
    <w:rsid w:val="00471397"/>
    <w:rsid w:val="004736B6"/>
    <w:rsid w:val="00474426"/>
    <w:rsid w:val="004744EA"/>
    <w:rsid w:val="00476247"/>
    <w:rsid w:val="00477AB4"/>
    <w:rsid w:val="00480E30"/>
    <w:rsid w:val="00482EAA"/>
    <w:rsid w:val="00486A67"/>
    <w:rsid w:val="004908F8"/>
    <w:rsid w:val="00495FFA"/>
    <w:rsid w:val="004A0057"/>
    <w:rsid w:val="004A4058"/>
    <w:rsid w:val="004A7B3A"/>
    <w:rsid w:val="004B0964"/>
    <w:rsid w:val="004B10DB"/>
    <w:rsid w:val="004B5B4B"/>
    <w:rsid w:val="004B736E"/>
    <w:rsid w:val="004C012C"/>
    <w:rsid w:val="004C1866"/>
    <w:rsid w:val="004C1E21"/>
    <w:rsid w:val="004C30B0"/>
    <w:rsid w:val="004C3FF5"/>
    <w:rsid w:val="004D0782"/>
    <w:rsid w:val="004D0870"/>
    <w:rsid w:val="004D69CC"/>
    <w:rsid w:val="004D7195"/>
    <w:rsid w:val="004E08AC"/>
    <w:rsid w:val="004E188B"/>
    <w:rsid w:val="004E29B3"/>
    <w:rsid w:val="004E3CDB"/>
    <w:rsid w:val="004E4CA8"/>
    <w:rsid w:val="004E58B7"/>
    <w:rsid w:val="004E5F87"/>
    <w:rsid w:val="004E6273"/>
    <w:rsid w:val="004F0949"/>
    <w:rsid w:val="004F44A8"/>
    <w:rsid w:val="004F4752"/>
    <w:rsid w:val="004F6D52"/>
    <w:rsid w:val="0050083C"/>
    <w:rsid w:val="005013F3"/>
    <w:rsid w:val="005021D3"/>
    <w:rsid w:val="0051109E"/>
    <w:rsid w:val="005118F9"/>
    <w:rsid w:val="0051317A"/>
    <w:rsid w:val="00514C91"/>
    <w:rsid w:val="00520FE5"/>
    <w:rsid w:val="00524CDE"/>
    <w:rsid w:val="005274EB"/>
    <w:rsid w:val="0054074F"/>
    <w:rsid w:val="00540A2F"/>
    <w:rsid w:val="00540F5C"/>
    <w:rsid w:val="00541677"/>
    <w:rsid w:val="00550B11"/>
    <w:rsid w:val="00550FF2"/>
    <w:rsid w:val="00552F9D"/>
    <w:rsid w:val="00553505"/>
    <w:rsid w:val="0055477A"/>
    <w:rsid w:val="0056345E"/>
    <w:rsid w:val="00570501"/>
    <w:rsid w:val="00572E92"/>
    <w:rsid w:val="005751F1"/>
    <w:rsid w:val="00581267"/>
    <w:rsid w:val="00585CBF"/>
    <w:rsid w:val="00590D07"/>
    <w:rsid w:val="00591D7A"/>
    <w:rsid w:val="00594D5B"/>
    <w:rsid w:val="005A0B0A"/>
    <w:rsid w:val="005A2523"/>
    <w:rsid w:val="005A2EEC"/>
    <w:rsid w:val="005A3EB2"/>
    <w:rsid w:val="005A3ED7"/>
    <w:rsid w:val="005A5298"/>
    <w:rsid w:val="005A6EA7"/>
    <w:rsid w:val="005A76D7"/>
    <w:rsid w:val="005B366C"/>
    <w:rsid w:val="005C01D1"/>
    <w:rsid w:val="005C2723"/>
    <w:rsid w:val="005C4C86"/>
    <w:rsid w:val="005C54EA"/>
    <w:rsid w:val="005C7B10"/>
    <w:rsid w:val="005D02F8"/>
    <w:rsid w:val="005D142A"/>
    <w:rsid w:val="005D1556"/>
    <w:rsid w:val="005D1E03"/>
    <w:rsid w:val="005D1F74"/>
    <w:rsid w:val="005D2678"/>
    <w:rsid w:val="005D46B5"/>
    <w:rsid w:val="005D5CDD"/>
    <w:rsid w:val="005D5D07"/>
    <w:rsid w:val="005D73D5"/>
    <w:rsid w:val="005D74CB"/>
    <w:rsid w:val="005D7C94"/>
    <w:rsid w:val="005E069A"/>
    <w:rsid w:val="005E3F2B"/>
    <w:rsid w:val="005E7600"/>
    <w:rsid w:val="005F02F2"/>
    <w:rsid w:val="005F4DE4"/>
    <w:rsid w:val="005F50F6"/>
    <w:rsid w:val="00607034"/>
    <w:rsid w:val="006070CC"/>
    <w:rsid w:val="00613E1A"/>
    <w:rsid w:val="00615C1F"/>
    <w:rsid w:val="006173F8"/>
    <w:rsid w:val="006174DD"/>
    <w:rsid w:val="006220C0"/>
    <w:rsid w:val="00623139"/>
    <w:rsid w:val="0062558D"/>
    <w:rsid w:val="00625811"/>
    <w:rsid w:val="00625DFC"/>
    <w:rsid w:val="006306CC"/>
    <w:rsid w:val="00631159"/>
    <w:rsid w:val="0063146D"/>
    <w:rsid w:val="006314A6"/>
    <w:rsid w:val="00632A76"/>
    <w:rsid w:val="00633359"/>
    <w:rsid w:val="00633A30"/>
    <w:rsid w:val="006434B8"/>
    <w:rsid w:val="00643F8D"/>
    <w:rsid w:val="0064637E"/>
    <w:rsid w:val="00646587"/>
    <w:rsid w:val="0065241F"/>
    <w:rsid w:val="00652EF8"/>
    <w:rsid w:val="00653EBC"/>
    <w:rsid w:val="00654E47"/>
    <w:rsid w:val="00656961"/>
    <w:rsid w:val="0066248F"/>
    <w:rsid w:val="006652B6"/>
    <w:rsid w:val="00665CFE"/>
    <w:rsid w:val="0066722D"/>
    <w:rsid w:val="006745A7"/>
    <w:rsid w:val="00675275"/>
    <w:rsid w:val="00676CC6"/>
    <w:rsid w:val="006812CA"/>
    <w:rsid w:val="00681BD9"/>
    <w:rsid w:val="00683D17"/>
    <w:rsid w:val="006843F8"/>
    <w:rsid w:val="0068463E"/>
    <w:rsid w:val="00686C71"/>
    <w:rsid w:val="00696830"/>
    <w:rsid w:val="00696B3A"/>
    <w:rsid w:val="00696CE6"/>
    <w:rsid w:val="006A24DA"/>
    <w:rsid w:val="006A2EBD"/>
    <w:rsid w:val="006A4B94"/>
    <w:rsid w:val="006B023B"/>
    <w:rsid w:val="006B0D44"/>
    <w:rsid w:val="006B14AB"/>
    <w:rsid w:val="006B4E19"/>
    <w:rsid w:val="006B4F22"/>
    <w:rsid w:val="006B5729"/>
    <w:rsid w:val="006B66C8"/>
    <w:rsid w:val="006C3422"/>
    <w:rsid w:val="006C4E9C"/>
    <w:rsid w:val="006D1452"/>
    <w:rsid w:val="006D3527"/>
    <w:rsid w:val="006D47FC"/>
    <w:rsid w:val="006D6FC8"/>
    <w:rsid w:val="006E25FC"/>
    <w:rsid w:val="006E35B6"/>
    <w:rsid w:val="006E54DC"/>
    <w:rsid w:val="006E78EA"/>
    <w:rsid w:val="006F0502"/>
    <w:rsid w:val="006F12F2"/>
    <w:rsid w:val="006F284C"/>
    <w:rsid w:val="006F348C"/>
    <w:rsid w:val="006F3BEE"/>
    <w:rsid w:val="006F7EAF"/>
    <w:rsid w:val="00701333"/>
    <w:rsid w:val="00701336"/>
    <w:rsid w:val="00703087"/>
    <w:rsid w:val="0070316F"/>
    <w:rsid w:val="007064DE"/>
    <w:rsid w:val="007076FA"/>
    <w:rsid w:val="007111E6"/>
    <w:rsid w:val="00713AA5"/>
    <w:rsid w:val="007140DA"/>
    <w:rsid w:val="007162CB"/>
    <w:rsid w:val="00717DFC"/>
    <w:rsid w:val="00721BB9"/>
    <w:rsid w:val="007237DF"/>
    <w:rsid w:val="0072420D"/>
    <w:rsid w:val="0073035A"/>
    <w:rsid w:val="00734679"/>
    <w:rsid w:val="00734E27"/>
    <w:rsid w:val="00735338"/>
    <w:rsid w:val="007355E2"/>
    <w:rsid w:val="00735C66"/>
    <w:rsid w:val="0073727A"/>
    <w:rsid w:val="00737A76"/>
    <w:rsid w:val="00743CA0"/>
    <w:rsid w:val="0075070A"/>
    <w:rsid w:val="00751D2D"/>
    <w:rsid w:val="007540F0"/>
    <w:rsid w:val="007548E4"/>
    <w:rsid w:val="007602D4"/>
    <w:rsid w:val="0076050E"/>
    <w:rsid w:val="007638C6"/>
    <w:rsid w:val="007648AB"/>
    <w:rsid w:val="00765E7D"/>
    <w:rsid w:val="00766B0C"/>
    <w:rsid w:val="00771864"/>
    <w:rsid w:val="007720A8"/>
    <w:rsid w:val="007801F8"/>
    <w:rsid w:val="00782147"/>
    <w:rsid w:val="00784D58"/>
    <w:rsid w:val="00784EE1"/>
    <w:rsid w:val="00785E6D"/>
    <w:rsid w:val="00787DA3"/>
    <w:rsid w:val="0079261B"/>
    <w:rsid w:val="00792AD1"/>
    <w:rsid w:val="0079361C"/>
    <w:rsid w:val="00794384"/>
    <w:rsid w:val="00794B97"/>
    <w:rsid w:val="00795A41"/>
    <w:rsid w:val="00795AFC"/>
    <w:rsid w:val="00796F0B"/>
    <w:rsid w:val="007A0C23"/>
    <w:rsid w:val="007A20DF"/>
    <w:rsid w:val="007A3C3E"/>
    <w:rsid w:val="007A4DD4"/>
    <w:rsid w:val="007A4FBD"/>
    <w:rsid w:val="007A581C"/>
    <w:rsid w:val="007A6BF0"/>
    <w:rsid w:val="007B7048"/>
    <w:rsid w:val="007C03C6"/>
    <w:rsid w:val="007C0AEC"/>
    <w:rsid w:val="007C166E"/>
    <w:rsid w:val="007C56AE"/>
    <w:rsid w:val="007C73A8"/>
    <w:rsid w:val="007C7F2A"/>
    <w:rsid w:val="007D0C6E"/>
    <w:rsid w:val="007D1F73"/>
    <w:rsid w:val="007D2DA5"/>
    <w:rsid w:val="007E110D"/>
    <w:rsid w:val="007E1CC2"/>
    <w:rsid w:val="007E20F8"/>
    <w:rsid w:val="007E495B"/>
    <w:rsid w:val="007E5EF8"/>
    <w:rsid w:val="007E6C0B"/>
    <w:rsid w:val="007E794B"/>
    <w:rsid w:val="007F2B5E"/>
    <w:rsid w:val="007F542E"/>
    <w:rsid w:val="008017FE"/>
    <w:rsid w:val="00801A4A"/>
    <w:rsid w:val="0080320D"/>
    <w:rsid w:val="00803ADD"/>
    <w:rsid w:val="00807F36"/>
    <w:rsid w:val="008177F8"/>
    <w:rsid w:val="00824099"/>
    <w:rsid w:val="00827011"/>
    <w:rsid w:val="00831D9E"/>
    <w:rsid w:val="0083678D"/>
    <w:rsid w:val="008369D2"/>
    <w:rsid w:val="00842711"/>
    <w:rsid w:val="008430F4"/>
    <w:rsid w:val="00843ADD"/>
    <w:rsid w:val="00845025"/>
    <w:rsid w:val="0084537A"/>
    <w:rsid w:val="008504DD"/>
    <w:rsid w:val="008524F0"/>
    <w:rsid w:val="0085259C"/>
    <w:rsid w:val="008532AA"/>
    <w:rsid w:val="0085374D"/>
    <w:rsid w:val="00853996"/>
    <w:rsid w:val="00856713"/>
    <w:rsid w:val="00861CB6"/>
    <w:rsid w:val="00862FA7"/>
    <w:rsid w:val="00864731"/>
    <w:rsid w:val="00865700"/>
    <w:rsid w:val="008713FA"/>
    <w:rsid w:val="008740CB"/>
    <w:rsid w:val="00874D1F"/>
    <w:rsid w:val="008807D4"/>
    <w:rsid w:val="00885226"/>
    <w:rsid w:val="00891A3B"/>
    <w:rsid w:val="008939FB"/>
    <w:rsid w:val="00897264"/>
    <w:rsid w:val="008A06C8"/>
    <w:rsid w:val="008A0AC7"/>
    <w:rsid w:val="008A276E"/>
    <w:rsid w:val="008A3159"/>
    <w:rsid w:val="008A7601"/>
    <w:rsid w:val="008A7FC5"/>
    <w:rsid w:val="008B0471"/>
    <w:rsid w:val="008B2003"/>
    <w:rsid w:val="008B3E07"/>
    <w:rsid w:val="008B4065"/>
    <w:rsid w:val="008B47F8"/>
    <w:rsid w:val="008B5217"/>
    <w:rsid w:val="008B6BEB"/>
    <w:rsid w:val="008C132A"/>
    <w:rsid w:val="008C1A00"/>
    <w:rsid w:val="008C374F"/>
    <w:rsid w:val="008C4907"/>
    <w:rsid w:val="008C5317"/>
    <w:rsid w:val="008C59DB"/>
    <w:rsid w:val="008C7F50"/>
    <w:rsid w:val="008D21AC"/>
    <w:rsid w:val="008D220A"/>
    <w:rsid w:val="008D228C"/>
    <w:rsid w:val="008D28D8"/>
    <w:rsid w:val="008D3B6E"/>
    <w:rsid w:val="008D3C3A"/>
    <w:rsid w:val="008D6863"/>
    <w:rsid w:val="008E2F2B"/>
    <w:rsid w:val="008E510C"/>
    <w:rsid w:val="008E6441"/>
    <w:rsid w:val="008F050F"/>
    <w:rsid w:val="008F238D"/>
    <w:rsid w:val="008F2518"/>
    <w:rsid w:val="008F281A"/>
    <w:rsid w:val="009021A4"/>
    <w:rsid w:val="00904F8E"/>
    <w:rsid w:val="009053CB"/>
    <w:rsid w:val="00906F4B"/>
    <w:rsid w:val="009070B6"/>
    <w:rsid w:val="00912D13"/>
    <w:rsid w:val="00923438"/>
    <w:rsid w:val="00924FCB"/>
    <w:rsid w:val="0092564D"/>
    <w:rsid w:val="00926B92"/>
    <w:rsid w:val="00926E33"/>
    <w:rsid w:val="00927359"/>
    <w:rsid w:val="009336CA"/>
    <w:rsid w:val="00935148"/>
    <w:rsid w:val="009363A7"/>
    <w:rsid w:val="009378D5"/>
    <w:rsid w:val="0094173E"/>
    <w:rsid w:val="00943F0A"/>
    <w:rsid w:val="00952884"/>
    <w:rsid w:val="009577FF"/>
    <w:rsid w:val="00957EB0"/>
    <w:rsid w:val="009602AD"/>
    <w:rsid w:val="00964508"/>
    <w:rsid w:val="00967A77"/>
    <w:rsid w:val="00970871"/>
    <w:rsid w:val="00970F62"/>
    <w:rsid w:val="00971B6E"/>
    <w:rsid w:val="009723CA"/>
    <w:rsid w:val="00976FD7"/>
    <w:rsid w:val="00980F4A"/>
    <w:rsid w:val="00982523"/>
    <w:rsid w:val="009852C1"/>
    <w:rsid w:val="00994C20"/>
    <w:rsid w:val="00995469"/>
    <w:rsid w:val="00997BAA"/>
    <w:rsid w:val="00997D44"/>
    <w:rsid w:val="00997FBB"/>
    <w:rsid w:val="009A165C"/>
    <w:rsid w:val="009A1ABD"/>
    <w:rsid w:val="009A2D42"/>
    <w:rsid w:val="009A6F28"/>
    <w:rsid w:val="009B08C7"/>
    <w:rsid w:val="009B4083"/>
    <w:rsid w:val="009B508A"/>
    <w:rsid w:val="009B794F"/>
    <w:rsid w:val="009C0D50"/>
    <w:rsid w:val="009C543B"/>
    <w:rsid w:val="009C54F6"/>
    <w:rsid w:val="009C5665"/>
    <w:rsid w:val="009C5ADE"/>
    <w:rsid w:val="009C608F"/>
    <w:rsid w:val="009C7761"/>
    <w:rsid w:val="009C7C17"/>
    <w:rsid w:val="009D1E2C"/>
    <w:rsid w:val="009D3A0F"/>
    <w:rsid w:val="009D507C"/>
    <w:rsid w:val="009D68B6"/>
    <w:rsid w:val="009D7052"/>
    <w:rsid w:val="009E12BF"/>
    <w:rsid w:val="009E2579"/>
    <w:rsid w:val="009E3C84"/>
    <w:rsid w:val="009E3CC8"/>
    <w:rsid w:val="009F0CD3"/>
    <w:rsid w:val="009F64C8"/>
    <w:rsid w:val="00A01806"/>
    <w:rsid w:val="00A043D0"/>
    <w:rsid w:val="00A06751"/>
    <w:rsid w:val="00A06AC1"/>
    <w:rsid w:val="00A116ED"/>
    <w:rsid w:val="00A11971"/>
    <w:rsid w:val="00A11BCF"/>
    <w:rsid w:val="00A138EE"/>
    <w:rsid w:val="00A1621F"/>
    <w:rsid w:val="00A17470"/>
    <w:rsid w:val="00A1755C"/>
    <w:rsid w:val="00A247A4"/>
    <w:rsid w:val="00A248BA"/>
    <w:rsid w:val="00A25806"/>
    <w:rsid w:val="00A32CFC"/>
    <w:rsid w:val="00A33866"/>
    <w:rsid w:val="00A34894"/>
    <w:rsid w:val="00A34DC0"/>
    <w:rsid w:val="00A352A5"/>
    <w:rsid w:val="00A36191"/>
    <w:rsid w:val="00A36D43"/>
    <w:rsid w:val="00A37288"/>
    <w:rsid w:val="00A40EBB"/>
    <w:rsid w:val="00A41C6D"/>
    <w:rsid w:val="00A42971"/>
    <w:rsid w:val="00A47643"/>
    <w:rsid w:val="00A5003F"/>
    <w:rsid w:val="00A5024D"/>
    <w:rsid w:val="00A54904"/>
    <w:rsid w:val="00A5548E"/>
    <w:rsid w:val="00A56D5E"/>
    <w:rsid w:val="00A56EEE"/>
    <w:rsid w:val="00A63616"/>
    <w:rsid w:val="00A64B92"/>
    <w:rsid w:val="00A66A83"/>
    <w:rsid w:val="00A67445"/>
    <w:rsid w:val="00A72E89"/>
    <w:rsid w:val="00A731B4"/>
    <w:rsid w:val="00A76660"/>
    <w:rsid w:val="00A80243"/>
    <w:rsid w:val="00A8024E"/>
    <w:rsid w:val="00A8262D"/>
    <w:rsid w:val="00A83210"/>
    <w:rsid w:val="00A83F65"/>
    <w:rsid w:val="00A84D97"/>
    <w:rsid w:val="00A8589D"/>
    <w:rsid w:val="00A86039"/>
    <w:rsid w:val="00A8680C"/>
    <w:rsid w:val="00A91F4D"/>
    <w:rsid w:val="00A977F3"/>
    <w:rsid w:val="00A97C58"/>
    <w:rsid w:val="00AA0D57"/>
    <w:rsid w:val="00AA1FB4"/>
    <w:rsid w:val="00AA521C"/>
    <w:rsid w:val="00AA6B05"/>
    <w:rsid w:val="00AA6BFF"/>
    <w:rsid w:val="00AA7F68"/>
    <w:rsid w:val="00AB0583"/>
    <w:rsid w:val="00AB4477"/>
    <w:rsid w:val="00AB504E"/>
    <w:rsid w:val="00AC1052"/>
    <w:rsid w:val="00AC6C8F"/>
    <w:rsid w:val="00AC7285"/>
    <w:rsid w:val="00AC7581"/>
    <w:rsid w:val="00AD0A4C"/>
    <w:rsid w:val="00AD0A7C"/>
    <w:rsid w:val="00AD2211"/>
    <w:rsid w:val="00AD22BE"/>
    <w:rsid w:val="00AE0DF6"/>
    <w:rsid w:val="00AE3369"/>
    <w:rsid w:val="00AE4482"/>
    <w:rsid w:val="00AE48DF"/>
    <w:rsid w:val="00AE4FF8"/>
    <w:rsid w:val="00AE7FB9"/>
    <w:rsid w:val="00AF2023"/>
    <w:rsid w:val="00AF55E5"/>
    <w:rsid w:val="00B1097E"/>
    <w:rsid w:val="00B121BD"/>
    <w:rsid w:val="00B1311D"/>
    <w:rsid w:val="00B13933"/>
    <w:rsid w:val="00B14274"/>
    <w:rsid w:val="00B1598B"/>
    <w:rsid w:val="00B15A2F"/>
    <w:rsid w:val="00B16987"/>
    <w:rsid w:val="00B17E6A"/>
    <w:rsid w:val="00B20D45"/>
    <w:rsid w:val="00B2210D"/>
    <w:rsid w:val="00B22F16"/>
    <w:rsid w:val="00B23100"/>
    <w:rsid w:val="00B23A44"/>
    <w:rsid w:val="00B23F3A"/>
    <w:rsid w:val="00B25B52"/>
    <w:rsid w:val="00B34343"/>
    <w:rsid w:val="00B372BC"/>
    <w:rsid w:val="00B374AF"/>
    <w:rsid w:val="00B377A0"/>
    <w:rsid w:val="00B37DBE"/>
    <w:rsid w:val="00B410C1"/>
    <w:rsid w:val="00B44C6B"/>
    <w:rsid w:val="00B44E3C"/>
    <w:rsid w:val="00B50A6D"/>
    <w:rsid w:val="00B50D93"/>
    <w:rsid w:val="00B51C6E"/>
    <w:rsid w:val="00B51E61"/>
    <w:rsid w:val="00B527EC"/>
    <w:rsid w:val="00B52A02"/>
    <w:rsid w:val="00B536DD"/>
    <w:rsid w:val="00B60583"/>
    <w:rsid w:val="00B60CC7"/>
    <w:rsid w:val="00B6395C"/>
    <w:rsid w:val="00B64722"/>
    <w:rsid w:val="00B6473E"/>
    <w:rsid w:val="00B65985"/>
    <w:rsid w:val="00B66303"/>
    <w:rsid w:val="00B7084A"/>
    <w:rsid w:val="00B7124F"/>
    <w:rsid w:val="00B71BCE"/>
    <w:rsid w:val="00B71EF4"/>
    <w:rsid w:val="00B7563B"/>
    <w:rsid w:val="00B77423"/>
    <w:rsid w:val="00B812AB"/>
    <w:rsid w:val="00B82116"/>
    <w:rsid w:val="00B82795"/>
    <w:rsid w:val="00B84519"/>
    <w:rsid w:val="00B85628"/>
    <w:rsid w:val="00B86210"/>
    <w:rsid w:val="00B86B75"/>
    <w:rsid w:val="00B9151D"/>
    <w:rsid w:val="00B91D81"/>
    <w:rsid w:val="00B97A24"/>
    <w:rsid w:val="00BA1156"/>
    <w:rsid w:val="00BA483D"/>
    <w:rsid w:val="00BA565F"/>
    <w:rsid w:val="00BA722F"/>
    <w:rsid w:val="00BB210C"/>
    <w:rsid w:val="00BB77E5"/>
    <w:rsid w:val="00BB787A"/>
    <w:rsid w:val="00BB7A72"/>
    <w:rsid w:val="00BC0BBB"/>
    <w:rsid w:val="00BC40EB"/>
    <w:rsid w:val="00BC48D5"/>
    <w:rsid w:val="00BD1FEC"/>
    <w:rsid w:val="00BD7F2B"/>
    <w:rsid w:val="00BE0A32"/>
    <w:rsid w:val="00BE2373"/>
    <w:rsid w:val="00BE43DB"/>
    <w:rsid w:val="00BE6AE3"/>
    <w:rsid w:val="00BF4D37"/>
    <w:rsid w:val="00BF53DF"/>
    <w:rsid w:val="00BF5DE1"/>
    <w:rsid w:val="00BF7CC6"/>
    <w:rsid w:val="00C073B2"/>
    <w:rsid w:val="00C106F9"/>
    <w:rsid w:val="00C13E1A"/>
    <w:rsid w:val="00C166CC"/>
    <w:rsid w:val="00C21DBE"/>
    <w:rsid w:val="00C22C4A"/>
    <w:rsid w:val="00C23DDA"/>
    <w:rsid w:val="00C30409"/>
    <w:rsid w:val="00C32698"/>
    <w:rsid w:val="00C32731"/>
    <w:rsid w:val="00C34BE4"/>
    <w:rsid w:val="00C34C4D"/>
    <w:rsid w:val="00C36279"/>
    <w:rsid w:val="00C42EFD"/>
    <w:rsid w:val="00C44692"/>
    <w:rsid w:val="00C447C4"/>
    <w:rsid w:val="00C44A99"/>
    <w:rsid w:val="00C4572C"/>
    <w:rsid w:val="00C5099D"/>
    <w:rsid w:val="00C5134F"/>
    <w:rsid w:val="00C52978"/>
    <w:rsid w:val="00C56104"/>
    <w:rsid w:val="00C60B6E"/>
    <w:rsid w:val="00C64A07"/>
    <w:rsid w:val="00C6505D"/>
    <w:rsid w:val="00C67848"/>
    <w:rsid w:val="00C71381"/>
    <w:rsid w:val="00C71625"/>
    <w:rsid w:val="00C73C0E"/>
    <w:rsid w:val="00C744B4"/>
    <w:rsid w:val="00C76C5A"/>
    <w:rsid w:val="00C83E0B"/>
    <w:rsid w:val="00C85CBD"/>
    <w:rsid w:val="00C85DE9"/>
    <w:rsid w:val="00C87A5D"/>
    <w:rsid w:val="00C9115C"/>
    <w:rsid w:val="00C93A31"/>
    <w:rsid w:val="00C93D82"/>
    <w:rsid w:val="00C94F94"/>
    <w:rsid w:val="00C961C1"/>
    <w:rsid w:val="00CA1F0E"/>
    <w:rsid w:val="00CA5EC2"/>
    <w:rsid w:val="00CA6401"/>
    <w:rsid w:val="00CA6B96"/>
    <w:rsid w:val="00CA7A35"/>
    <w:rsid w:val="00CB0347"/>
    <w:rsid w:val="00CB21DB"/>
    <w:rsid w:val="00CB2315"/>
    <w:rsid w:val="00CB2992"/>
    <w:rsid w:val="00CB47EB"/>
    <w:rsid w:val="00CB5BD2"/>
    <w:rsid w:val="00CB69D7"/>
    <w:rsid w:val="00CB75FB"/>
    <w:rsid w:val="00CC390E"/>
    <w:rsid w:val="00CC788E"/>
    <w:rsid w:val="00CD159A"/>
    <w:rsid w:val="00CD302C"/>
    <w:rsid w:val="00CD37D2"/>
    <w:rsid w:val="00CD5236"/>
    <w:rsid w:val="00CD7D63"/>
    <w:rsid w:val="00CE0A11"/>
    <w:rsid w:val="00CE0C11"/>
    <w:rsid w:val="00CE51CE"/>
    <w:rsid w:val="00CE71C6"/>
    <w:rsid w:val="00CF0173"/>
    <w:rsid w:val="00CF1CB6"/>
    <w:rsid w:val="00D1395E"/>
    <w:rsid w:val="00D16EF7"/>
    <w:rsid w:val="00D20CCC"/>
    <w:rsid w:val="00D21DF6"/>
    <w:rsid w:val="00D22622"/>
    <w:rsid w:val="00D23925"/>
    <w:rsid w:val="00D239B6"/>
    <w:rsid w:val="00D262A2"/>
    <w:rsid w:val="00D2724C"/>
    <w:rsid w:val="00D27FDC"/>
    <w:rsid w:val="00D30600"/>
    <w:rsid w:val="00D3066A"/>
    <w:rsid w:val="00D3452A"/>
    <w:rsid w:val="00D35798"/>
    <w:rsid w:val="00D4137D"/>
    <w:rsid w:val="00D45B70"/>
    <w:rsid w:val="00D47519"/>
    <w:rsid w:val="00D51F1C"/>
    <w:rsid w:val="00D57B71"/>
    <w:rsid w:val="00D63373"/>
    <w:rsid w:val="00D65741"/>
    <w:rsid w:val="00D6736A"/>
    <w:rsid w:val="00D70510"/>
    <w:rsid w:val="00D71699"/>
    <w:rsid w:val="00D717F7"/>
    <w:rsid w:val="00D72808"/>
    <w:rsid w:val="00D72EF8"/>
    <w:rsid w:val="00D73786"/>
    <w:rsid w:val="00D747AD"/>
    <w:rsid w:val="00D7518A"/>
    <w:rsid w:val="00D76BFD"/>
    <w:rsid w:val="00D76C5E"/>
    <w:rsid w:val="00D82D6B"/>
    <w:rsid w:val="00D83A5B"/>
    <w:rsid w:val="00D9027D"/>
    <w:rsid w:val="00D95673"/>
    <w:rsid w:val="00D96068"/>
    <w:rsid w:val="00D96756"/>
    <w:rsid w:val="00DA1136"/>
    <w:rsid w:val="00DA1184"/>
    <w:rsid w:val="00DA4979"/>
    <w:rsid w:val="00DA4AA0"/>
    <w:rsid w:val="00DA5278"/>
    <w:rsid w:val="00DA7E97"/>
    <w:rsid w:val="00DB0BF5"/>
    <w:rsid w:val="00DB112B"/>
    <w:rsid w:val="00DB2CA3"/>
    <w:rsid w:val="00DB52C3"/>
    <w:rsid w:val="00DB5615"/>
    <w:rsid w:val="00DB6EBF"/>
    <w:rsid w:val="00DB7708"/>
    <w:rsid w:val="00DB78ED"/>
    <w:rsid w:val="00DC1C7A"/>
    <w:rsid w:val="00DC29F1"/>
    <w:rsid w:val="00DC509E"/>
    <w:rsid w:val="00DC6565"/>
    <w:rsid w:val="00DC6D12"/>
    <w:rsid w:val="00DC6E30"/>
    <w:rsid w:val="00DC74BF"/>
    <w:rsid w:val="00DC7A47"/>
    <w:rsid w:val="00DD3498"/>
    <w:rsid w:val="00DE003C"/>
    <w:rsid w:val="00DE150C"/>
    <w:rsid w:val="00DE1E10"/>
    <w:rsid w:val="00DE4520"/>
    <w:rsid w:val="00DE4FC6"/>
    <w:rsid w:val="00DE5152"/>
    <w:rsid w:val="00DE580A"/>
    <w:rsid w:val="00DE5C97"/>
    <w:rsid w:val="00DE6AE3"/>
    <w:rsid w:val="00DE6EE8"/>
    <w:rsid w:val="00DF0D9E"/>
    <w:rsid w:val="00DF0EEB"/>
    <w:rsid w:val="00DF1F68"/>
    <w:rsid w:val="00DF611A"/>
    <w:rsid w:val="00DF65D9"/>
    <w:rsid w:val="00E00422"/>
    <w:rsid w:val="00E00711"/>
    <w:rsid w:val="00E071BF"/>
    <w:rsid w:val="00E128CE"/>
    <w:rsid w:val="00E12CD0"/>
    <w:rsid w:val="00E17AD3"/>
    <w:rsid w:val="00E2038E"/>
    <w:rsid w:val="00E20C55"/>
    <w:rsid w:val="00E21923"/>
    <w:rsid w:val="00E23B78"/>
    <w:rsid w:val="00E23D89"/>
    <w:rsid w:val="00E25592"/>
    <w:rsid w:val="00E315A3"/>
    <w:rsid w:val="00E31ECA"/>
    <w:rsid w:val="00E31F45"/>
    <w:rsid w:val="00E325B3"/>
    <w:rsid w:val="00E33326"/>
    <w:rsid w:val="00E36D67"/>
    <w:rsid w:val="00E43DA9"/>
    <w:rsid w:val="00E475B9"/>
    <w:rsid w:val="00E50405"/>
    <w:rsid w:val="00E5187E"/>
    <w:rsid w:val="00E54AA6"/>
    <w:rsid w:val="00E556F8"/>
    <w:rsid w:val="00E56BD6"/>
    <w:rsid w:val="00E56FAC"/>
    <w:rsid w:val="00E612A2"/>
    <w:rsid w:val="00E61DF7"/>
    <w:rsid w:val="00E6201D"/>
    <w:rsid w:val="00E63460"/>
    <w:rsid w:val="00E65CF7"/>
    <w:rsid w:val="00E67A43"/>
    <w:rsid w:val="00E73D0E"/>
    <w:rsid w:val="00E82BB7"/>
    <w:rsid w:val="00E9017F"/>
    <w:rsid w:val="00E97AE7"/>
    <w:rsid w:val="00EA01C7"/>
    <w:rsid w:val="00EA356A"/>
    <w:rsid w:val="00EA40BF"/>
    <w:rsid w:val="00EA537C"/>
    <w:rsid w:val="00EA7A27"/>
    <w:rsid w:val="00EA7BDE"/>
    <w:rsid w:val="00EB22E1"/>
    <w:rsid w:val="00EB403B"/>
    <w:rsid w:val="00EC46B1"/>
    <w:rsid w:val="00EC6544"/>
    <w:rsid w:val="00ED00D7"/>
    <w:rsid w:val="00ED09AD"/>
    <w:rsid w:val="00ED3444"/>
    <w:rsid w:val="00ED7A2E"/>
    <w:rsid w:val="00ED7D25"/>
    <w:rsid w:val="00EE0C20"/>
    <w:rsid w:val="00EE5169"/>
    <w:rsid w:val="00EE585E"/>
    <w:rsid w:val="00EE70E4"/>
    <w:rsid w:val="00EF058E"/>
    <w:rsid w:val="00EF3460"/>
    <w:rsid w:val="00EF4CB8"/>
    <w:rsid w:val="00EF5BC9"/>
    <w:rsid w:val="00EF5E05"/>
    <w:rsid w:val="00EF7976"/>
    <w:rsid w:val="00F001FB"/>
    <w:rsid w:val="00F054E5"/>
    <w:rsid w:val="00F10D03"/>
    <w:rsid w:val="00F1160D"/>
    <w:rsid w:val="00F15945"/>
    <w:rsid w:val="00F2114A"/>
    <w:rsid w:val="00F22303"/>
    <w:rsid w:val="00F242EF"/>
    <w:rsid w:val="00F2475F"/>
    <w:rsid w:val="00F26F8A"/>
    <w:rsid w:val="00F30189"/>
    <w:rsid w:val="00F30DC7"/>
    <w:rsid w:val="00F33F3D"/>
    <w:rsid w:val="00F37744"/>
    <w:rsid w:val="00F40876"/>
    <w:rsid w:val="00F4393A"/>
    <w:rsid w:val="00F43E59"/>
    <w:rsid w:val="00F50E89"/>
    <w:rsid w:val="00F5260C"/>
    <w:rsid w:val="00F52DC8"/>
    <w:rsid w:val="00F62591"/>
    <w:rsid w:val="00F64A69"/>
    <w:rsid w:val="00F65D6B"/>
    <w:rsid w:val="00F66DF3"/>
    <w:rsid w:val="00F67161"/>
    <w:rsid w:val="00F67701"/>
    <w:rsid w:val="00F707F1"/>
    <w:rsid w:val="00F71356"/>
    <w:rsid w:val="00F75E4B"/>
    <w:rsid w:val="00F77B13"/>
    <w:rsid w:val="00F84C25"/>
    <w:rsid w:val="00F95F9A"/>
    <w:rsid w:val="00F97043"/>
    <w:rsid w:val="00F978E6"/>
    <w:rsid w:val="00FA1897"/>
    <w:rsid w:val="00FA1A0C"/>
    <w:rsid w:val="00FA2798"/>
    <w:rsid w:val="00FA33D4"/>
    <w:rsid w:val="00FA59A3"/>
    <w:rsid w:val="00FA72A5"/>
    <w:rsid w:val="00FB0A1D"/>
    <w:rsid w:val="00FB104A"/>
    <w:rsid w:val="00FB4FAD"/>
    <w:rsid w:val="00FB5877"/>
    <w:rsid w:val="00FC490B"/>
    <w:rsid w:val="00FC4ADB"/>
    <w:rsid w:val="00FD0D58"/>
    <w:rsid w:val="00FD36FF"/>
    <w:rsid w:val="00FD5610"/>
    <w:rsid w:val="00FD5F59"/>
    <w:rsid w:val="00FD67D8"/>
    <w:rsid w:val="00FE0DF2"/>
    <w:rsid w:val="00FE59D7"/>
    <w:rsid w:val="00FE67C8"/>
    <w:rsid w:val="00FF0378"/>
    <w:rsid w:val="00FF1B33"/>
    <w:rsid w:val="00FF45CE"/>
    <w:rsid w:val="00FF51E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2EE"/>
  <w15:docId w15:val="{4947DEAA-CC0F-4E8A-B69B-48251AF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8939FB"/>
    <w:rPr>
      <w:sz w:val="20"/>
      <w:szCs w:val="20"/>
    </w:rPr>
  </w:style>
  <w:style w:type="character" w:customStyle="1" w:styleId="CommentTextChar">
    <w:name w:val="Comment Text Char"/>
    <w:basedOn w:val="DefaultParagraphFont"/>
    <w:link w:val="CommentText"/>
    <w:rsid w:val="008939FB"/>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 w:type="character" w:customStyle="1" w:styleId="UnresolvedMention1">
    <w:name w:val="Unresolved Mention1"/>
    <w:basedOn w:val="DefaultParagraphFont"/>
    <w:uiPriority w:val="99"/>
    <w:semiHidden/>
    <w:unhideWhenUsed/>
    <w:rsid w:val="008C4907"/>
    <w:rPr>
      <w:color w:val="605E5C"/>
      <w:shd w:val="clear" w:color="auto" w:fill="E1DFDD"/>
    </w:rPr>
  </w:style>
  <w:style w:type="paragraph" w:styleId="BodyTextIndent3">
    <w:name w:val="Body Text Indent 3"/>
    <w:basedOn w:val="Normal"/>
    <w:link w:val="BodyTextIndent3Char"/>
    <w:rsid w:val="003C3F0D"/>
    <w:pPr>
      <w:spacing w:after="120"/>
      <w:ind w:left="360"/>
    </w:pPr>
    <w:rPr>
      <w:sz w:val="16"/>
      <w:szCs w:val="16"/>
    </w:rPr>
  </w:style>
  <w:style w:type="character" w:customStyle="1" w:styleId="BodyTextIndent3Char">
    <w:name w:val="Body Text Indent 3 Char"/>
    <w:basedOn w:val="DefaultParagraphFont"/>
    <w:link w:val="BodyTextIndent3"/>
    <w:rsid w:val="003C3F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425032547">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7A84C-BB04-45EF-B628-3B55B2A51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39</Pages>
  <Words>8670</Words>
  <Characters>49423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Gondek</dc:creator>
  <cp:lastModifiedBy>Garshelis, Dave L (DNR)</cp:lastModifiedBy>
  <cp:revision>32</cp:revision>
  <cp:lastPrinted>2018-05-13T19:08:00Z</cp:lastPrinted>
  <dcterms:created xsi:type="dcterms:W3CDTF">2018-08-14T17:03:00Z</dcterms:created>
  <dcterms:modified xsi:type="dcterms:W3CDTF">2018-11-02T21:04:00Z</dcterms:modified>
</cp:coreProperties>
</file>